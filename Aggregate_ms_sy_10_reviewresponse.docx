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FF4" w:rsidRPr="00EE6DB3" w:rsidRDefault="00BE0FF4" w:rsidP="00E53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Helvetica"/>
          <w:b/>
        </w:rPr>
      </w:pPr>
    </w:p>
    <w:p w:rsidR="00B415C6" w:rsidRPr="00EE6DB3" w:rsidRDefault="00A60F36" w:rsidP="00E53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Helvetica"/>
          <w:b/>
        </w:rPr>
      </w:pPr>
      <w:r>
        <w:rPr>
          <w:rFonts w:ascii="Times New Roman" w:hAnsi="Times New Roman" w:cs="Helvetica"/>
          <w:b/>
        </w:rPr>
        <w:t>D</w:t>
      </w:r>
      <w:r w:rsidR="00B415C6">
        <w:rPr>
          <w:rFonts w:ascii="Times New Roman" w:hAnsi="Times New Roman" w:cs="Helvetica"/>
          <w:b/>
        </w:rPr>
        <w:t>istributed microbially- and chemically-mediated redox processes</w:t>
      </w:r>
      <w:r>
        <w:rPr>
          <w:rFonts w:ascii="Times New Roman" w:hAnsi="Times New Roman" w:cs="Helvetica"/>
          <w:b/>
        </w:rPr>
        <w:t xml:space="preserve"> controlling arsenic dyn</w:t>
      </w:r>
      <w:r w:rsidR="0015002B">
        <w:rPr>
          <w:rFonts w:ascii="Times New Roman" w:hAnsi="Times New Roman" w:cs="Helvetica"/>
          <w:b/>
        </w:rPr>
        <w:t>amic</w:t>
      </w:r>
      <w:r>
        <w:rPr>
          <w:rFonts w:ascii="Times New Roman" w:hAnsi="Times New Roman" w:cs="Helvetica"/>
          <w:b/>
        </w:rPr>
        <w:t>s</w:t>
      </w:r>
      <w:r w:rsidR="00B415C6">
        <w:rPr>
          <w:rFonts w:ascii="Times New Roman" w:hAnsi="Times New Roman" w:cs="Helvetica"/>
          <w:b/>
        </w:rPr>
        <w:t xml:space="preserve"> within Mn-/Fe-oxide constructed aggregates</w:t>
      </w:r>
    </w:p>
    <w:p w:rsidR="00BE0FF4" w:rsidRPr="00EE6DB3" w:rsidRDefault="00BE0FF4" w:rsidP="00E53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Helvetica"/>
          <w:b/>
        </w:rPr>
      </w:pPr>
    </w:p>
    <w:p w:rsidR="00BE0FF4" w:rsidRPr="00EE6DB3" w:rsidRDefault="00BE0FF4" w:rsidP="00E53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Helvetica"/>
        </w:rPr>
      </w:pPr>
      <w:r w:rsidRPr="00EE6DB3">
        <w:rPr>
          <w:rFonts w:ascii="Times New Roman" w:hAnsi="Times New Roman" w:cs="Helvetica"/>
        </w:rPr>
        <w:t>Samantha C. Ying</w:t>
      </w:r>
      <w:r w:rsidR="00B2492B" w:rsidRPr="00B2492B">
        <w:rPr>
          <w:rFonts w:ascii="Times New Roman" w:hAnsi="Times New Roman" w:cs="Helvetica"/>
          <w:vertAlign w:val="superscript"/>
        </w:rPr>
        <w:t>a</w:t>
      </w:r>
      <w:r w:rsidRPr="00EE6DB3">
        <w:rPr>
          <w:rFonts w:ascii="Times New Roman" w:hAnsi="Times New Roman" w:cs="Helvetica"/>
        </w:rPr>
        <w:t>, Yoko Masue-Slowey</w:t>
      </w:r>
      <w:r w:rsidR="00B2492B" w:rsidRPr="00B2492B">
        <w:rPr>
          <w:rFonts w:ascii="Times New Roman" w:hAnsi="Times New Roman" w:cs="Helvetica"/>
          <w:vertAlign w:val="superscript"/>
        </w:rPr>
        <w:t>a</w:t>
      </w:r>
      <w:r w:rsidRPr="00EE6DB3">
        <w:rPr>
          <w:rFonts w:ascii="Times New Roman" w:hAnsi="Times New Roman" w:cs="Helvetica"/>
        </w:rPr>
        <w:t>, Benjamin D. Kocar</w:t>
      </w:r>
      <w:r w:rsidR="00B2492B" w:rsidRPr="00B2492B">
        <w:rPr>
          <w:rFonts w:ascii="Times New Roman" w:hAnsi="Times New Roman" w:cs="Helvetica"/>
          <w:vertAlign w:val="superscript"/>
        </w:rPr>
        <w:t>b</w:t>
      </w:r>
      <w:r w:rsidRPr="00EE6DB3">
        <w:rPr>
          <w:rFonts w:ascii="Times New Roman" w:hAnsi="Times New Roman" w:cs="Helvetica"/>
        </w:rPr>
        <w:t xml:space="preserve">, </w:t>
      </w:r>
      <w:r w:rsidR="0015002B">
        <w:rPr>
          <w:rFonts w:ascii="Times New Roman" w:hAnsi="Times New Roman" w:cs="Helvetica"/>
        </w:rPr>
        <w:t>Sarah D. Griffis</w:t>
      </w:r>
      <w:r w:rsidR="00524FF7" w:rsidRPr="00B2492B">
        <w:rPr>
          <w:rFonts w:ascii="Times New Roman" w:hAnsi="Times New Roman" w:cs="Helvetica"/>
          <w:vertAlign w:val="superscript"/>
        </w:rPr>
        <w:t>a</w:t>
      </w:r>
      <w:r w:rsidR="0015002B">
        <w:rPr>
          <w:rFonts w:ascii="Times New Roman" w:hAnsi="Times New Roman" w:cs="Helvetica"/>
        </w:rPr>
        <w:t xml:space="preserve">, </w:t>
      </w:r>
      <w:r w:rsidRPr="00EE6DB3">
        <w:rPr>
          <w:rFonts w:ascii="Times New Roman" w:hAnsi="Times New Roman" w:cs="Helvetica"/>
        </w:rPr>
        <w:t>Sam</w:t>
      </w:r>
      <w:r w:rsidR="001169A8" w:rsidRPr="00EE6DB3">
        <w:rPr>
          <w:rFonts w:ascii="Times New Roman" w:hAnsi="Times New Roman" w:cs="Helvetica"/>
        </w:rPr>
        <w:t>uel</w:t>
      </w:r>
      <w:r w:rsidRPr="00EE6DB3">
        <w:rPr>
          <w:rFonts w:ascii="Times New Roman" w:hAnsi="Times New Roman" w:cs="Helvetica"/>
        </w:rPr>
        <w:t xml:space="preserve"> Webb</w:t>
      </w:r>
      <w:r w:rsidR="00B2492B" w:rsidRPr="00B2492B">
        <w:rPr>
          <w:rFonts w:ascii="Times New Roman" w:hAnsi="Times New Roman" w:cs="Helvetica"/>
          <w:vertAlign w:val="superscript"/>
        </w:rPr>
        <w:t>b</w:t>
      </w:r>
      <w:r w:rsidRPr="00EE6DB3">
        <w:rPr>
          <w:rFonts w:ascii="Times New Roman" w:hAnsi="Times New Roman" w:cs="Helvetica"/>
        </w:rPr>
        <w:t>, Matthew A. Marcus</w:t>
      </w:r>
      <w:r w:rsidR="00B2492B" w:rsidRPr="00B2492B">
        <w:rPr>
          <w:rFonts w:ascii="Times New Roman" w:hAnsi="Times New Roman" w:cs="Helvetica"/>
          <w:vertAlign w:val="superscript"/>
        </w:rPr>
        <w:t>c</w:t>
      </w:r>
      <w:r w:rsidRPr="00EE6DB3">
        <w:rPr>
          <w:rFonts w:ascii="Times New Roman" w:hAnsi="Times New Roman" w:cs="Helvetica"/>
        </w:rPr>
        <w:t xml:space="preserve">, </w:t>
      </w:r>
      <w:r w:rsidR="0015002B">
        <w:rPr>
          <w:rFonts w:ascii="Times New Roman" w:hAnsi="Times New Roman" w:cs="Helvetica"/>
        </w:rPr>
        <w:t>Christopher A. Francis</w:t>
      </w:r>
      <w:r w:rsidR="00524FF7" w:rsidRPr="00B2492B">
        <w:rPr>
          <w:rFonts w:ascii="Times New Roman" w:hAnsi="Times New Roman" w:cs="Helvetica"/>
          <w:vertAlign w:val="superscript"/>
        </w:rPr>
        <w:t>a</w:t>
      </w:r>
      <w:r w:rsidR="0015002B">
        <w:rPr>
          <w:rFonts w:ascii="Times New Roman" w:hAnsi="Times New Roman" w:cs="Helvetica"/>
        </w:rPr>
        <w:t>, and</w:t>
      </w:r>
      <w:r w:rsidRPr="00EE6DB3">
        <w:rPr>
          <w:rFonts w:ascii="Times New Roman" w:hAnsi="Times New Roman" w:cs="Helvetica"/>
        </w:rPr>
        <w:t xml:space="preserve"> Scott Fendorf</w:t>
      </w:r>
      <w:r w:rsidR="00B2492B" w:rsidRPr="00B2492B">
        <w:rPr>
          <w:rFonts w:ascii="Times New Roman" w:hAnsi="Times New Roman" w:cs="Helvetica"/>
          <w:vertAlign w:val="superscript"/>
        </w:rPr>
        <w:t>a</w:t>
      </w:r>
      <w:r w:rsidRPr="00EE6DB3">
        <w:rPr>
          <w:rFonts w:ascii="Times New Roman" w:hAnsi="Times New Roman" w:cs="Helvetica"/>
        </w:rPr>
        <w:t>*</w:t>
      </w:r>
    </w:p>
    <w:p w:rsidR="009F1775" w:rsidRDefault="009F1775" w:rsidP="00E53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Helvetica"/>
        </w:rPr>
      </w:pPr>
      <w:r w:rsidRPr="00B2492B">
        <w:rPr>
          <w:rFonts w:ascii="Times New Roman" w:hAnsi="Times New Roman" w:cs="Helvetica"/>
          <w:vertAlign w:val="superscript"/>
        </w:rPr>
        <w:t>a</w:t>
      </w:r>
      <w:r>
        <w:rPr>
          <w:rFonts w:ascii="Times New Roman" w:hAnsi="Times New Roman" w:cs="Helvetica"/>
        </w:rPr>
        <w:t xml:space="preserve"> </w:t>
      </w:r>
      <w:r w:rsidR="00BE0FF4" w:rsidRPr="00EE6DB3">
        <w:rPr>
          <w:rFonts w:ascii="Times New Roman" w:hAnsi="Times New Roman" w:cs="Helvetica"/>
        </w:rPr>
        <w:t xml:space="preserve">Department of </w:t>
      </w:r>
      <w:r w:rsidRPr="00EE6DB3">
        <w:rPr>
          <w:rFonts w:ascii="Times New Roman" w:hAnsi="Times New Roman" w:cs="Helvetica"/>
        </w:rPr>
        <w:t>Environmental</w:t>
      </w:r>
      <w:r w:rsidR="00BE0FF4" w:rsidRPr="00EE6DB3">
        <w:rPr>
          <w:rFonts w:ascii="Times New Roman" w:hAnsi="Times New Roman" w:cs="Helvetica"/>
        </w:rPr>
        <w:t xml:space="preserve"> </w:t>
      </w:r>
      <w:r>
        <w:rPr>
          <w:rFonts w:ascii="Times New Roman" w:hAnsi="Times New Roman" w:cs="Helvetica"/>
        </w:rPr>
        <w:t xml:space="preserve">&amp; </w:t>
      </w:r>
      <w:r w:rsidR="00BE0FF4" w:rsidRPr="00EE6DB3">
        <w:rPr>
          <w:rFonts w:ascii="Times New Roman" w:hAnsi="Times New Roman" w:cs="Helvetica"/>
        </w:rPr>
        <w:t xml:space="preserve">Earth System Science, Stanford University, Stanford, California, </w:t>
      </w:r>
      <w:r w:rsidR="00E532A4" w:rsidRPr="00EE6DB3">
        <w:rPr>
          <w:rFonts w:ascii="Times New Roman" w:hAnsi="Times New Roman" w:cs="Helvetica"/>
        </w:rPr>
        <w:t xml:space="preserve">94305, </w:t>
      </w:r>
      <w:r w:rsidR="00BE0FF4" w:rsidRPr="00EE6DB3">
        <w:rPr>
          <w:rFonts w:ascii="Times New Roman" w:hAnsi="Times New Roman" w:cs="Helvetica"/>
        </w:rPr>
        <w:t>U.S.A.</w:t>
      </w:r>
    </w:p>
    <w:p w:rsidR="009F1775" w:rsidRDefault="009F1775" w:rsidP="00E53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Helvetica"/>
        </w:rPr>
      </w:pPr>
      <w:r w:rsidRPr="00B2492B">
        <w:rPr>
          <w:rFonts w:ascii="Times New Roman" w:hAnsi="Times New Roman" w:cs="Helvetica"/>
          <w:vertAlign w:val="superscript"/>
        </w:rPr>
        <w:t xml:space="preserve">b </w:t>
      </w:r>
      <w:r>
        <w:rPr>
          <w:rFonts w:ascii="Times New Roman" w:hAnsi="Times New Roman" w:cs="Helvetica"/>
        </w:rPr>
        <w:t>Stanford Synchrotron Radiation Laboratory, Menlo Park, California, 94025, U.S.A</w:t>
      </w:r>
    </w:p>
    <w:p w:rsidR="00BE0FF4" w:rsidRPr="00EE6DB3" w:rsidRDefault="009F1775" w:rsidP="00E53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Helvetica"/>
        </w:rPr>
      </w:pPr>
      <w:r w:rsidRPr="00B2492B">
        <w:rPr>
          <w:rFonts w:ascii="Times New Roman" w:hAnsi="Times New Roman" w:cs="Helvetica"/>
          <w:vertAlign w:val="superscript"/>
        </w:rPr>
        <w:t>c</w:t>
      </w:r>
      <w:r>
        <w:rPr>
          <w:rFonts w:ascii="Times New Roman" w:hAnsi="Times New Roman" w:cs="Helvetica"/>
        </w:rPr>
        <w:t xml:space="preserve"> </w:t>
      </w:r>
      <w:r w:rsidR="004D4DDB">
        <w:rPr>
          <w:rFonts w:ascii="Times New Roman" w:hAnsi="Times New Roman" w:cs="Helvetica"/>
        </w:rPr>
        <w:t xml:space="preserve">Lawrence Berkeley </w:t>
      </w:r>
      <w:r w:rsidR="00524FF7">
        <w:rPr>
          <w:rFonts w:ascii="Times New Roman" w:hAnsi="Times New Roman" w:cs="Helvetica"/>
        </w:rPr>
        <w:t xml:space="preserve">National </w:t>
      </w:r>
      <w:r w:rsidR="004D4DDB">
        <w:rPr>
          <w:rFonts w:ascii="Times New Roman" w:hAnsi="Times New Roman" w:cs="Helvetica"/>
        </w:rPr>
        <w:t>Lab, Berkeley, California, 94720, U.S.A.</w:t>
      </w:r>
    </w:p>
    <w:p w:rsidR="00E532A4" w:rsidRPr="00EE6DB3" w:rsidRDefault="00E532A4" w:rsidP="00E53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Helvetica"/>
        </w:rPr>
      </w:pPr>
    </w:p>
    <w:p w:rsidR="00E532A4" w:rsidRPr="00EE6DB3" w:rsidRDefault="00E532A4" w:rsidP="00E53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Helvetica"/>
        </w:rPr>
      </w:pPr>
    </w:p>
    <w:p w:rsidR="00BE0FF4" w:rsidRPr="00EE6DB3" w:rsidRDefault="0070061E" w:rsidP="00E53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Helvetica"/>
        </w:rPr>
      </w:pPr>
      <w:r w:rsidRPr="00EE6DB3">
        <w:rPr>
          <w:rFonts w:ascii="Times New Roman" w:hAnsi="Times New Roman" w:cs="Helvetica"/>
          <w:i/>
        </w:rPr>
        <w:t>For s</w:t>
      </w:r>
      <w:r w:rsidR="00E532A4" w:rsidRPr="00EE6DB3">
        <w:rPr>
          <w:rFonts w:ascii="Times New Roman" w:hAnsi="Times New Roman" w:cs="Helvetica"/>
          <w:i/>
        </w:rPr>
        <w:t>ubmi</w:t>
      </w:r>
      <w:r w:rsidRPr="00EE6DB3">
        <w:rPr>
          <w:rFonts w:ascii="Times New Roman" w:hAnsi="Times New Roman" w:cs="Helvetica"/>
          <w:i/>
        </w:rPr>
        <w:t>ssion</w:t>
      </w:r>
      <w:r w:rsidR="00E532A4" w:rsidRPr="00EE6DB3">
        <w:rPr>
          <w:rFonts w:ascii="Times New Roman" w:hAnsi="Times New Roman" w:cs="Helvetica"/>
          <w:i/>
        </w:rPr>
        <w:t xml:space="preserve"> </w:t>
      </w:r>
      <w:r w:rsidR="00796980" w:rsidRPr="00EE6DB3">
        <w:rPr>
          <w:rFonts w:ascii="Times New Roman" w:hAnsi="Times New Roman" w:cs="Helvetica"/>
          <w:i/>
        </w:rPr>
        <w:t xml:space="preserve">to </w:t>
      </w:r>
      <w:r w:rsidR="00DB47A7" w:rsidRPr="00EE6DB3">
        <w:rPr>
          <w:rFonts w:ascii="Times New Roman" w:hAnsi="Times New Roman" w:cs="Helvetica"/>
          <w:i/>
        </w:rPr>
        <w:t>Geochimica et Cosmochimica Acta</w:t>
      </w:r>
      <w:r w:rsidR="00B415C6">
        <w:rPr>
          <w:rFonts w:ascii="Times New Roman" w:hAnsi="Times New Roman" w:cs="Helvetica"/>
          <w:i/>
        </w:rPr>
        <w:t xml:space="preserve"> </w:t>
      </w:r>
    </w:p>
    <w:p w:rsidR="00BE0FF4" w:rsidRPr="00EE6DB3" w:rsidRDefault="00BE0FF4" w:rsidP="00E53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Helvetica"/>
        </w:rPr>
      </w:pPr>
    </w:p>
    <w:p w:rsidR="00E532A4" w:rsidRPr="00EE6DB3" w:rsidRDefault="00BE0FF4" w:rsidP="00E53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Helvetica"/>
        </w:rPr>
      </w:pPr>
      <w:r w:rsidRPr="00EE6DB3">
        <w:rPr>
          <w:rFonts w:ascii="Times New Roman" w:hAnsi="Times New Roman" w:cs="Helvetica"/>
        </w:rPr>
        <w:t>*Corresponding author</w:t>
      </w:r>
    </w:p>
    <w:p w:rsidR="00E532A4" w:rsidRPr="00EE6DB3" w:rsidRDefault="00E532A4" w:rsidP="00E532A4">
      <w:pPr>
        <w:pStyle w:val="Body"/>
        <w:spacing w:line="480" w:lineRule="auto"/>
        <w:jc w:val="both"/>
        <w:rPr>
          <w:rFonts w:ascii="Times New Roman" w:hAnsi="Times New Roman"/>
        </w:rPr>
      </w:pPr>
      <w:r w:rsidRPr="00EE6DB3">
        <w:rPr>
          <w:rFonts w:ascii="Times New Roman" w:hAnsi="Times New Roman"/>
        </w:rPr>
        <w:t xml:space="preserve">e-mail: </w:t>
      </w:r>
      <w:hyperlink r:id="rId7" w:history="1">
        <w:r w:rsidRPr="00EE6DB3">
          <w:rPr>
            <w:rFonts w:ascii="Times New Roman" w:hAnsi="Times New Roman"/>
            <w:color w:val="000099"/>
            <w:u w:val="single"/>
          </w:rPr>
          <w:t>fendorf@stanford.edu</w:t>
        </w:r>
      </w:hyperlink>
    </w:p>
    <w:p w:rsidR="00E532A4" w:rsidRPr="00EE6DB3" w:rsidRDefault="00E532A4" w:rsidP="00E532A4">
      <w:pPr>
        <w:pStyle w:val="Body"/>
        <w:spacing w:line="480" w:lineRule="auto"/>
        <w:jc w:val="both"/>
        <w:rPr>
          <w:rFonts w:ascii="Times New Roman" w:hAnsi="Times New Roman"/>
        </w:rPr>
      </w:pPr>
      <w:r w:rsidRPr="00EE6DB3">
        <w:rPr>
          <w:rFonts w:ascii="Times New Roman" w:hAnsi="Times New Roman"/>
        </w:rPr>
        <w:t>phone: (650)723-5238</w:t>
      </w:r>
    </w:p>
    <w:p w:rsidR="00BE0FF4" w:rsidRPr="00EE6DB3" w:rsidRDefault="00BE0FF4" w:rsidP="00E53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Helvetica"/>
        </w:rPr>
      </w:pPr>
    </w:p>
    <w:p w:rsidR="00BE0FF4" w:rsidRPr="00EE6DB3" w:rsidRDefault="00BE0FF4" w:rsidP="00E53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Helvetica"/>
        </w:rPr>
      </w:pPr>
    </w:p>
    <w:p w:rsidR="00BE0FF4" w:rsidRPr="00EE6DB3" w:rsidRDefault="00BE0FF4" w:rsidP="00E53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Helvetica"/>
          <w:b/>
        </w:rPr>
      </w:pPr>
    </w:p>
    <w:p w:rsidR="00BE0FF4" w:rsidRDefault="00BE0FF4" w:rsidP="00D72F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cs="Helvetica"/>
          <w:b/>
        </w:rPr>
      </w:pPr>
      <w:r w:rsidRPr="00EE6DB3">
        <w:rPr>
          <w:rFonts w:ascii="Times New Roman" w:hAnsi="Times New Roman" w:cs="Helvetica"/>
          <w:b/>
        </w:rPr>
        <w:br w:type="page"/>
        <w:t>ABSTRACT</w:t>
      </w:r>
    </w:p>
    <w:p w:rsidR="002B53D8" w:rsidRDefault="006670B8" w:rsidP="00D72F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cs="Helvetica"/>
        </w:rPr>
      </w:pPr>
      <w:r>
        <w:rPr>
          <w:rFonts w:ascii="Times New Roman" w:hAnsi="Times New Roman" w:cs="Helvetica"/>
        </w:rPr>
        <w:t xml:space="preserve">The aggregate-based structure of soils imparts physical heterogeneity that gives rise to variation in microbial and chemical processes which influence the speciation and retention of trace elements such as As.  To examine the impact of distributed redox conditions on the fate of As in soils, we imposed various redox treatments upon constructed soil aggregates composed of ferrihydrite- and birnessite-coated sands presorbed with As(V) and inoculation with the dissimilatory metal reducing bacterium </w:t>
      </w:r>
      <w:r w:rsidRPr="008526A7">
        <w:rPr>
          <w:rFonts w:ascii="Times New Roman" w:hAnsi="Times New Roman" w:cs="Helvetica"/>
          <w:i/>
        </w:rPr>
        <w:t>Shewanella</w:t>
      </w:r>
      <w:r>
        <w:rPr>
          <w:rFonts w:ascii="Times New Roman" w:hAnsi="Times New Roman" w:cs="Helvetica"/>
        </w:rPr>
        <w:t xml:space="preserve"> sp. ANA-3.  Aeration of the advecting solution surrounding the aggregates was varied to simulate environmental conditions.  We find that diffusion-limited transport allows reducing conditions to persist in the interior of the aggregate despite aerated advecting external solutes, causing As, Mn, and Fe to migrate from the reduced aggregate interiors to the aerated exterior region.  Upon transition to anoxic conditions in the external solutes, pulses of As, Mn and Fe are released into  the advecting solution, while, conversely, a transition to aerated conditions in the exterior resulted in a cessation of As, Mn, and Fe release.    Importantly, we find that As(III) oxidation by birnessite is appreciable only in the presence of O</w:t>
      </w:r>
      <w:r w:rsidRPr="008526A7">
        <w:rPr>
          <w:rFonts w:ascii="Times New Roman" w:hAnsi="Times New Roman" w:cs="Helvetica"/>
          <w:vertAlign w:val="subscript"/>
        </w:rPr>
        <w:t>2</w:t>
      </w:r>
      <w:r>
        <w:rPr>
          <w:rFonts w:ascii="Times New Roman" w:hAnsi="Times New Roman" w:cs="Helvetica"/>
        </w:rPr>
        <w:t xml:space="preserve">, </w:t>
      </w:r>
      <w:commentRangeStart w:id="0"/>
      <w:r>
        <w:rPr>
          <w:rFonts w:ascii="Times New Roman" w:hAnsi="Times New Roman" w:cs="Helvetica"/>
        </w:rPr>
        <w:t>where reductive dissolution of Mn oxides inhibits oxidation under anaerobic conditions.</w:t>
      </w:r>
      <w:commentRangeEnd w:id="0"/>
      <w:r w:rsidR="002A6A6B">
        <w:rPr>
          <w:rStyle w:val="CommentReference"/>
          <w:vanish/>
        </w:rPr>
        <w:commentReference w:id="0"/>
      </w:r>
      <w:r>
        <w:rPr>
          <w:rFonts w:ascii="Times New Roman" w:hAnsi="Times New Roman" w:cs="Helvetica"/>
        </w:rPr>
        <w:t xml:space="preserve">  Our results demonstrate the importance of considering redox conditions and the physical complexity of soils in determining As dynamics, where redox transitions can either enhance or inhibit As release due to speciation shifts in both sorbents (solubilization versus precipitation of Fe and Mn oxides) and sorbates.</w:t>
      </w:r>
    </w:p>
    <w:p w:rsidR="006670B8" w:rsidRDefault="006670B8" w:rsidP="00D72F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cs="Helvetica"/>
        </w:rPr>
      </w:pPr>
    </w:p>
    <w:p w:rsidR="006670B8" w:rsidRPr="005F27F9" w:rsidRDefault="006670B8" w:rsidP="00D72F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cs="Helvetica"/>
        </w:rPr>
      </w:pPr>
    </w:p>
    <w:p w:rsidR="0068628B" w:rsidRPr="00EE6DB3" w:rsidRDefault="00BE0FF4" w:rsidP="00D72F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cs="Helvetica"/>
          <w:b/>
        </w:rPr>
      </w:pPr>
      <w:r w:rsidRPr="00EE6DB3">
        <w:rPr>
          <w:rFonts w:ascii="Times New Roman" w:hAnsi="Times New Roman" w:cs="Helvetica"/>
          <w:b/>
        </w:rPr>
        <w:t>INTRODUCTION</w:t>
      </w:r>
    </w:p>
    <w:p w:rsidR="00893114" w:rsidRDefault="0068628B" w:rsidP="004D0A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rPr>
      </w:pPr>
      <w:r w:rsidRPr="00EE6DB3">
        <w:rPr>
          <w:rFonts w:ascii="Times New Roman" w:hAnsi="Times New Roman"/>
          <w:b/>
        </w:rPr>
        <w:tab/>
      </w:r>
      <w:r w:rsidR="00B67225">
        <w:rPr>
          <w:rFonts w:ascii="Times New Roman" w:hAnsi="Times New Roman"/>
        </w:rPr>
        <w:t xml:space="preserve"> Arsenic is a ubiquitous contaminant that jeopardizes water quality as a result of both natural and anthropogenic </w:t>
      </w:r>
      <w:r w:rsidR="00B415C6">
        <w:rPr>
          <w:rFonts w:ascii="Times New Roman" w:hAnsi="Times New Roman"/>
        </w:rPr>
        <w:t>sources</w:t>
      </w:r>
      <w:r w:rsidR="00A04FE2">
        <w:rPr>
          <w:rFonts w:ascii="Times New Roman" w:hAnsi="Times New Roman"/>
        </w:rPr>
        <w:t xml:space="preserve"> </w:t>
      </w:r>
      <w:r w:rsidR="00112AC3">
        <w:rPr>
          <w:rFonts w:ascii="Times New Roman" w:hAnsi="Times New Roman"/>
        </w:rPr>
        <w:fldChar w:fldCharType="begin"/>
      </w:r>
      <w:r w:rsidR="00DB2090">
        <w:rPr>
          <w:rFonts w:ascii="Times New Roman" w:hAnsi="Times New Roman"/>
        </w:rPr>
        <w:instrText xml:space="preserve"> ADDIN PAPERS2_CITATIONS &lt;citation&gt;&lt;uuid&gt;1C76A133-AF69-498B-8A50-8F830B457131&lt;/uuid&gt;&lt;priority&gt;0&lt;/priority&gt;&lt;publications&gt;&lt;publication&gt;&lt;startpage&gt;517&lt;/startpage&gt;&lt;volume&gt;17&lt;/volume&gt;&lt;institution&gt;British Geol Survey, Wallingford OX10 8BB, Oxon, England&lt;/institution&gt;&lt;location&gt;200,5,51.6023381,-1.1106757&lt;/location&gt;&lt;title&gt;A review of the source, behaviour and distribution of arsenic in natural waters&lt;/title&gt;&lt;type&gt;400&lt;/type&gt;&lt;endpage&gt;568&lt;/endpage&gt;&lt;url&gt;http://apps.isiknowledge.com/InboundService.do?product=WOS&amp;amp;action=retrieve&amp;amp;SrcApp=Papers&amp;amp;UT=000175016100001&amp;amp;SID=4CEojKmMiIDg9NhHoEc&amp;amp;SrcAuth=mekentosj&amp;amp;mode=FullRecord&amp;amp;customersID=mekentosj&amp;amp;DestFail=http%3A%2F%2Faccess.isiproducts.com%2Fcustom_images%2Fwok_failed_auth.html&lt;/url&gt;&lt;publication_date&gt;99200200001200000000200000&lt;/publication_date&gt;&lt;subtype&gt;400&lt;/subtype&gt;&lt;uuid&gt;9D18136C-235C-4ED8-B7D3-56761C8DF8E1&lt;/uuid&gt;&lt;number&gt;5&lt;/number&gt;&lt;bundle&gt;&lt;publication&gt;&lt;title&gt;Applied Geochemistry&lt;/title&gt;&lt;type&gt;-100&lt;/type&gt;&lt;uuid&gt;79A2A635-5E65-4F8E-ADBB-734D665777CE&lt;/uuid&gt;&lt;subtype&gt;-100&lt;/subtype&gt;&lt;/publication&gt;&lt;/bundle&gt;&lt;authors&gt;&lt;author&gt;&lt;firstName&gt;PL&lt;/firstName&gt;&lt;lastName&gt;Smedley&lt;/lastName&gt;&lt;/author&gt;&lt;author&gt;&lt;firstName&gt;DG&lt;/firstName&gt;&lt;lastName&gt;Kinniburgh&lt;/lastName&gt;&lt;/author&gt;&lt;/authors&gt;&lt;/publication&gt;&lt;/publications&gt;&lt;/citation&gt;</w:instrText>
      </w:r>
      <w:r w:rsidR="00112AC3">
        <w:rPr>
          <w:rFonts w:ascii="Times New Roman" w:hAnsi="Times New Roman"/>
        </w:rPr>
        <w:fldChar w:fldCharType="separate"/>
      </w:r>
      <w:r w:rsidR="00DB2090">
        <w:rPr>
          <w:rFonts w:ascii="Times New Roman" w:hAnsi="Times New Roman" w:cs="Times New Roman"/>
        </w:rPr>
        <w:t>(1)</w:t>
      </w:r>
      <w:r w:rsidR="00112AC3">
        <w:rPr>
          <w:rFonts w:ascii="Times New Roman" w:hAnsi="Times New Roman"/>
        </w:rPr>
        <w:fldChar w:fldCharType="end"/>
      </w:r>
      <w:r w:rsidR="003E1930" w:rsidRPr="00EE6DB3">
        <w:rPr>
          <w:rFonts w:ascii="Times New Roman" w:hAnsi="Times New Roman"/>
        </w:rPr>
        <w:t xml:space="preserve">. </w:t>
      </w:r>
      <w:r w:rsidR="006E352B" w:rsidRPr="00EE6DB3">
        <w:rPr>
          <w:rFonts w:ascii="Times New Roman" w:hAnsi="Times New Roman"/>
        </w:rPr>
        <w:t xml:space="preserve"> </w:t>
      </w:r>
      <w:r w:rsidR="00C061FF" w:rsidRPr="00EE6DB3">
        <w:rPr>
          <w:rFonts w:ascii="Times New Roman" w:hAnsi="Times New Roman"/>
        </w:rPr>
        <w:t xml:space="preserve">The mobility of As through soils, and eventual contribution to </w:t>
      </w:r>
      <w:r w:rsidR="00B415C6">
        <w:rPr>
          <w:rFonts w:ascii="Times New Roman" w:hAnsi="Times New Roman"/>
        </w:rPr>
        <w:t xml:space="preserve">surface or </w:t>
      </w:r>
      <w:r w:rsidR="00C061FF" w:rsidRPr="00EE6DB3">
        <w:rPr>
          <w:rFonts w:ascii="Times New Roman" w:hAnsi="Times New Roman"/>
        </w:rPr>
        <w:t>groundwater, is controlled by biological, chemical</w:t>
      </w:r>
      <w:r w:rsidR="003D2908">
        <w:rPr>
          <w:rFonts w:ascii="Times New Roman" w:hAnsi="Times New Roman"/>
        </w:rPr>
        <w:t>,</w:t>
      </w:r>
      <w:r w:rsidR="00C061FF" w:rsidRPr="00EE6DB3">
        <w:rPr>
          <w:rFonts w:ascii="Times New Roman" w:hAnsi="Times New Roman"/>
        </w:rPr>
        <w:t xml:space="preserve"> and physical </w:t>
      </w:r>
      <w:r w:rsidR="00B415C6">
        <w:rPr>
          <w:rFonts w:ascii="Times New Roman" w:hAnsi="Times New Roman"/>
        </w:rPr>
        <w:t xml:space="preserve">processes </w:t>
      </w:r>
      <w:del w:id="1" w:author="Samantha Ying" w:date="2012-05-17T15:10:00Z">
        <w:r w:rsidR="00B415C6" w:rsidDel="008E2320">
          <w:rPr>
            <w:rFonts w:ascii="Times New Roman" w:hAnsi="Times New Roman"/>
          </w:rPr>
          <w:delText>(most notably that influence the oxidation state of As</w:delText>
        </w:r>
        <w:r w:rsidR="00814BDE" w:rsidRPr="00814BDE" w:rsidDel="008E2320">
          <w:rPr>
            <w:rFonts w:ascii="Times New Roman" w:hAnsi="Times New Roman"/>
          </w:rPr>
          <w:delText xml:space="preserve"> </w:delText>
        </w:r>
        <w:r w:rsidR="00814BDE" w:rsidDel="008E2320">
          <w:rPr>
            <w:rFonts w:ascii="Times New Roman" w:hAnsi="Times New Roman"/>
          </w:rPr>
          <w:delText>and its partitioning between the solid and aqueous phase</w:delText>
        </w:r>
        <w:r w:rsidR="00B415C6" w:rsidDel="008E2320">
          <w:rPr>
            <w:rFonts w:ascii="Times New Roman" w:hAnsi="Times New Roman"/>
          </w:rPr>
          <w:delText xml:space="preserve">) </w:delText>
        </w:r>
      </w:del>
      <w:r w:rsidR="00B415C6">
        <w:rPr>
          <w:rFonts w:ascii="Times New Roman" w:hAnsi="Times New Roman"/>
        </w:rPr>
        <w:t>that are heterogeneously distributed</w:t>
      </w:r>
      <w:r w:rsidR="003B1355">
        <w:rPr>
          <w:rFonts w:ascii="Times New Roman" w:hAnsi="Times New Roman"/>
        </w:rPr>
        <w:t xml:space="preserve"> within surface and subsurface environments</w:t>
      </w:r>
      <w:r w:rsidR="00B415C6">
        <w:rPr>
          <w:rFonts w:ascii="Times New Roman" w:hAnsi="Times New Roman"/>
        </w:rPr>
        <w:t>.</w:t>
      </w:r>
      <w:ins w:id="2" w:author="Samantha Ying" w:date="2012-05-17T15:13:00Z">
        <w:r w:rsidR="00216902">
          <w:rPr>
            <w:rFonts w:ascii="Times New Roman" w:hAnsi="Times New Roman"/>
          </w:rPr>
          <w:t xml:space="preserve"> Most notable of these processes are those that influence the oxidation state of As and its partitioning between the solid and aqueous phase.</w:t>
        </w:r>
      </w:ins>
      <w:r w:rsidR="00C061FF" w:rsidRPr="00EE6DB3">
        <w:rPr>
          <w:rFonts w:ascii="Times New Roman" w:hAnsi="Times New Roman"/>
        </w:rPr>
        <w:t xml:space="preserve"> </w:t>
      </w:r>
      <w:r w:rsidR="006E352B" w:rsidRPr="00EE6DB3">
        <w:rPr>
          <w:rFonts w:ascii="Times New Roman" w:hAnsi="Times New Roman"/>
        </w:rPr>
        <w:t>Within soil</w:t>
      </w:r>
      <w:r w:rsidR="003B1355">
        <w:rPr>
          <w:rFonts w:ascii="Times New Roman" w:hAnsi="Times New Roman"/>
        </w:rPr>
        <w:t xml:space="preserve"> and water</w:t>
      </w:r>
      <w:r w:rsidR="006E352B" w:rsidRPr="00EE6DB3">
        <w:rPr>
          <w:rFonts w:ascii="Times New Roman" w:hAnsi="Times New Roman"/>
        </w:rPr>
        <w:t xml:space="preserve"> systems at circumneutral pH, As(V) predominates under aerated, oxidizing conditions as the oxyanion H</w:t>
      </w:r>
      <w:r w:rsidR="006E352B" w:rsidRPr="00EE6DB3">
        <w:rPr>
          <w:rFonts w:ascii="Times New Roman" w:hAnsi="Times New Roman"/>
          <w:vertAlign w:val="subscript"/>
        </w:rPr>
        <w:t>x</w:t>
      </w:r>
      <w:r w:rsidR="006E352B" w:rsidRPr="00EE6DB3">
        <w:rPr>
          <w:rFonts w:ascii="Times New Roman" w:hAnsi="Times New Roman"/>
        </w:rPr>
        <w:t>AsO</w:t>
      </w:r>
      <w:r w:rsidR="006E352B" w:rsidRPr="00EE6DB3">
        <w:rPr>
          <w:rFonts w:ascii="Times New Roman" w:hAnsi="Times New Roman"/>
          <w:vertAlign w:val="subscript"/>
        </w:rPr>
        <w:t>4</w:t>
      </w:r>
      <w:r w:rsidR="006E352B" w:rsidRPr="00EE6DB3">
        <w:rPr>
          <w:rFonts w:ascii="Times New Roman" w:hAnsi="Times New Roman"/>
          <w:vertAlign w:val="superscript"/>
        </w:rPr>
        <w:t>x-1</w:t>
      </w:r>
      <w:r w:rsidR="006E352B" w:rsidRPr="00EE6DB3">
        <w:rPr>
          <w:rFonts w:ascii="Times New Roman" w:hAnsi="Times New Roman"/>
        </w:rPr>
        <w:t>, while arsenite</w:t>
      </w:r>
      <w:r w:rsidR="003D2908">
        <w:rPr>
          <w:rFonts w:ascii="Times New Roman" w:hAnsi="Times New Roman"/>
        </w:rPr>
        <w:t>,</w:t>
      </w:r>
      <w:r w:rsidR="006E352B" w:rsidRPr="00EE6DB3">
        <w:rPr>
          <w:rFonts w:ascii="Times New Roman" w:hAnsi="Times New Roman"/>
        </w:rPr>
        <w:t xml:space="preserve"> as H</w:t>
      </w:r>
      <w:r w:rsidR="006E352B" w:rsidRPr="00EE6DB3">
        <w:rPr>
          <w:rFonts w:ascii="Times New Roman" w:hAnsi="Times New Roman"/>
          <w:vertAlign w:val="subscript"/>
        </w:rPr>
        <w:t>3</w:t>
      </w:r>
      <w:r w:rsidR="006E352B" w:rsidRPr="00EE6DB3">
        <w:rPr>
          <w:rFonts w:ascii="Times New Roman" w:hAnsi="Times New Roman"/>
        </w:rPr>
        <w:t>AsO</w:t>
      </w:r>
      <w:r w:rsidR="006E352B" w:rsidRPr="00EE6DB3">
        <w:rPr>
          <w:rFonts w:ascii="Times New Roman" w:hAnsi="Times New Roman"/>
          <w:vertAlign w:val="subscript"/>
        </w:rPr>
        <w:t>3</w:t>
      </w:r>
      <w:r w:rsidR="006E352B" w:rsidRPr="00EE6DB3">
        <w:rPr>
          <w:rFonts w:ascii="Times New Roman" w:hAnsi="Times New Roman"/>
          <w:vertAlign w:val="superscript"/>
        </w:rPr>
        <w:t>0</w:t>
      </w:r>
      <w:r w:rsidR="003D2908">
        <w:rPr>
          <w:rFonts w:ascii="Times New Roman" w:hAnsi="Times New Roman"/>
        </w:rPr>
        <w:t xml:space="preserve">, </w:t>
      </w:r>
      <w:r w:rsidR="00B415C6">
        <w:rPr>
          <w:rFonts w:ascii="Times New Roman" w:hAnsi="Times New Roman"/>
        </w:rPr>
        <w:t xml:space="preserve">typically </w:t>
      </w:r>
      <w:r w:rsidR="006E352B" w:rsidRPr="00EE6DB3">
        <w:rPr>
          <w:rFonts w:ascii="Times New Roman" w:hAnsi="Times New Roman"/>
        </w:rPr>
        <w:t xml:space="preserve">dominates under </w:t>
      </w:r>
      <w:del w:id="3" w:author="Samantha Ying" w:date="2012-05-17T15:29:00Z">
        <w:r w:rsidR="00112AC3" w:rsidRPr="00D12BD3" w:rsidDel="00D12BD3">
          <w:rPr>
            <w:rFonts w:ascii="Times New Roman" w:hAnsi="Times New Roman"/>
          </w:rPr>
          <w:delText>anaerobic</w:delText>
        </w:r>
      </w:del>
      <w:ins w:id="4" w:author="Samantha Ying" w:date="2012-05-17T15:29:00Z">
        <w:r w:rsidR="00D12BD3">
          <w:rPr>
            <w:rFonts w:ascii="Times New Roman" w:hAnsi="Times New Roman"/>
          </w:rPr>
          <w:t>anoxic</w:t>
        </w:r>
      </w:ins>
      <w:r w:rsidR="006E352B" w:rsidRPr="00EE6DB3">
        <w:rPr>
          <w:rFonts w:ascii="Times New Roman" w:hAnsi="Times New Roman"/>
        </w:rPr>
        <w:t xml:space="preserve">, reducing conditions.  </w:t>
      </w:r>
      <w:r w:rsidR="00C061FF" w:rsidRPr="00EE6DB3">
        <w:rPr>
          <w:rFonts w:ascii="Times New Roman" w:hAnsi="Times New Roman"/>
        </w:rPr>
        <w:t xml:space="preserve">Arsenic(III), though binding extensively </w:t>
      </w:r>
      <w:r w:rsidR="00B415C6">
        <w:rPr>
          <w:rFonts w:ascii="Times New Roman" w:hAnsi="Times New Roman"/>
        </w:rPr>
        <w:t>to</w:t>
      </w:r>
      <w:r w:rsidR="00B415C6" w:rsidRPr="00EE6DB3">
        <w:rPr>
          <w:rFonts w:ascii="Times New Roman" w:hAnsi="Times New Roman"/>
        </w:rPr>
        <w:t xml:space="preserve"> </w:t>
      </w:r>
      <w:r w:rsidR="00C061FF" w:rsidRPr="00EE6DB3">
        <w:rPr>
          <w:rFonts w:ascii="Times New Roman" w:hAnsi="Times New Roman"/>
        </w:rPr>
        <w:t xml:space="preserve">iron oxides, is generally considered the more mobile species </w:t>
      </w:r>
      <w:r w:rsidR="00B75E1C">
        <w:rPr>
          <w:rFonts w:ascii="Times New Roman" w:hAnsi="Times New Roman"/>
        </w:rPr>
        <w:t>of As</w:t>
      </w:r>
      <w:r w:rsidR="00A04FE2">
        <w:rPr>
          <w:rFonts w:ascii="Times New Roman" w:hAnsi="Times New Roman"/>
        </w:rPr>
        <w:t xml:space="preserve"> </w:t>
      </w:r>
      <w:r w:rsidR="00112AC3">
        <w:rPr>
          <w:rFonts w:ascii="Times New Roman" w:hAnsi="Times New Roman"/>
        </w:rPr>
        <w:fldChar w:fldCharType="begin"/>
      </w:r>
      <w:r w:rsidR="00DB2090">
        <w:rPr>
          <w:rFonts w:ascii="Times New Roman" w:hAnsi="Times New Roman"/>
        </w:rPr>
        <w:instrText xml:space="preserve"> ADDIN PAPERS2_CITATIONS &lt;citation&gt;&lt;uuid&gt;14A30675-418D-4D9D-A323-594AAEE051D6&lt;/uuid&gt;&lt;priority&gt;1&lt;/priority&gt;&lt;publications&gt;&lt;publication&gt;&lt;startpage&gt;493&lt;/startpage&gt;&lt;volume&gt;50&lt;/volume&gt;&lt;institution&gt;UNIV SO CALIF,ENVIRONM ENGN PROGRAM,LOS ANGELES,CA 90007&lt;/institution&gt;&lt;location&gt;200,5,34.0298841,-118.2935891&lt;/location&gt;&lt;title&gt;Arsenic Removal by Adsorption&lt;/title&gt;&lt;type&gt;400&lt;/type&gt;&lt;endpage&gt;506&lt;/endpage&gt;&lt;url&gt;http://apps.isiknowledge.com/InboundService.do?product=WOS&amp;amp;action=retrieve&amp;amp;SrcApp=Papers&amp;amp;UT=A1978EU09900012&amp;amp;SID=3BeIMg75O1G6P2%40pa2c&amp;amp;Init=Yes&amp;amp;SrcAuth=mekentosj&amp;amp;mode=FullRecord&amp;amp;customersID=mekentosj&amp;amp;DestFail=http%3A%2F%2Faccess.isiproducts.com%2Fcustom_images%2Fwok_failed_auth.html&lt;/url&gt;&lt;publication_date&gt;99197800001200000000200000&lt;/publication_date&gt;&lt;subtype&gt;400&lt;/subtype&gt;&lt;uuid&gt;ADE8F4D3-D4AF-410B-99A6-78A843738A47&lt;/uuid&gt;&lt;number&gt;3&lt;/number&gt;&lt;bundle&gt;&lt;publication&gt;&lt;title&gt;Journal Water Pollution Control Federation&lt;/title&gt;&lt;type&gt;-100&lt;/type&gt;&lt;uuid&gt;4D5E90F9-0CDC-4639-9F50-DBA48B81711B&lt;/uuid&gt;&lt;subtype&gt;-100&lt;/subtype&gt;&lt;/publication&gt;&lt;/bundle&gt;&lt;authors&gt;&lt;author&gt;&lt;firstName&gt;SK&lt;/firstName&gt;&lt;lastName&gt;GUPTA&lt;/lastName&gt;&lt;/author&gt;&lt;author&gt;&lt;firstName&gt;KY&lt;/firstName&gt;&lt;lastName&gt;CHEN&lt;/lastName&gt;&lt;/author&gt;&lt;/authors&gt;&lt;/publication&gt;&lt;/publications&gt;&lt;/citation&gt;</w:instrText>
      </w:r>
      <w:r w:rsidR="00112AC3">
        <w:rPr>
          <w:rFonts w:ascii="Times New Roman" w:hAnsi="Times New Roman"/>
        </w:rPr>
        <w:fldChar w:fldCharType="separate"/>
      </w:r>
      <w:r w:rsidR="00DB2090">
        <w:rPr>
          <w:rFonts w:ascii="Times New Roman" w:hAnsi="Times New Roman" w:cs="Times New Roman"/>
        </w:rPr>
        <w:t>(2)</w:t>
      </w:r>
      <w:r w:rsidR="00112AC3">
        <w:rPr>
          <w:rFonts w:ascii="Times New Roman" w:hAnsi="Times New Roman"/>
        </w:rPr>
        <w:fldChar w:fldCharType="end"/>
      </w:r>
      <w:r w:rsidR="0020308A">
        <w:rPr>
          <w:rFonts w:ascii="Times New Roman" w:hAnsi="Times New Roman"/>
        </w:rPr>
        <w:t>,</w:t>
      </w:r>
      <w:r w:rsidR="00C061FF" w:rsidRPr="00EE6DB3">
        <w:rPr>
          <w:rFonts w:ascii="Times New Roman" w:hAnsi="Times New Roman"/>
        </w:rPr>
        <w:t xml:space="preserve"> while As(V) </w:t>
      </w:r>
      <w:r w:rsidR="00112AC3" w:rsidRPr="00D12BD3">
        <w:rPr>
          <w:rFonts w:ascii="Times New Roman" w:hAnsi="Times New Roman"/>
        </w:rPr>
        <w:t>is less selective</w:t>
      </w:r>
      <w:r w:rsidR="003B1355" w:rsidRPr="00EE6DB3">
        <w:rPr>
          <w:rFonts w:ascii="Times New Roman" w:hAnsi="Times New Roman"/>
        </w:rPr>
        <w:t xml:space="preserve"> </w:t>
      </w:r>
      <w:r w:rsidR="000C6971" w:rsidRPr="00EE6DB3">
        <w:rPr>
          <w:rFonts w:ascii="Times New Roman" w:hAnsi="Times New Roman"/>
        </w:rPr>
        <w:t>and</w:t>
      </w:r>
      <w:r w:rsidR="00C061FF" w:rsidRPr="00EE6DB3">
        <w:rPr>
          <w:rFonts w:ascii="Times New Roman" w:hAnsi="Times New Roman"/>
        </w:rPr>
        <w:t xml:space="preserve"> adsorb</w:t>
      </w:r>
      <w:r w:rsidR="000C6971" w:rsidRPr="00EE6DB3">
        <w:rPr>
          <w:rFonts w:ascii="Times New Roman" w:hAnsi="Times New Roman"/>
        </w:rPr>
        <w:t>s</w:t>
      </w:r>
      <w:r w:rsidR="003B1355">
        <w:rPr>
          <w:rFonts w:ascii="Times New Roman" w:hAnsi="Times New Roman"/>
        </w:rPr>
        <w:t xml:space="preserve"> appreciably</w:t>
      </w:r>
      <w:r w:rsidR="000C6971" w:rsidRPr="00EE6DB3">
        <w:rPr>
          <w:rFonts w:ascii="Times New Roman" w:hAnsi="Times New Roman"/>
        </w:rPr>
        <w:t xml:space="preserve"> </w:t>
      </w:r>
      <w:r w:rsidR="00C061FF" w:rsidRPr="00EE6DB3">
        <w:rPr>
          <w:rFonts w:ascii="Times New Roman" w:hAnsi="Times New Roman"/>
        </w:rPr>
        <w:t xml:space="preserve">onto </w:t>
      </w:r>
      <w:r w:rsidR="006E352B" w:rsidRPr="00EE6DB3">
        <w:rPr>
          <w:rFonts w:ascii="Times New Roman" w:hAnsi="Times New Roman"/>
        </w:rPr>
        <w:t xml:space="preserve">a variety of </w:t>
      </w:r>
      <w:r w:rsidR="003D542E">
        <w:rPr>
          <w:rFonts w:ascii="Times New Roman" w:hAnsi="Times New Roman"/>
        </w:rPr>
        <w:t>metal oxyhydroxides, hydroxides, and oxides (here</w:t>
      </w:r>
      <w:r w:rsidR="00814BDE">
        <w:rPr>
          <w:rFonts w:ascii="Times New Roman" w:hAnsi="Times New Roman"/>
        </w:rPr>
        <w:t>after</w:t>
      </w:r>
      <w:r w:rsidR="003D542E">
        <w:rPr>
          <w:rFonts w:ascii="Times New Roman" w:hAnsi="Times New Roman"/>
        </w:rPr>
        <w:t xml:space="preserve"> collectively refe</w:t>
      </w:r>
      <w:r w:rsidR="00E82A93">
        <w:rPr>
          <w:rFonts w:ascii="Times New Roman" w:hAnsi="Times New Roman"/>
        </w:rPr>
        <w:t>r</w:t>
      </w:r>
      <w:r w:rsidR="003D542E">
        <w:rPr>
          <w:rFonts w:ascii="Times New Roman" w:hAnsi="Times New Roman"/>
        </w:rPr>
        <w:t>red to as oxides)</w:t>
      </w:r>
      <w:r w:rsidR="006E352B" w:rsidRPr="00EE6DB3">
        <w:rPr>
          <w:rFonts w:ascii="Times New Roman" w:hAnsi="Times New Roman"/>
        </w:rPr>
        <w:t xml:space="preserve"> including </w:t>
      </w:r>
      <w:r w:rsidR="00C061FF" w:rsidRPr="00EE6DB3">
        <w:rPr>
          <w:rFonts w:ascii="Times New Roman" w:hAnsi="Times New Roman"/>
        </w:rPr>
        <w:t>Fe, Al, and Mn oxides</w:t>
      </w:r>
      <w:r w:rsidR="006E352B" w:rsidRPr="00EE6DB3">
        <w:rPr>
          <w:rFonts w:ascii="Times New Roman" w:hAnsi="Times New Roman"/>
        </w:rPr>
        <w:t xml:space="preserve"> </w:t>
      </w:r>
      <w:r w:rsidR="00112AC3">
        <w:rPr>
          <w:rFonts w:ascii="Times New Roman" w:hAnsi="Times New Roman"/>
        </w:rPr>
        <w:fldChar w:fldCharType="begin"/>
      </w:r>
      <w:r w:rsidR="00DB2090">
        <w:rPr>
          <w:rFonts w:ascii="Times New Roman" w:hAnsi="Times New Roman"/>
        </w:rPr>
        <w:instrText xml:space="preserve"> ADDIN PAPERS2_CITATIONS &lt;citation&gt;&lt;uuid&gt;625FBB1D-5028-4E71-B279-45EB877975B0&lt;/uuid&gt;&lt;priority&gt;2&lt;/priority&gt;&lt;publications&gt;&lt;publication&gt;&lt;doi&gt;10.1021/es702625e&lt;/doi&gt;&lt;volume&gt;42&lt;/volume&gt;&lt;institution&gt;Stanford Univ, Sch Earth Sci, Stanford, CA 94305 USA&lt;/institution&gt;&lt;location&gt;200,4,37.4241060,-122.1660756&lt;/location&gt;&lt;title&gt;Confounding impacts of iron reduction on arsenic retention&lt;/title&gt;&lt;type&gt;400&lt;/type&gt;&lt;startpage&gt;4777&lt;/startpage&gt;&lt;url&gt;http://pubs.acs.org/doi/abs/10.1021/es702625e&lt;/url&gt;&lt;endpage&gt;4783&lt;/endpage&gt;&lt;publication_date&gt;99200800001200000000200000&lt;/publication_date&gt;&lt;subtype&gt;400&lt;/subtype&gt;&lt;uuid&gt;AAC47511-0CC7-4135-8B1E-7CB24DE1C6D3&lt;/uuid&gt;&lt;number&gt;13&lt;/number&gt;&lt;bundle&gt;&lt;publication&gt;&lt;title&gt;Environmental Science &amp;amp; Technology&lt;/title&gt;&lt;type&gt;-100&lt;/type&gt;&lt;uuid&gt;84643EEE-63A0-46CA-B020-E9FC343BC2AB&lt;/uuid&gt;&lt;publisher&gt;American Chemical Society&lt;/publisher&gt;&lt;subtype&gt;-100&lt;/subtype&gt;&lt;/publication&gt;&lt;/bundle&gt;&lt;authors&gt;&lt;author&gt;&lt;firstName&gt;Katharine&lt;/firstName&gt;&lt;middleNames&gt;J&lt;/middleNames&gt;&lt;lastName&gt;Tufano&lt;/lastName&gt;&lt;/author&gt;&lt;author&gt;&lt;firstName&gt;Scott&lt;/firstName&gt;&lt;lastName&gt;Fendorf&lt;/lastName&gt;&lt;/author&gt;&lt;/authors&gt;&lt;/publication&gt;&lt;publication&gt;&lt;doi&gt;10.1021/es061160z&lt;/doi&gt;&lt;volume&gt;41&lt;/volume&gt;&lt;institution&gt;Texas A&amp;amp;M Univ, Dept Soil &amp;amp; Crop Sci, College Stn, TX 77843 USA&lt;/institution&gt;&lt;location&gt;200,5,30.6100000,-96.3400000&lt;/location&gt;&lt;title&gt;Arsenate and arsenite adsorption and desorption behavior on coprecipitated aluminum : iron hydroxides&lt;/title&gt;&lt;type&gt;400&lt;/type&gt;&lt;startpage&gt;837&lt;/startpage&gt;&lt;url&gt;http://pubs.acs.org/doi/abs/10.1021/es061160z&lt;/url&gt;&lt;endpage&gt;842&lt;/endpage&gt;&lt;publication_date&gt;99200700001200000000200000&lt;/publication_date&gt;&lt;subtype&gt;400&lt;/subtype&gt;&lt;uuid&gt;EE0BD114-0F67-445A-9782-F7C081F81E1B&lt;/uuid&gt;&lt;number&gt;3&lt;/number&gt;&lt;bundle&gt;&lt;publication&gt;&lt;title&gt;Environmental Science &amp;amp; Technology&lt;/title&gt;&lt;type&gt;-100&lt;/type&gt;&lt;uuid&gt;84643EEE-63A0-46CA-B020-E9FC343BC2AB&lt;/uuid&gt;&lt;publisher&gt;American Chemical Society&lt;/publisher&gt;&lt;subtype&gt;-100&lt;/subtype&gt;&lt;/publication&gt;&lt;/bundle&gt;&lt;authors&gt;&lt;author&gt;&lt;firstName&gt;Yoko&lt;/firstName&gt;&lt;lastName&gt;Masue&lt;/lastName&gt;&lt;/author&gt;&lt;author&gt;&lt;firstName&gt;Richard&lt;/firstName&gt;&lt;middleNames&gt;H&lt;/middleNames&gt;&lt;lastName&gt;Loeppert&lt;/lastName&gt;&lt;/author&gt;&lt;author&gt;&lt;firstName&gt;Tim&lt;/firstName&gt;&lt;middleNames&gt;A&lt;/middleNames&gt;&lt;lastName&gt;Kramer&lt;/lastName&gt;&lt;/author&gt;&lt;/authors&gt;&lt;/publication&gt;&lt;publication&gt;&lt;doi&gt;10.1021/es0110170&lt;/doi&gt;&lt;volume&gt;36&lt;/volume&gt;&lt;institution&gt;San Francisco State Univ, Dept Chem &amp;amp; Biochem, San Francisco, CA 94132 USA&lt;/institution&gt;&lt;location&gt;200,5,37.7181398,-122.4863492&lt;/location&gt;&lt;title&gt;Arsenic(III) oxidation and arsenic(V) adsorption reactions on synthetic birnessite&lt;/title&gt;&lt;type&gt;400&lt;/type&gt;&lt;startpage&gt;976&lt;/startpage&gt;&lt;url&gt;http://pubs.acs.org/doi/abs/10.1021/es0110170&lt;/url&gt;&lt;endpage&gt;981&lt;/endpage&gt;&lt;publication_date&gt;99200200001200000000200000&lt;/publication_date&gt;&lt;subtype&gt;400&lt;/subtype&gt;&lt;uuid&gt;BD842785-C49E-4C93-95F8-ABCD9E6B4A7D&lt;/uuid&gt;&lt;number&gt;5&lt;/number&gt;&lt;bundle&gt;&lt;publication&gt;&lt;title&gt;Environmental Science &amp;amp; Technology&lt;/title&gt;&lt;type&gt;-100&lt;/type&gt;&lt;uuid&gt;84643EEE-63A0-46CA-B020-E9FC343BC2AB&lt;/uuid&gt;&lt;publisher&gt;American Chemical Society&lt;/publisher&gt;&lt;subtype&gt;-100&lt;/subtype&gt;&lt;/publication&gt;&lt;/bundle&gt;&lt;authors&gt;&lt;author&gt;&lt;firstName&gt;BA&lt;/firstName&gt;&lt;lastName&gt;Manning&lt;/lastName&gt;&lt;/author&gt;&lt;author&gt;&lt;firstName&gt;SE&lt;/firstName&gt;&lt;lastName&gt;Fendorf&lt;/lastName&gt;&lt;/author&gt;&lt;author&gt;&lt;firstName&gt;B&lt;/firstName&gt;&lt;lastName&gt;Bostick&lt;/lastName&gt;&lt;/author&gt;&lt;author&gt;&lt;firstName&gt;DL&lt;/firstName&gt;&lt;lastName&gt;Suarez&lt;/lastName&gt;&lt;/author&gt;&lt;/authors&gt;&lt;/publication&gt;&lt;/publications&gt;&lt;/citation&gt;</w:instrText>
      </w:r>
      <w:r w:rsidR="00112AC3">
        <w:rPr>
          <w:rFonts w:ascii="Times New Roman" w:hAnsi="Times New Roman"/>
        </w:rPr>
        <w:fldChar w:fldCharType="separate"/>
      </w:r>
      <w:r w:rsidR="00DB2090">
        <w:rPr>
          <w:rFonts w:ascii="Times New Roman" w:hAnsi="Times New Roman" w:cs="Times New Roman"/>
        </w:rPr>
        <w:t>(3-5)</w:t>
      </w:r>
      <w:r w:rsidR="00112AC3">
        <w:rPr>
          <w:rFonts w:ascii="Times New Roman" w:hAnsi="Times New Roman"/>
        </w:rPr>
        <w:fldChar w:fldCharType="end"/>
      </w:r>
      <w:r w:rsidR="00C061FF" w:rsidRPr="00EE6DB3">
        <w:rPr>
          <w:rFonts w:ascii="Times New Roman" w:hAnsi="Times New Roman"/>
        </w:rPr>
        <w:t>.</w:t>
      </w:r>
      <w:r w:rsidR="00A12CD5" w:rsidRPr="00EE6DB3">
        <w:rPr>
          <w:rFonts w:ascii="Times New Roman" w:hAnsi="Times New Roman"/>
        </w:rPr>
        <w:t xml:space="preserve">  </w:t>
      </w:r>
    </w:p>
    <w:p w:rsidR="00225704" w:rsidRDefault="00893114" w:rsidP="004D0A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rPr>
      </w:pPr>
      <w:r>
        <w:rPr>
          <w:rFonts w:ascii="Times New Roman" w:hAnsi="Times New Roman"/>
        </w:rPr>
        <w:tab/>
        <w:t xml:space="preserve">In many environments, including </w:t>
      </w:r>
      <w:r w:rsidR="00B75E1C">
        <w:rPr>
          <w:rFonts w:ascii="Times New Roman" w:hAnsi="Times New Roman"/>
        </w:rPr>
        <w:t>seasonally saturated soils</w:t>
      </w:r>
      <w:r>
        <w:rPr>
          <w:rFonts w:ascii="Times New Roman" w:hAnsi="Times New Roman"/>
        </w:rPr>
        <w:t xml:space="preserve"> </w:t>
      </w:r>
      <w:r w:rsidR="00112AC3">
        <w:rPr>
          <w:rFonts w:ascii="Times New Roman" w:hAnsi="Times New Roman"/>
        </w:rPr>
        <w:fldChar w:fldCharType="begin"/>
      </w:r>
      <w:r w:rsidR="00DB2090">
        <w:rPr>
          <w:rFonts w:ascii="Times New Roman" w:hAnsi="Times New Roman"/>
        </w:rPr>
        <w:instrText xml:space="preserve"> ADDIN PAPERS2_CITATIONS &lt;citation&gt;&lt;uuid&gt;5BE062AE-4DB6-437E-8247-0E4468EA08F3&lt;/uuid&gt;&lt;priority&gt;3&lt;/priority&gt;&lt;publications&gt;&lt;publication&gt;&lt;startpage&gt;55&lt;/startpage&gt;&lt;volume&gt;143&lt;/volume&gt;&lt;institution&gt;Tech Univ Munich,Lehrstuhl Bodenkunde,W-8050 Freising,Germany&lt;/institution&gt;&lt;location&gt;200,4,48.4030650,11.7491480&lt;/location&gt;&lt;title&gt;Plant-Induced Changes in the Redox Potentials of Rice Rhizospheres&lt;/title&gt;&lt;type&gt;400&lt;/type&gt;&lt;endpage&gt;60&lt;/endpage&gt;&lt;url&gt;http://www.springerlink.com/index/U43501673L096134.pdf&lt;/url&gt;&lt;publication_date&gt;99199200001200000000200000&lt;/publication_date&gt;&lt;subtype&gt;400&lt;/subtype&gt;&lt;uuid&gt;B1921315-2F07-4F64-B659-E5DF211FC2F3&lt;/uuid&gt;&lt;number&gt;1&lt;/number&gt;&lt;bundle&gt;&lt;publication&gt;&lt;title&gt;Plant And Soil&lt;/title&gt;&lt;type&gt;-100&lt;/type&gt;&lt;uuid&gt;5F531FDA-B181-416D-82D7-A03AFBF1162A&lt;/uuid&gt;&lt;subtype&gt;-100&lt;/subtype&gt;&lt;/publication&gt;&lt;/bundle&gt;&lt;authors&gt;&lt;author&gt;&lt;firstName&gt;H&lt;/firstName&gt;&lt;lastName&gt;FLESSA&lt;/lastName&gt;&lt;/author&gt;&lt;author&gt;&lt;firstName&gt;WR&lt;/firstName&gt;&lt;lastName&gt;FISCHER&lt;/lastName&gt;&lt;/author&gt;&lt;/authors&gt;&lt;/publication&gt;&lt;/publications&gt;&lt;/citation&gt;</w:instrText>
      </w:r>
      <w:r w:rsidR="00112AC3">
        <w:rPr>
          <w:rFonts w:ascii="Times New Roman" w:hAnsi="Times New Roman"/>
        </w:rPr>
        <w:fldChar w:fldCharType="separate"/>
      </w:r>
      <w:r w:rsidR="00DB2090">
        <w:rPr>
          <w:rFonts w:ascii="Times New Roman" w:hAnsi="Times New Roman" w:cs="Times New Roman"/>
        </w:rPr>
        <w:t>(6)</w:t>
      </w:r>
      <w:r w:rsidR="00112AC3">
        <w:rPr>
          <w:rFonts w:ascii="Times New Roman" w:hAnsi="Times New Roman"/>
        </w:rPr>
        <w:fldChar w:fldCharType="end"/>
      </w:r>
      <w:r>
        <w:rPr>
          <w:rFonts w:ascii="Times New Roman" w:hAnsi="Times New Roman"/>
        </w:rPr>
        <w:t xml:space="preserve">, bioturbated sediments </w:t>
      </w:r>
      <w:r w:rsidR="00112AC3">
        <w:rPr>
          <w:rFonts w:ascii="Times New Roman" w:hAnsi="Times New Roman"/>
        </w:rPr>
        <w:fldChar w:fldCharType="begin"/>
      </w:r>
      <w:r w:rsidR="00DB2090">
        <w:rPr>
          <w:rFonts w:ascii="Times New Roman" w:hAnsi="Times New Roman"/>
        </w:rPr>
        <w:instrText xml:space="preserve"> ADDIN PAPERS2_CITATIONS &lt;citation&gt;&lt;uuid&gt;DFB55B5C-E7F4-441C-B41D-1AA4EA350C46&lt;/uuid&gt;&lt;priority&gt;4&lt;/priority&gt;&lt;publications&gt;&lt;publication&gt;&lt;url&gt;http://sub3.isiknowledge.com/error/Error?PathInfo=%2F&amp;amp;Domain=.isiknowledge.com&amp;amp;TimerValue=30000&amp;amp;Src=SIDCheck&amp;amp;Params=DestApp%3DWOS%26DestParams%3D%253Faction%253Dretrieve%2526mode%253DFullRecord%2526product%253DWOS%2526UT%253DA1994NP38400011%2526customersID%253Dmekentosj%26DestFail%3Dhttp%253A%252F%252Faccess.isiproducts.com%252Fcustom_images%252Fwok_failed_auth.html%26SrcApp%3DPapers%26SrcAuth%3Dmekentosj&amp;amp;ErrorCode=Server.sessionNotFound&amp;amp;RouterURL=http%3A%2F%2Fwww.isiknowledge.com%2F&amp;amp;Error=Session+not+found%3A+SID%3D2A8mKHfLlmMjGk%40EPOm+NodeID%3D2A&lt;/url&gt;&lt;number&gt;3-4&lt;/number&gt;&lt;type&gt;400&lt;/type&gt;&lt;volume&gt;114&lt;/volume&gt;&lt;publication_date&gt;99199400001200000000200000&lt;/publication_date&gt;&lt;subtype&gt;400&lt;/subtype&gt;&lt;title&gt;Bioturbation and Remineralization of Sedimentary Organic-Matter - Effects of Redox Oscillation&lt;/title&gt;&lt;endpage&gt;345&lt;/endpage&gt;&lt;startpage&gt;331&lt;/startpage&gt;&lt;uuid&gt;148C4DED-463C-49CF-A936-609B6EDBD6D9&lt;/uuid&gt;&lt;bundle&gt;&lt;publication&gt;&lt;title&gt;Chemical Geology&lt;/title&gt;&lt;type&gt;-100&lt;/type&gt;&lt;uuid&gt;9666DFAC-68A6-412A-A99A-2BA89E370AC5&lt;/uuid&gt;&lt;subtype&gt;-100&lt;/subtype&gt;&lt;/publication&gt;&lt;/bundle&gt;&lt;authors&gt;&lt;author&gt;&lt;firstName&gt;RC&lt;/firstName&gt;&lt;lastName&gt;ALLER&lt;/lastName&gt;&lt;/author&gt;&lt;/authors&gt;&lt;/publication&gt;&lt;/publications&gt;&lt;/citation&gt;</w:instrText>
      </w:r>
      <w:r w:rsidR="00112AC3">
        <w:rPr>
          <w:rFonts w:ascii="Times New Roman" w:hAnsi="Times New Roman"/>
        </w:rPr>
        <w:fldChar w:fldCharType="separate"/>
      </w:r>
      <w:r w:rsidR="00DB2090">
        <w:rPr>
          <w:rFonts w:ascii="Times New Roman" w:hAnsi="Times New Roman" w:cs="Times New Roman"/>
        </w:rPr>
        <w:t>(7)</w:t>
      </w:r>
      <w:r w:rsidR="00112AC3">
        <w:rPr>
          <w:rFonts w:ascii="Times New Roman" w:hAnsi="Times New Roman"/>
        </w:rPr>
        <w:fldChar w:fldCharType="end"/>
      </w:r>
      <w:r>
        <w:rPr>
          <w:rFonts w:ascii="Times New Roman" w:hAnsi="Times New Roman"/>
        </w:rPr>
        <w:t xml:space="preserve">, and forest soils </w:t>
      </w:r>
      <w:r w:rsidR="00112AC3">
        <w:rPr>
          <w:rFonts w:ascii="Times New Roman" w:hAnsi="Times New Roman"/>
        </w:rPr>
        <w:fldChar w:fldCharType="begin"/>
      </w:r>
      <w:r w:rsidR="00DB2090">
        <w:rPr>
          <w:rFonts w:ascii="Times New Roman" w:hAnsi="Times New Roman"/>
        </w:rPr>
        <w:instrText xml:space="preserve"> ADDIN PAPERS2_CITATIONS &lt;citation&gt;&lt;uuid&gt;5C0EB75D-FDD3-4CB1-951C-A840B8E09373&lt;/uuid&gt;&lt;priority&gt;5&lt;/priority&gt;&lt;publications&gt;&lt;publication&gt;&lt;startpage&gt;301&lt;/startpage&gt;&lt;volume&gt;44&lt;/volume&gt;&lt;institution&gt;Univ Calif Berkeley, Dept Environm Sci Policy &amp;amp; Management, Ecosyst Sci Div, Berkeley, CA 94702 USA&lt;/institution&gt;&lt;location&gt;200,5,37.8680576,-122.2852374&lt;/location&gt;&lt;title&gt;Soil oxygen availability and biogeochemistry along rainfall and topographic gradients in upland wet tropical forest soils&lt;/title&gt;&lt;type&gt;400&lt;/type&gt;&lt;endpage&gt;328&lt;/endpage&gt;&lt;url&gt;http://apps.isiknowledge.com/InboundService.do?product=WOS&amp;amp;action=retrieve&amp;amp;SrcApp=Papers&amp;amp;UT=000078711700004&amp;amp;SID=2BpLbE6i9B21BjDOEEn&amp;amp;Init=Yes&amp;amp;SrcAuth=mekentosj&amp;amp;mode=FullRecord&amp;amp;customersID=mekentosj&amp;amp;DestFail=http%3A%2F%2Faccess.isiproducts.com%2Fcustom_images%2Fwok_failed_auth.html&lt;/url&gt;&lt;publication_date&gt;99199900001200000000200000&lt;/publication_date&gt;&lt;subtype&gt;400&lt;/subtype&gt;&lt;uuid&gt;501F14BA-0006-4A76-A598-783C421133B3&lt;/uuid&gt;&lt;number&gt;3&lt;/number&gt;&lt;bundle&gt;&lt;publication&gt;&lt;title&gt;Biogeochemistry&lt;/title&gt;&lt;type&gt;-100&lt;/type&gt;&lt;uuid&gt;13A92649-24AD-4B31-AF15-62CE17A769C1&lt;/uuid&gt;&lt;subtype&gt;-100&lt;/subtype&gt;&lt;/publication&gt;&lt;/bundle&gt;&lt;authors&gt;&lt;author&gt;&lt;firstName&gt;WL&lt;/firstName&gt;&lt;lastName&gt;Silver&lt;/lastName&gt;&lt;/author&gt;&lt;author&gt;&lt;firstName&gt;AE&lt;/firstName&gt;&lt;lastName&gt;Lugo&lt;/lastName&gt;&lt;/author&gt;&lt;author&gt;&lt;firstName&gt;M&lt;/firstName&gt;&lt;lastName&gt;Keller&lt;/lastName&gt;&lt;/author&gt;&lt;/authors&gt;&lt;/publication&gt;&lt;/publications&gt;&lt;/citation&gt;</w:instrText>
      </w:r>
      <w:r w:rsidR="00112AC3">
        <w:rPr>
          <w:rFonts w:ascii="Times New Roman" w:hAnsi="Times New Roman"/>
        </w:rPr>
        <w:fldChar w:fldCharType="separate"/>
      </w:r>
      <w:r w:rsidR="00DB2090">
        <w:rPr>
          <w:rFonts w:ascii="Times New Roman" w:hAnsi="Times New Roman" w:cs="Times New Roman"/>
        </w:rPr>
        <w:t>(8)</w:t>
      </w:r>
      <w:r w:rsidR="00112AC3">
        <w:rPr>
          <w:rFonts w:ascii="Times New Roman" w:hAnsi="Times New Roman"/>
        </w:rPr>
        <w:fldChar w:fldCharType="end"/>
      </w:r>
      <w:r>
        <w:rPr>
          <w:rFonts w:ascii="Times New Roman" w:hAnsi="Times New Roman"/>
        </w:rPr>
        <w:t xml:space="preserve">, </w:t>
      </w:r>
      <w:commentRangeStart w:id="5"/>
      <w:r>
        <w:rPr>
          <w:rFonts w:ascii="Times New Roman" w:hAnsi="Times New Roman"/>
        </w:rPr>
        <w:t>temporary O</w:t>
      </w:r>
      <w:r w:rsidRPr="00504E97">
        <w:rPr>
          <w:rFonts w:ascii="Times New Roman" w:hAnsi="Times New Roman"/>
          <w:vertAlign w:val="subscript"/>
        </w:rPr>
        <w:t>2</w:t>
      </w:r>
      <w:r>
        <w:rPr>
          <w:rFonts w:ascii="Times New Roman" w:hAnsi="Times New Roman"/>
        </w:rPr>
        <w:t xml:space="preserve"> depletion within soil aggregates results from redox fluctuations</w:t>
      </w:r>
      <w:commentRangeEnd w:id="5"/>
      <w:r w:rsidR="00957A06">
        <w:rPr>
          <w:rStyle w:val="CommentReference"/>
          <w:vanish/>
        </w:rPr>
        <w:commentReference w:id="5"/>
      </w:r>
      <w:r w:rsidR="00A04FE2">
        <w:rPr>
          <w:rFonts w:ascii="Times New Roman" w:hAnsi="Times New Roman"/>
        </w:rPr>
        <w:t xml:space="preserve"> </w:t>
      </w:r>
      <w:r w:rsidR="00112AC3">
        <w:rPr>
          <w:rFonts w:ascii="Times New Roman" w:hAnsi="Times New Roman"/>
        </w:rPr>
        <w:fldChar w:fldCharType="begin"/>
      </w:r>
      <w:r w:rsidR="00DB2090">
        <w:rPr>
          <w:rFonts w:ascii="Times New Roman" w:hAnsi="Times New Roman"/>
        </w:rPr>
        <w:instrText xml:space="preserve"> ADDIN PAPERS2_CITATIONS &lt;citation&gt;&lt;uuid&gt;72A65212-827A-4A9E-AE88-9063E0664FD8&lt;/uuid&gt;&lt;priority&gt;6&lt;/priority&gt;&lt;publications&gt;&lt;publication&gt;&lt;type&gt;400&lt;/type&gt;&lt;subtype&gt;400&lt;/subtype&gt;&lt;uuid&gt;21C3BB56-043C-471D-B986-48568E226A96&lt;/uuid&gt;&lt;publication_date&gt;99200200001200000000200000&lt;/publication_date&gt;&lt;url&gt;http://citeseerx.ist.psu.edu/viewdoc/download?doi=10.1.1.90.5110&amp;amp;rep=rep1&amp;amp;type=pdf&lt;/url&gt;&lt;title&gt;Separating methane production and consumption with a field-based isotope pool dilution technique&lt;/title&gt;&lt;bundle&gt;&lt;publication&gt;&lt;title&gt;Global Biogeochem Cycles&lt;/title&gt;&lt;type&gt;-100&lt;/type&gt;&lt;uuid&gt;6FA2E838-AF0A-45C7-B2E9-DDA4DB29DAD9&lt;/uuid&gt;&lt;subtype&gt;-100&lt;/subtype&gt;&lt;/publication&gt;&lt;/bundle&gt;&lt;authors&gt;&lt;author&gt;&lt;droppingParticle&gt;Von&lt;/droppingParticle&gt;&lt;firstName&gt;JC&lt;/firstName&gt;&lt;lastName&gt;Fischer&lt;/lastName&gt;&lt;/author&gt;&lt;/authors&gt;&lt;/publication&gt;&lt;publication&gt;&lt;type&gt;400&lt;/type&gt;&lt;subtype&gt;400&lt;/subtype&gt;&lt;uuid&gt;E7E7C48E-0FFA-489C-B54F-CFE321786EDC&lt;/uuid&gt;&lt;publication_date&gt;99198500001200000000200000&lt;/publication_date&gt;&lt;url&gt;https://www.soils.org/publications/sssaj/abstracts/49/3/SS0490030645&lt;/url&gt;&lt;title&gt;Direct Measurement of Oxygen Profiles and Denitrification Rates in Soil Aggregates&lt;/title&gt;&lt;bundle&gt;&lt;publication&gt;&lt;title&gt;Soil Science Society of America …&lt;/title&gt;&lt;type&gt;-100&lt;/type&gt;&lt;uuid&gt;2E6460B5-0CEE-4A5D-94CF-F6CDD51E792A&lt;/uuid&gt;&lt;subtype&gt;-100&lt;/subtype&gt;&lt;/publication&gt;&lt;/bundle&gt;&lt;authors&gt;&lt;author&gt;&lt;firstName&gt;AJR&lt;/firstName&gt;&lt;lastName&gt;Sexstone&lt;/lastName&gt;&lt;/author&gt;&lt;author&gt;&lt;firstName&gt;NP&lt;/firstName&gt;&lt;lastName&gt;Parkin&lt;/lastName&gt;&lt;/author&gt;&lt;/authors&gt;&lt;/publication&gt;&lt;/publications&gt;&lt;/citation&gt;</w:instrText>
      </w:r>
      <w:r w:rsidR="00112AC3">
        <w:rPr>
          <w:rFonts w:ascii="Times New Roman" w:hAnsi="Times New Roman"/>
        </w:rPr>
        <w:fldChar w:fldCharType="separate"/>
      </w:r>
      <w:r w:rsidR="00DB2090">
        <w:rPr>
          <w:rFonts w:ascii="Times New Roman" w:hAnsi="Times New Roman" w:cs="Times New Roman"/>
        </w:rPr>
        <w:t>(9, 10)</w:t>
      </w:r>
      <w:r w:rsidR="00112AC3">
        <w:rPr>
          <w:rFonts w:ascii="Times New Roman" w:hAnsi="Times New Roman"/>
        </w:rPr>
        <w:fldChar w:fldCharType="end"/>
      </w:r>
      <w:r>
        <w:rPr>
          <w:rFonts w:ascii="Times New Roman" w:hAnsi="Times New Roman"/>
        </w:rPr>
        <w:t xml:space="preserve">, where rapid switches in dominant metabolic processes may occur </w:t>
      </w:r>
      <w:r w:rsidR="00112AC3">
        <w:rPr>
          <w:rFonts w:ascii="Times New Roman" w:hAnsi="Times New Roman"/>
        </w:rPr>
        <w:fldChar w:fldCharType="begin"/>
      </w:r>
      <w:r w:rsidR="00DB2090">
        <w:rPr>
          <w:rFonts w:ascii="Times New Roman" w:hAnsi="Times New Roman"/>
        </w:rPr>
        <w:instrText xml:space="preserve"> ADDIN PAPERS2_CITATIONS &lt;citation&gt;&lt;uuid&gt;497E1C54-BC48-4C9D-9964-95DC1E8423C8&lt;/uuid&gt;&lt;priority&gt;7&lt;/priority&gt;&lt;publications&gt;&lt;publication&gt;&lt;url&gt;http://sub3.isiknowledge.com/error/Error?PathInfo=%2F&amp;amp;Domain=.isiknowledge.com&amp;amp;TimerValue=30000&amp;amp;Src=SIDCheck&amp;amp;Params=DestApp%3DWOS%26DestParams%3D%253Faction%253Dretrieve%2526mode%253DFullRecord%2526product%253DWOS%2526UT%253DA1994NP38400011%2526customersID%253Dmekentosj%26DestFail%3Dhttp%253A%252F%252Faccess.isiproducts.com%252Fcustom_images%252Fwok_failed_auth.html%26SrcApp%3DPapers%26SrcAuth%3Dmekentosj&amp;amp;ErrorCode=Server.sessionNotFound&amp;amp;RouterURL=http%3A%2F%2Fwww.isiknowledge.com%2F&amp;amp;Error=Session+not+found%3A+SID%3D2A8mKHfLlmMjGk%40EPOm+NodeID%3D2A&lt;/url&gt;&lt;number&gt;3-4&lt;/number&gt;&lt;type&gt;400&lt;/type&gt;&lt;volume&gt;114&lt;/volume&gt;&lt;publication_date&gt;99199400001200000000200000&lt;/publication_date&gt;&lt;subtype&gt;400&lt;/subtype&gt;&lt;title&gt;Bioturbation and Remineralization of Sedimentary Organic-Matter - Effects of Redox Oscillation&lt;/title&gt;&lt;endpage&gt;345&lt;/endpage&gt;&lt;startpage&gt;331&lt;/startpage&gt;&lt;uuid&gt;148C4DED-463C-49CF-A936-609B6EDBD6D9&lt;/uuid&gt;&lt;bundle&gt;&lt;publication&gt;&lt;title&gt;Chemical Geology&lt;/title&gt;&lt;type&gt;-100&lt;/type&gt;&lt;uuid&gt;9666DFAC-68A6-412A-A99A-2BA89E370AC5&lt;/uuid&gt;&lt;subtype&gt;-100&lt;/subtype&gt;&lt;/publication&gt;&lt;/bundle&gt;&lt;authors&gt;&lt;author&gt;&lt;firstName&gt;RC&lt;/firstName&gt;&lt;lastName&gt;ALLER&lt;/lastName&gt;&lt;/author&gt;&lt;/authors&gt;&lt;/publication&gt;&lt;/publications&gt;&lt;/citation&gt;</w:instrText>
      </w:r>
      <w:r w:rsidR="00112AC3">
        <w:rPr>
          <w:rFonts w:ascii="Times New Roman" w:hAnsi="Times New Roman"/>
        </w:rPr>
        <w:fldChar w:fldCharType="separate"/>
      </w:r>
      <w:r w:rsidR="00DB2090">
        <w:rPr>
          <w:rFonts w:ascii="Times New Roman" w:hAnsi="Times New Roman" w:cs="Times New Roman"/>
        </w:rPr>
        <w:t>(7)</w:t>
      </w:r>
      <w:r w:rsidR="00112AC3">
        <w:rPr>
          <w:rFonts w:ascii="Times New Roman" w:hAnsi="Times New Roman"/>
        </w:rPr>
        <w:fldChar w:fldCharType="end"/>
      </w:r>
      <w:r>
        <w:rPr>
          <w:rFonts w:ascii="Times New Roman" w:hAnsi="Times New Roman"/>
        </w:rPr>
        <w:t xml:space="preserve">. </w:t>
      </w:r>
      <w:del w:id="6" w:author="Samantha Ying" w:date="2012-05-17T15:58:00Z">
        <w:r w:rsidDel="00882467">
          <w:rPr>
            <w:rFonts w:ascii="Times New Roman" w:hAnsi="Times New Roman"/>
          </w:rPr>
          <w:delText xml:space="preserve"> </w:delText>
        </w:r>
      </w:del>
      <w:r w:rsidR="00112AC3" w:rsidRPr="00882467">
        <w:rPr>
          <w:rFonts w:ascii="Times New Roman" w:hAnsi="Times New Roman"/>
        </w:rPr>
        <w:t>Iron and Mn oxides are produced</w:t>
      </w:r>
      <w:r w:rsidR="00EB09F5">
        <w:rPr>
          <w:rFonts w:ascii="Times New Roman" w:hAnsi="Times New Roman"/>
        </w:rPr>
        <w:t xml:space="preserve"> by oxidative precipitation under </w:t>
      </w:r>
      <w:r w:rsidR="003B1355">
        <w:rPr>
          <w:rFonts w:ascii="Times New Roman" w:hAnsi="Times New Roman"/>
        </w:rPr>
        <w:t xml:space="preserve">aerated </w:t>
      </w:r>
      <w:r w:rsidR="00EB09F5">
        <w:rPr>
          <w:rFonts w:ascii="Times New Roman" w:hAnsi="Times New Roman"/>
        </w:rPr>
        <w:t>conditions, while reductive dissolution reproduces Fe(II) and Mn(II)</w:t>
      </w:r>
      <w:r w:rsidR="00814BDE">
        <w:rPr>
          <w:rFonts w:ascii="Times New Roman" w:hAnsi="Times New Roman"/>
        </w:rPr>
        <w:t>, both of which tend to be more soluble than their oxidized counterparts,</w:t>
      </w:r>
      <w:r w:rsidR="00EB09F5">
        <w:rPr>
          <w:rFonts w:ascii="Times New Roman" w:hAnsi="Times New Roman"/>
        </w:rPr>
        <w:t xml:space="preserve"> under </w:t>
      </w:r>
      <w:r w:rsidR="003B1355">
        <w:rPr>
          <w:rFonts w:ascii="Times New Roman" w:hAnsi="Times New Roman"/>
        </w:rPr>
        <w:t xml:space="preserve">anaerobic </w:t>
      </w:r>
      <w:r w:rsidR="00EB09F5">
        <w:rPr>
          <w:rFonts w:ascii="Times New Roman" w:hAnsi="Times New Roman"/>
        </w:rPr>
        <w:t>conditions.</w:t>
      </w:r>
      <w:ins w:id="7" w:author="Samantha Ying" w:date="2012-05-17T15:58:00Z">
        <w:r w:rsidR="00882467">
          <w:rPr>
            <w:rFonts w:ascii="Times New Roman" w:hAnsi="Times New Roman"/>
          </w:rPr>
          <w:t xml:space="preserve"> Rapid oxidation of Fe(II) generally produces ferrihydrite initially, which can transform into more crystalline phases over time including goethite, hematite, and magnetite through abiotic and biotic mechanisms (</w:t>
        </w:r>
        <w:commentRangeStart w:id="8"/>
        <w:r w:rsidR="00882467">
          <w:rPr>
            <w:rFonts w:ascii="Times New Roman" w:hAnsi="Times New Roman"/>
          </w:rPr>
          <w:t>Schwertmann and Murad, 1983</w:t>
        </w:r>
      </w:ins>
      <w:commentRangeEnd w:id="8"/>
      <w:ins w:id="9" w:author="Samantha Ying" w:date="2012-05-17T16:05:00Z">
        <w:r w:rsidR="00A33899">
          <w:rPr>
            <w:rStyle w:val="CommentReference"/>
            <w:vanish/>
          </w:rPr>
          <w:commentReference w:id="8"/>
        </w:r>
      </w:ins>
      <w:ins w:id="10" w:author="Samantha Ying" w:date="2012-05-17T15:58:00Z">
        <w:r w:rsidR="00882467">
          <w:rPr>
            <w:rFonts w:ascii="Times New Roman" w:hAnsi="Times New Roman"/>
          </w:rPr>
          <w:t xml:space="preserve">; Hansel et al., 2003). </w:t>
        </w:r>
      </w:ins>
      <w:ins w:id="11" w:author="Samantha Ying" w:date="2012-05-17T16:05:00Z">
        <w:r w:rsidR="004E1311">
          <w:rPr>
            <w:rFonts w:ascii="Times New Roman" w:hAnsi="Times New Roman"/>
          </w:rPr>
          <w:t>Abiotic oxidation of Mn(II) by molecular oxygen is a thermodynamically favorable</w:t>
        </w:r>
      </w:ins>
      <w:ins w:id="12" w:author="Samantha Ying" w:date="2012-05-17T16:06:00Z">
        <w:r w:rsidR="004E1311">
          <w:rPr>
            <w:rFonts w:ascii="Times New Roman" w:hAnsi="Times New Roman"/>
          </w:rPr>
          <w:t>, but kinetically limited</w:t>
        </w:r>
      </w:ins>
      <w:ins w:id="13" w:author="Samantha Ying" w:date="2012-05-17T16:05:00Z">
        <w:r w:rsidR="004E1311">
          <w:rPr>
            <w:rFonts w:ascii="Times New Roman" w:hAnsi="Times New Roman"/>
          </w:rPr>
          <w:t xml:space="preserve"> reaction</w:t>
        </w:r>
      </w:ins>
      <w:ins w:id="14" w:author="Samantha Ying" w:date="2012-05-17T15:59:00Z">
        <w:r w:rsidR="00882467">
          <w:rPr>
            <w:rFonts w:ascii="Times New Roman" w:hAnsi="Times New Roman"/>
          </w:rPr>
          <w:t xml:space="preserve">; a majority of Mn(II) oxidation in natural systems </w:t>
        </w:r>
      </w:ins>
      <w:ins w:id="15" w:author="Samantha Ying" w:date="2012-05-17T16:06:00Z">
        <w:r w:rsidR="004E1311">
          <w:rPr>
            <w:rFonts w:ascii="Times New Roman" w:hAnsi="Times New Roman"/>
          </w:rPr>
          <w:t>is</w:t>
        </w:r>
      </w:ins>
      <w:ins w:id="16" w:author="Samantha Ying" w:date="2012-05-17T15:59:00Z">
        <w:r w:rsidR="00882467">
          <w:rPr>
            <w:rFonts w:ascii="Times New Roman" w:hAnsi="Times New Roman"/>
          </w:rPr>
          <w:t xml:space="preserve"> </w:t>
        </w:r>
      </w:ins>
      <w:ins w:id="17" w:author="Samantha Ying" w:date="2012-05-17T16:02:00Z">
        <w:r w:rsidR="00A33899">
          <w:rPr>
            <w:rFonts w:ascii="Times New Roman" w:hAnsi="Times New Roman"/>
          </w:rPr>
          <w:t xml:space="preserve">driven by </w:t>
        </w:r>
      </w:ins>
      <w:ins w:id="18" w:author="Samantha Ying" w:date="2012-05-17T16:07:00Z">
        <w:r w:rsidR="004E1311">
          <w:rPr>
            <w:rFonts w:ascii="Times New Roman" w:hAnsi="Times New Roman"/>
          </w:rPr>
          <w:t>enzymatic reactions,</w:t>
        </w:r>
      </w:ins>
      <w:ins w:id="19" w:author="Samantha Ying" w:date="2012-05-17T16:02:00Z">
        <w:r w:rsidR="00A33899">
          <w:rPr>
            <w:rFonts w:ascii="Times New Roman" w:hAnsi="Times New Roman"/>
          </w:rPr>
          <w:t xml:space="preserve"> </w:t>
        </w:r>
      </w:ins>
      <w:ins w:id="20" w:author="Samantha Ying" w:date="2012-05-17T16:09:00Z">
        <w:r w:rsidR="00395BD6">
          <w:rPr>
            <w:rFonts w:ascii="Times New Roman" w:hAnsi="Times New Roman"/>
          </w:rPr>
          <w:t>primarily forming low crystallinity phyllomanganates resembling</w:t>
        </w:r>
      </w:ins>
      <w:ins w:id="21" w:author="Samantha Ying" w:date="2012-05-17T16:02:00Z">
        <w:r w:rsidR="004E1311">
          <w:rPr>
            <w:rFonts w:ascii="Times New Roman" w:hAnsi="Times New Roman"/>
          </w:rPr>
          <w:t xml:space="preserve"> birnessite (</w:t>
        </w:r>
        <w:commentRangeStart w:id="22"/>
        <w:r w:rsidR="004E1311">
          <w:rPr>
            <w:rFonts w:ascii="Times New Roman" w:hAnsi="Times New Roman"/>
          </w:rPr>
          <w:t xml:space="preserve">Tebo et al., </w:t>
        </w:r>
      </w:ins>
      <w:ins w:id="23" w:author="Samantha Ying" w:date="2012-05-17T16:08:00Z">
        <w:r w:rsidR="004E1311">
          <w:rPr>
            <w:rFonts w:ascii="Times New Roman" w:hAnsi="Times New Roman"/>
          </w:rPr>
          <w:t>2004</w:t>
        </w:r>
        <w:commentRangeEnd w:id="22"/>
        <w:r w:rsidR="004E1311">
          <w:rPr>
            <w:rStyle w:val="CommentReference"/>
            <w:vanish/>
          </w:rPr>
          <w:commentReference w:id="22"/>
        </w:r>
        <w:r w:rsidR="004E1311">
          <w:rPr>
            <w:rFonts w:ascii="Times New Roman" w:hAnsi="Times New Roman"/>
          </w:rPr>
          <w:t>).</w:t>
        </w:r>
      </w:ins>
      <w:ins w:id="24" w:author="Samantha Ying" w:date="2012-05-17T16:02:00Z">
        <w:r w:rsidR="00A33899">
          <w:rPr>
            <w:rFonts w:ascii="Times New Roman" w:hAnsi="Times New Roman"/>
          </w:rPr>
          <w:t xml:space="preserve"> </w:t>
        </w:r>
      </w:ins>
      <w:ins w:id="25" w:author="Samantha Ying" w:date="2012-05-17T15:59:00Z">
        <w:r w:rsidR="00882467">
          <w:rPr>
            <w:rFonts w:ascii="Times New Roman" w:hAnsi="Times New Roman"/>
          </w:rPr>
          <w:t xml:space="preserve"> </w:t>
        </w:r>
      </w:ins>
      <w:ins w:id="26" w:author="Samantha Ying" w:date="2012-05-17T16:11:00Z">
        <w:r w:rsidR="00BC09BC">
          <w:rPr>
            <w:rFonts w:ascii="Times New Roman" w:hAnsi="Times New Roman"/>
          </w:rPr>
          <w:t xml:space="preserve">Hence, </w:t>
        </w:r>
      </w:ins>
      <w:del w:id="27" w:author="Samantha Ying" w:date="2012-05-17T15:59:00Z">
        <w:r w:rsidR="00EB09F5" w:rsidDel="00882467">
          <w:rPr>
            <w:rFonts w:ascii="Times New Roman" w:hAnsi="Times New Roman"/>
          </w:rPr>
          <w:delText xml:space="preserve">  </w:delText>
        </w:r>
      </w:del>
      <w:del w:id="28" w:author="Samantha Ying" w:date="2012-05-17T16:11:00Z">
        <w:r w:rsidR="00EB09F5" w:rsidDel="00BC09BC">
          <w:rPr>
            <w:rFonts w:ascii="Times New Roman" w:hAnsi="Times New Roman"/>
          </w:rPr>
          <w:delText>T</w:delText>
        </w:r>
      </w:del>
      <w:ins w:id="29" w:author="Samantha Ying" w:date="2012-05-17T16:11:00Z">
        <w:r w:rsidR="00BC09BC">
          <w:rPr>
            <w:rFonts w:ascii="Times New Roman" w:hAnsi="Times New Roman"/>
          </w:rPr>
          <w:t>t</w:t>
        </w:r>
      </w:ins>
      <w:r w:rsidR="00EB09F5">
        <w:rPr>
          <w:rFonts w:ascii="Times New Roman" w:hAnsi="Times New Roman"/>
        </w:rPr>
        <w:t>he relative flux of Mn and Fe</w:t>
      </w:r>
      <w:r w:rsidR="00814BDE">
        <w:rPr>
          <w:rFonts w:ascii="Times New Roman" w:hAnsi="Times New Roman"/>
        </w:rPr>
        <w:t>, and As concomitantly,</w:t>
      </w:r>
      <w:r w:rsidR="00EB09F5">
        <w:rPr>
          <w:rFonts w:ascii="Times New Roman" w:hAnsi="Times New Roman"/>
        </w:rPr>
        <w:t xml:space="preserve"> out of soils and sediments as a consequence of reductive dissolution varies depending </w:t>
      </w:r>
      <w:ins w:id="30" w:author="Samantha Ying" w:date="2012-05-17T16:12:00Z">
        <w:r w:rsidR="00BC09BC">
          <w:rPr>
            <w:rFonts w:ascii="Times New Roman" w:hAnsi="Times New Roman"/>
          </w:rPr>
          <w:t xml:space="preserve">upon redox conditions </w:t>
        </w:r>
      </w:ins>
      <w:del w:id="31" w:author="Samantha Ying" w:date="2012-05-17T16:12:00Z">
        <w:r w:rsidR="00EB09F5" w:rsidDel="00BC09BC">
          <w:rPr>
            <w:rFonts w:ascii="Times New Roman" w:hAnsi="Times New Roman"/>
          </w:rPr>
          <w:delText xml:space="preserve">on biogeochemical pathways active in a certain environment </w:delText>
        </w:r>
      </w:del>
      <w:r w:rsidR="00112AC3">
        <w:rPr>
          <w:rFonts w:ascii="Times New Roman" w:hAnsi="Times New Roman"/>
        </w:rPr>
        <w:fldChar w:fldCharType="begin"/>
      </w:r>
      <w:r w:rsidR="00DB2090">
        <w:rPr>
          <w:rFonts w:ascii="Times New Roman" w:hAnsi="Times New Roman"/>
        </w:rPr>
        <w:instrText xml:space="preserve"> ADDIN PAPERS2_CITATIONS &lt;citation&gt;&lt;uuid&gt;C5EEA122-4931-4C37-AB2E-B1255FA33CC1&lt;/uuid&gt;&lt;priority&gt;8&lt;/priority&gt;&lt;publications&gt;&lt;publication&gt;&lt;startpage&gt;2931&lt;/startpage&gt;&lt;volume&gt;32&lt;/volume&gt;&lt;institution&gt;Georgia Inst Technol, Sch Earth &amp;amp; Atmospher Sci, Atlanta, GA 30332 USA&lt;/institution&gt;&lt;location&gt;200,5,33.7750717,-84.4008508&lt;/location&gt;&lt;title&gt;Biogeochemical cycles of manganese and iron at the oxic-anoxic transition of a stratified marine basin (Orca Basin, Gulf of Mexico)&lt;/title&gt;&lt;type&gt;400&lt;/type&gt;&lt;endpage&gt;2939&lt;/endpage&gt;&lt;url&gt;http://pubs.acs.org/doi/abs/10.1021/es980307m&lt;/url&gt;&lt;publication_date&gt;99199800001200000000200000&lt;/publication_date&gt;&lt;subtype&gt;400&lt;/subtype&gt;&lt;uuid&gt;562EF6BC-CD0D-489B-BCBA-D8DE88C39B59&lt;/uuid&gt;&lt;number&gt;19&lt;/number&gt;&lt;bundle&gt;&lt;publication&gt;&lt;title&gt;Environmental Science &amp;amp; Technology&lt;/title&gt;&lt;type&gt;-100&lt;/type&gt;&lt;uuid&gt;84643EEE-63A0-46CA-B020-E9FC343BC2AB&lt;/uuid&gt;&lt;publisher&gt;American Chemical Society&lt;/publisher&gt;&lt;subtype&gt;-100&lt;/subtype&gt;&lt;/publication&gt;&lt;/bundle&gt;&lt;authors&gt;&lt;author&gt;&lt;nonDroppingParticle&gt;Van&lt;/nonDroppingParticle&gt;&lt;firstName&gt;P&lt;/firstName&gt;&lt;lastName&gt;Cappellen&lt;/lastName&gt;&lt;/author&gt;&lt;author&gt;&lt;firstName&gt;E&lt;/firstName&gt;&lt;lastName&gt;Viollier&lt;/lastName&gt;&lt;/author&gt;&lt;author&gt;&lt;firstName&gt;A&lt;/firstName&gt;&lt;lastName&gt;Roychoudhury&lt;/lastName&gt;&lt;/author&gt;&lt;author&gt;&lt;firstName&gt;L&lt;/firstName&gt;&lt;lastName&gt;Clark&lt;/lastName&gt;&lt;/author&gt;&lt;author&gt;&lt;firstName&gt;E&lt;/firstName&gt;&lt;lastName&gt;Ingall&lt;/lastName&gt;&lt;/author&gt;&lt;author&gt;&lt;firstName&gt;K&lt;/firstName&gt;&lt;lastName&gt;Lowe&lt;/lastName&gt;&lt;/author&gt;&lt;author&gt;&lt;firstName&gt;T&lt;/firstName&gt;&lt;lastName&gt;Dichristina&lt;/lastName&gt;&lt;/author&gt;&lt;/authors&gt;&lt;/publication&gt;&lt;/publications&gt;&lt;/citation&gt;</w:instrText>
      </w:r>
      <w:r w:rsidR="00112AC3">
        <w:rPr>
          <w:rFonts w:ascii="Times New Roman" w:hAnsi="Times New Roman"/>
        </w:rPr>
        <w:fldChar w:fldCharType="separate"/>
      </w:r>
      <w:r w:rsidR="00DB2090">
        <w:rPr>
          <w:rFonts w:ascii="Times New Roman" w:hAnsi="Times New Roman" w:cs="Times New Roman"/>
        </w:rPr>
        <w:t>(11)</w:t>
      </w:r>
      <w:r w:rsidR="00112AC3">
        <w:rPr>
          <w:rFonts w:ascii="Times New Roman" w:hAnsi="Times New Roman"/>
        </w:rPr>
        <w:fldChar w:fldCharType="end"/>
      </w:r>
      <w:r w:rsidR="00EB09F5">
        <w:rPr>
          <w:rFonts w:ascii="Times New Roman" w:hAnsi="Times New Roman"/>
        </w:rPr>
        <w:t>.</w:t>
      </w:r>
      <w:r w:rsidR="00225704">
        <w:rPr>
          <w:rFonts w:ascii="Times New Roman" w:hAnsi="Times New Roman"/>
        </w:rPr>
        <w:t xml:space="preserve"> </w:t>
      </w:r>
    </w:p>
    <w:p w:rsidR="009C1D60" w:rsidRPr="00EE6DB3" w:rsidRDefault="00EB09F5" w:rsidP="004D0A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rPr>
      </w:pPr>
      <w:r>
        <w:rPr>
          <w:rFonts w:ascii="Times New Roman" w:hAnsi="Times New Roman"/>
        </w:rPr>
        <w:tab/>
      </w:r>
      <w:r w:rsidR="007B5642">
        <w:rPr>
          <w:rFonts w:ascii="Times New Roman" w:hAnsi="Times New Roman"/>
        </w:rPr>
        <w:t xml:space="preserve">Physical heterogeneity influences the extent and spatial distribution of oxidative and reductive processes within soils and sediments.  </w:t>
      </w:r>
      <w:r w:rsidR="007B5642" w:rsidRPr="00EE6DB3">
        <w:rPr>
          <w:rFonts w:ascii="Times New Roman" w:hAnsi="Times New Roman"/>
        </w:rPr>
        <w:t xml:space="preserve">Soils are composed </w:t>
      </w:r>
      <w:r w:rsidR="007B5642">
        <w:rPr>
          <w:rFonts w:ascii="Times New Roman" w:hAnsi="Times New Roman"/>
        </w:rPr>
        <w:t xml:space="preserve">of </w:t>
      </w:r>
      <w:r w:rsidR="007B5642" w:rsidRPr="00EE6DB3">
        <w:rPr>
          <w:rFonts w:ascii="Times New Roman" w:hAnsi="Times New Roman"/>
        </w:rPr>
        <w:t xml:space="preserve">microaggregates </w:t>
      </w:r>
      <w:r w:rsidR="00814BDE">
        <w:rPr>
          <w:rFonts w:ascii="Times New Roman" w:hAnsi="Times New Roman"/>
        </w:rPr>
        <w:t xml:space="preserve">typically </w:t>
      </w:r>
      <w:r w:rsidR="007B5642" w:rsidRPr="00EE6DB3">
        <w:rPr>
          <w:rFonts w:ascii="Times New Roman" w:hAnsi="Times New Roman"/>
        </w:rPr>
        <w:t>fused</w:t>
      </w:r>
      <w:r w:rsidR="007B5642">
        <w:rPr>
          <w:rFonts w:ascii="Times New Roman" w:hAnsi="Times New Roman"/>
        </w:rPr>
        <w:t xml:space="preserve"> together</w:t>
      </w:r>
      <w:r w:rsidR="007B5642" w:rsidRPr="00EE6DB3">
        <w:rPr>
          <w:rFonts w:ascii="Times New Roman" w:hAnsi="Times New Roman"/>
        </w:rPr>
        <w:t xml:space="preserve"> by labile organ</w:t>
      </w:r>
      <w:r w:rsidR="0096202B">
        <w:rPr>
          <w:rFonts w:ascii="Times New Roman" w:hAnsi="Times New Roman"/>
        </w:rPr>
        <w:t xml:space="preserve">ic matter into macroaggregates </w:t>
      </w:r>
      <w:r w:rsidR="00112AC3">
        <w:rPr>
          <w:rFonts w:ascii="Times New Roman" w:hAnsi="Times New Roman"/>
        </w:rPr>
        <w:fldChar w:fldCharType="begin"/>
      </w:r>
      <w:r w:rsidR="00DB2090">
        <w:rPr>
          <w:rFonts w:ascii="Times New Roman" w:hAnsi="Times New Roman"/>
        </w:rPr>
        <w:instrText xml:space="preserve"> ADDIN PAPERS2_CITATIONS &lt;citation&gt;&lt;uuid&gt;ECB031A2-238A-453C-835E-B1FCC6DF4E0D&lt;/uuid&gt;&lt;priority&gt;9&lt;/priority&gt;&lt;publications&gt;&lt;publication&gt;&lt;url&gt;http://apps.isiknowledge.com/InboundService.do?product=WOS&amp;amp;action=retrieve&amp;amp;SrcApp=Papers&amp;amp;UT=A1996UU39900031&amp;amp;SID=1FhgM9EGE76Ce8hiD6J&amp;amp;Init=Yes&amp;amp;SrcAuth=mekentosj&amp;amp;mode=FullRecord&amp;amp;customersID=mekentosj&amp;amp;DestFail=http%3A%2F%2Faccess.isiproducts.com%2Fcustom_images%2Fwok_failed_auth.html&lt;/url&gt;&lt;number&gt;4-5&lt;/number&gt;&lt;type&gt;400&lt;/type&gt;&lt;volume&gt;28&lt;/volume&gt;&lt;publication_date&gt;99199600001200000000200000&lt;/publication_date&gt;&lt;subtype&gt;400&lt;/subtype&gt;&lt;title&gt;Soil aggregate formation and the accrual of particulate and mineral-associated organic matter&lt;/title&gt;&lt;endpage&gt;676&lt;/endpage&gt;&lt;startpage&gt;665&lt;/startpage&gt;&lt;uuid&gt;FD970D99-6B2B-4132-948A-69629E14C5FE&lt;/uuid&gt;&lt;bundle&gt;&lt;publication&gt;&lt;title&gt;Soil Biology &amp;amp; Biochemistry&lt;/title&gt;&lt;type&gt;-100&lt;/type&gt;&lt;uuid&gt;B44281F0-07FD-406E-91E6-AB80B252F9EA&lt;/uuid&gt;&lt;subtype&gt;-100&lt;/subtype&gt;&lt;/publication&gt;&lt;/bundle&gt;&lt;authors&gt;&lt;author&gt;&lt;firstName&gt;JD&lt;/firstName&gt;&lt;lastName&gt;Jastrow&lt;/lastName&gt;&lt;/author&gt;&lt;/authors&gt;&lt;/publication&gt;&lt;publication&gt;&lt;type&gt;400&lt;/type&gt;&lt;subtype&gt;400&lt;/subtype&gt;&lt;uuid&gt;3E8FB6C5-61FC-4BB5-A25C-730C3743C544&lt;/uuid&gt;&lt;publication_date&gt;99198200001200000000200000&lt;/publication_date&gt;&lt;url&gt;http://onlinelibrary.wiley.com/doi/10.1111/j.1365-2389.1982.tb01755.x/pdf&lt;/url&gt;&lt;title&gt;Organic matter and water-stable aggregates in soils - TISDALL - 2006 - Journal of Soil Science - Wiley Online Library&lt;/title&gt;&lt;bundle&gt;&lt;publication&gt;&lt;title&gt;European Journal of Soil Science&lt;/title&gt;&lt;type&gt;-100&lt;/type&gt;&lt;uuid&gt;9BB2A6B6-3AA4-4399-A11F-A9120DF25CB9&lt;/uuid&gt;&lt;subtype&gt;-100&lt;/subtype&gt;&lt;/publication&gt;&lt;/bundle&gt;&lt;authors&gt;&lt;author&gt;&lt;firstName&gt;JM&lt;/firstName&gt;&lt;lastName&gt;TISDALL&lt;/lastName&gt;&lt;/author&gt;&lt;author&gt;&lt;firstName&gt;JM&lt;/firstName&gt;&lt;lastName&gt;Oades&lt;/lastName&gt;&lt;/author&gt;&lt;/authors&gt;&lt;/publication&gt;&lt;/publications&gt;&lt;/citation&gt;</w:instrText>
      </w:r>
      <w:r w:rsidR="00112AC3">
        <w:rPr>
          <w:rFonts w:ascii="Times New Roman" w:hAnsi="Times New Roman"/>
        </w:rPr>
        <w:fldChar w:fldCharType="separate"/>
      </w:r>
      <w:r w:rsidR="00DB2090">
        <w:rPr>
          <w:rFonts w:ascii="Times New Roman" w:hAnsi="Times New Roman" w:cs="Times New Roman"/>
        </w:rPr>
        <w:t>(12, 13)</w:t>
      </w:r>
      <w:r w:rsidR="00112AC3">
        <w:rPr>
          <w:rFonts w:ascii="Times New Roman" w:hAnsi="Times New Roman"/>
        </w:rPr>
        <w:fldChar w:fldCharType="end"/>
      </w:r>
      <w:r w:rsidR="007B5642" w:rsidRPr="00EE6DB3">
        <w:rPr>
          <w:rFonts w:ascii="Times New Roman" w:hAnsi="Times New Roman"/>
        </w:rPr>
        <w:t xml:space="preserve">, which form a complex matrix of transport </w:t>
      </w:r>
      <w:r w:rsidR="00814BDE">
        <w:rPr>
          <w:rFonts w:ascii="Times New Roman" w:hAnsi="Times New Roman"/>
        </w:rPr>
        <w:t>pathways</w:t>
      </w:r>
      <w:r w:rsidR="00814BDE" w:rsidRPr="00EE6DB3">
        <w:rPr>
          <w:rFonts w:ascii="Times New Roman" w:hAnsi="Times New Roman"/>
        </w:rPr>
        <w:t xml:space="preserve"> </w:t>
      </w:r>
      <w:r w:rsidR="007B5642">
        <w:rPr>
          <w:rFonts w:ascii="Times New Roman" w:hAnsi="Times New Roman"/>
        </w:rPr>
        <w:t>comprised</w:t>
      </w:r>
      <w:r w:rsidR="007B5642" w:rsidRPr="00EE6DB3">
        <w:rPr>
          <w:rFonts w:ascii="Times New Roman" w:hAnsi="Times New Roman"/>
        </w:rPr>
        <w:t xml:space="preserve"> of advective flow </w:t>
      </w:r>
      <w:r w:rsidR="007B5642">
        <w:rPr>
          <w:rFonts w:ascii="Times New Roman" w:hAnsi="Times New Roman"/>
        </w:rPr>
        <w:t>channels between aggregates</w:t>
      </w:r>
      <w:r w:rsidR="007B5642" w:rsidRPr="00EE6DB3">
        <w:rPr>
          <w:rFonts w:ascii="Times New Roman" w:hAnsi="Times New Roman"/>
        </w:rPr>
        <w:t xml:space="preserve"> combined with diffusion</w:t>
      </w:r>
      <w:r w:rsidR="007B5642">
        <w:rPr>
          <w:rFonts w:ascii="Times New Roman" w:hAnsi="Times New Roman"/>
        </w:rPr>
        <w:t>-</w:t>
      </w:r>
      <w:r w:rsidR="007B5642" w:rsidRPr="00EE6DB3">
        <w:rPr>
          <w:rFonts w:ascii="Times New Roman" w:hAnsi="Times New Roman"/>
        </w:rPr>
        <w:t xml:space="preserve">controlled </w:t>
      </w:r>
      <w:r w:rsidR="007B5642">
        <w:rPr>
          <w:rFonts w:ascii="Times New Roman" w:hAnsi="Times New Roman"/>
        </w:rPr>
        <w:t xml:space="preserve">intra-aggregate </w:t>
      </w:r>
      <w:r w:rsidR="007B5642" w:rsidRPr="00EE6DB3">
        <w:rPr>
          <w:rFonts w:ascii="Times New Roman" w:hAnsi="Times New Roman"/>
        </w:rPr>
        <w:t xml:space="preserve">transport </w:t>
      </w:r>
      <w:r w:rsidR="00112AC3">
        <w:rPr>
          <w:rFonts w:ascii="Times New Roman" w:hAnsi="Times New Roman"/>
        </w:rPr>
        <w:fldChar w:fldCharType="begin"/>
      </w:r>
      <w:r w:rsidR="00DB2090">
        <w:rPr>
          <w:rFonts w:ascii="Times New Roman" w:hAnsi="Times New Roman"/>
        </w:rPr>
        <w:instrText xml:space="preserve"> ADDIN PAPERS2_CITATIONS &lt;citation&gt;&lt;uuid&gt;96E30C57-CB00-4F57-8AC6-C429DDD37FFF&lt;/uuid&gt;&lt;priority&gt;10&lt;/priority&gt;&lt;publications&gt;&lt;publication&gt;&lt;startpage&gt;541&lt;/startpage&gt;&lt;volume&gt;32&lt;/volume&gt;&lt;institution&gt;Lawrence Berkeley Natl Lab, Berkeley, CA 94720 USA&lt;/institution&gt;&lt;location&gt;200,9,37.8775902,-122.2506771&lt;/location&gt;&lt;title&gt;Distribution of chromium contamination and microbial activity in soil aggregates&lt;/title&gt;&lt;type&gt;400&lt;/type&gt;&lt;endpage&gt;549&lt;/endpage&gt;&lt;url&gt;http://apps.isiknowledge.com/InboundService.do?Func=Frame&amp;amp;product=WOS&amp;amp;action=retrieve&amp;amp;SrcApp=Papers&amp;amp;UT=000181618300019&amp;amp;SID=2C5iLH9HBcIDDoBOme4&amp;amp;Init=Yes&amp;amp;SrcAuth=mekentosj&amp;amp;mode=FullRecord&amp;amp;customersID=mekentosj&amp;amp;DestFail=http%3A%2F%2Faccess.isiproducts.com%2Fcustom_images%2Fwok_failed_auth.html&lt;/url&gt;&lt;publication_date&gt;99200300001200000000200000&lt;/publication_date&gt;&lt;subtype&gt;400&lt;/subtype&gt;&lt;uuid&gt;597E8D62-768E-422A-927B-8E63A1A796E8&lt;/uuid&gt;&lt;number&gt;2&lt;/number&gt;&lt;bundle&gt;&lt;publication&gt;&lt;title&gt;Journal Of Environmental Quality&lt;/title&gt;&lt;type&gt;-100&lt;/type&gt;&lt;uuid&gt;E8AEB4F0-76E2-40EA-8DF9-8B24C3A3826A&lt;/uuid&gt;&lt;subtype&gt;-100&lt;/subtype&gt;&lt;/publication&gt;&lt;/bundle&gt;&lt;authors&gt;&lt;author&gt;&lt;firstName&gt;TK&lt;/firstName&gt;&lt;lastName&gt;Tokunaga&lt;/lastName&gt;&lt;/author&gt;&lt;author&gt;&lt;firstName&gt;JM&lt;/firstName&gt;&lt;lastName&gt;Wan&lt;/lastName&gt;&lt;/author&gt;&lt;author&gt;&lt;firstName&gt;TC&lt;/firstName&gt;&lt;lastName&gt;Hazen&lt;/lastName&gt;&lt;/author&gt;&lt;author&gt;&lt;firstName&gt;E&lt;/firstName&gt;&lt;lastName&gt;Schwartz&lt;/lastName&gt;&lt;/author&gt;&lt;author&gt;&lt;firstName&gt;MK&lt;/firstName&gt;&lt;lastName&gt;Firestone&lt;/lastName&gt;&lt;/author&gt;&lt;author&gt;&lt;firstName&gt;SR&lt;/firstName&gt;&lt;lastName&gt;Sutton&lt;/lastName&gt;&lt;/author&gt;&lt;author&gt;&lt;firstName&gt;M&lt;/firstName&gt;&lt;lastName&gt;Newville&lt;/lastName&gt;&lt;/author&gt;&lt;author&gt;&lt;firstName&gt;KR&lt;/firstName&gt;&lt;lastName&gt;Olson&lt;/lastName&gt;&lt;/author&gt;&lt;author&gt;&lt;firstName&gt;A&lt;/firstName&gt;&lt;lastName&gt;Lanzirotti&lt;/lastName&gt;&lt;/author&gt;&lt;author&gt;&lt;firstName&gt;W&lt;/firstName&gt;&lt;lastName&gt;Rao&lt;/lastName&gt;&lt;/author&gt;&lt;/authors&gt;&lt;/publication&gt;&lt;publication&gt;&lt;startpage&gt;495&lt;/startpage&gt;&lt;volume&gt;10&lt;/volume&gt;&lt;institution&gt;Univ Heidelberg, Inst Environm Phys, D-6900 Heidelberg, Germany&lt;/institution&gt;&lt;location&gt;200,4,49.4018997,8.6802850&lt;/location&gt;&lt;title&gt;The dominant role of structure for solute transport in soil: experimental evidence and modelling of structure and transport in a field experiment&lt;/title&gt;&lt;type&gt;400&lt;/type&gt;&lt;endpage&gt;506&lt;/endpage&gt;&lt;url&gt;http://sub3.isiknowledge.com/error/Error?PathInfo=%2F&amp;amp;Domain=.isiknowledge.com&amp;amp;TimerValue=30000&amp;amp;Src=SIDCheck&amp;amp;Params=DestApp%3DWOS%26DestParams%3D%253Faction%253Dretrieve%2526mode%253DFullRecord%2526product%253DWOS%2526UT%253D000241044900003%2526customersID%253Dmekentosj%26DestFail%3Dhttp%253A%252F%252Faccess.isiproducts.com%252Fcustom_images%252Fwok_failed_auth.html%26SrcApp%3DPapers%26SrcAuth%3Dmekentosj&amp;amp;ErrorCode=Server.sessionNotFound&amp;amp;RouterURL=http%3A%2F%2Fwww.isiknowledge.com%2F&amp;amp;Error=Session+not+found%3A+SID%3D4AdocMeeOJndJB2lNdA+NodeID%3D4A&lt;/url&gt;&lt;publication_date&gt;99200600001200000000200000&lt;/publication_date&gt;&lt;subtype&gt;400&lt;/subtype&gt;&lt;uuid&gt;02EBA788-20F5-4C8A-8689-414951D5C8BC&lt;/uuid&gt;&lt;number&gt;4&lt;/number&gt;&lt;bundle&gt;&lt;publication&gt;&lt;title&gt;Hydrology And Earth System Sciences&lt;/title&gt;&lt;type&gt;-100&lt;/type&gt;&lt;uuid&gt;9B779B1C-38CC-4178-9486-8DAB4A660F36&lt;/uuid&gt;&lt;subtype&gt;-100&lt;/subtype&gt;&lt;/publication&gt;&lt;/bundle&gt;&lt;authors&gt;&lt;author&gt;&lt;firstName&gt;H&lt;/firstName&gt;&lt;middleNames&gt;J&lt;/middleNames&gt;&lt;lastName&gt;Vogel&lt;/lastName&gt;&lt;/author&gt;&lt;author&gt;&lt;firstName&gt;I&lt;/firstName&gt;&lt;lastName&gt;Cousin&lt;/lastName&gt;&lt;/author&gt;&lt;author&gt;&lt;firstName&gt;O&lt;/firstName&gt;&lt;lastName&gt;Ippisch&lt;/lastName&gt;&lt;/author&gt;&lt;author&gt;&lt;firstName&gt;P&lt;/firstName&gt;&lt;lastName&gt;Bastian&lt;/lastName&gt;&lt;/author&gt;&lt;/authors&gt;&lt;/publication&gt;&lt;publication&gt;&lt;url&gt;http://apps.isiknowledge.com/InboundService.do?product=WOS&amp;amp;action=retrieve&amp;amp;SrcApp=Papers&amp;amp;UT=A1994NT04300005&amp;amp;SID=2CKFmn3fA5P8biNOOcL&amp;amp;Init=Yes&amp;amp;SrcAuth=mekentosj&amp;amp;mode=FullRecord&amp;amp;customersID=mekentosj&amp;amp;DestFail=http%3A%2F%2Faccess.isiproducts.com%2Fcustom_images%2Fwok_failed_auth.html&lt;/url&gt;&lt;number&gt;2-4&lt;/number&gt;&lt;type&gt;400&lt;/type&gt;&lt;volume&gt;30&lt;/volume&gt;&lt;publication_date&gt;99199400001200000000200000&lt;/publication_date&gt;&lt;subtype&gt;400&lt;/subtype&gt;&lt;title&gt;Soil physical-properties related to soil-structure&lt;/title&gt;&lt;endpage&gt;216&lt;/endpage&gt;&lt;startpage&gt;187&lt;/startpage&gt;&lt;uuid&gt;58EEE9A4-D417-4A5B-B5BD-14D24B5EBB8A&lt;/uuid&gt;&lt;bundle&gt;&lt;publication&gt;&lt;title&gt;Soil &amp;amp; Tillage Research&lt;/title&gt;&lt;type&gt;-100&lt;/type&gt;&lt;uuid&gt;D3BD7CDF-1D4D-48EC-BFC3-4D2F3CC120CD&lt;/uuid&gt;&lt;subtype&gt;-100&lt;/subtype&gt;&lt;/publication&gt;&lt;/bundle&gt;&lt;authors&gt;&lt;author&gt;&lt;firstName&gt;R&lt;/firstName&gt;&lt;lastName&gt;HORN&lt;/lastName&gt;&lt;/author&gt;&lt;author&gt;&lt;firstName&gt;H&lt;/firstName&gt;&lt;lastName&gt;TAUBNER&lt;/lastName&gt;&lt;/author&gt;&lt;author&gt;&lt;firstName&gt;M&lt;/firstName&gt;&lt;lastName&gt;WUTTKE&lt;/lastName&gt;&lt;/author&gt;&lt;author&gt;&lt;firstName&gt;T&lt;/firstName&gt;&lt;lastName&gt;BAUMGARTL&lt;/lastName&gt;&lt;/author&gt;&lt;/authors&gt;&lt;/publication&gt;&lt;/publications&gt;&lt;/citation&gt;</w:instrText>
      </w:r>
      <w:r w:rsidR="00112AC3">
        <w:rPr>
          <w:rFonts w:ascii="Times New Roman" w:hAnsi="Times New Roman"/>
        </w:rPr>
        <w:fldChar w:fldCharType="separate"/>
      </w:r>
      <w:r w:rsidR="00DB2090">
        <w:rPr>
          <w:rFonts w:ascii="Times New Roman" w:hAnsi="Times New Roman" w:cs="Times New Roman"/>
        </w:rPr>
        <w:t>(14-16)</w:t>
      </w:r>
      <w:r w:rsidR="00112AC3">
        <w:rPr>
          <w:rFonts w:ascii="Times New Roman" w:hAnsi="Times New Roman"/>
        </w:rPr>
        <w:fldChar w:fldCharType="end"/>
      </w:r>
      <w:r w:rsidR="007B5642" w:rsidRPr="00EE6DB3">
        <w:rPr>
          <w:rFonts w:ascii="Times New Roman" w:hAnsi="Times New Roman"/>
        </w:rPr>
        <w:t>.  The rate of intra-aggregate transport of chemical species such as oxygen from the aggregate exterior decreases toward the aggregate center due to diminishing pore s</w:t>
      </w:r>
      <w:r w:rsidR="00365CFC">
        <w:rPr>
          <w:rFonts w:ascii="Times New Roman" w:hAnsi="Times New Roman"/>
        </w:rPr>
        <w:t>ize</w:t>
      </w:r>
      <w:r w:rsidR="003B1355">
        <w:rPr>
          <w:rFonts w:ascii="Times New Roman" w:hAnsi="Times New Roman"/>
        </w:rPr>
        <w:t xml:space="preserve">, </w:t>
      </w:r>
      <w:r w:rsidR="00365CFC">
        <w:rPr>
          <w:rFonts w:ascii="Times New Roman" w:hAnsi="Times New Roman"/>
        </w:rPr>
        <w:t>increased tortuosity</w:t>
      </w:r>
      <w:r w:rsidR="003B1355">
        <w:rPr>
          <w:rFonts w:ascii="Times New Roman" w:hAnsi="Times New Roman"/>
        </w:rPr>
        <w:t xml:space="preserve">, and discontinuities </w:t>
      </w:r>
      <w:r w:rsidR="00365CFC">
        <w:rPr>
          <w:rFonts w:ascii="Times New Roman" w:hAnsi="Times New Roman"/>
        </w:rPr>
        <w:t xml:space="preserve"> </w:t>
      </w:r>
      <w:r w:rsidR="00112AC3">
        <w:rPr>
          <w:rFonts w:ascii="Times New Roman" w:hAnsi="Times New Roman"/>
        </w:rPr>
        <w:fldChar w:fldCharType="begin"/>
      </w:r>
      <w:r w:rsidR="00DB2090">
        <w:rPr>
          <w:rFonts w:ascii="Times New Roman" w:hAnsi="Times New Roman"/>
        </w:rPr>
        <w:instrText xml:space="preserve"> ADDIN PAPERS2_CITATIONS &lt;citation&gt;&lt;uuid&gt;12341849-D7D5-40B2-A16E-CECCDE3DB45F&lt;/uuid&gt;&lt;priority&gt;11&lt;/priority&gt;&lt;publications&gt;&lt;publication&gt;&lt;url&gt;http://apps.isiknowledge.com/InboundService.do?product=WOS&amp;amp;action=retrieve&amp;amp;SrcApp=Papers&amp;amp;UT=A1994NT04300005&amp;amp;SID=2CKFmn3fA5P8biNOOcL&amp;amp;Init=Yes&amp;amp;SrcAuth=mekentosj&amp;amp;mode=FullRecord&amp;amp;customersID=mekentosj&amp;amp;DestFail=http%3A%2F%2Faccess.isiproducts.com%2Fcustom_images%2Fwok_failed_auth.html&lt;/url&gt;&lt;number&gt;2-4&lt;/number&gt;&lt;type&gt;400&lt;/type&gt;&lt;volume&gt;30&lt;/volume&gt;&lt;publication_date&gt;99199400001200000000200000&lt;/publication_date&gt;&lt;subtype&gt;400&lt;/subtype&gt;&lt;title&gt;Soil physical-properties related to soil-structure&lt;/title&gt;&lt;endpage&gt;216&lt;/endpage&gt;&lt;startpage&gt;187&lt;/startpage&gt;&lt;uuid&gt;58EEE9A4-D417-4A5B-B5BD-14D24B5EBB8A&lt;/uuid&gt;&lt;bundle&gt;&lt;publication&gt;&lt;title&gt;Soil &amp;amp; Tillage Research&lt;/title&gt;&lt;type&gt;-100&lt;/type&gt;&lt;uuid&gt;D3BD7CDF-1D4D-48EC-BFC3-4D2F3CC120CD&lt;/uuid&gt;&lt;subtype&gt;-100&lt;/subtype&gt;&lt;/publication&gt;&lt;/bundle&gt;&lt;authors&gt;&lt;author&gt;&lt;firstName&gt;R&lt;/firstName&gt;&lt;lastName&gt;HORN&lt;/lastName&gt;&lt;/author&gt;&lt;author&gt;&lt;firstName&gt;H&lt;/firstName&gt;&lt;lastName&gt;TAUBNER&lt;/lastName&gt;&lt;/author&gt;&lt;author&gt;&lt;firstName&gt;M&lt;/firstName&gt;&lt;lastName&gt;WUTTKE&lt;/lastName&gt;&lt;/author&gt;&lt;author&gt;&lt;firstName&gt;T&lt;/firstName&gt;&lt;lastName&gt;BAUMGARTL&lt;/lastName&gt;&lt;/author&gt;&lt;/authors&gt;&lt;/publication&gt;&lt;/publications&gt;&lt;/citation&gt;</w:instrText>
      </w:r>
      <w:r w:rsidR="00112AC3">
        <w:rPr>
          <w:rFonts w:ascii="Times New Roman" w:hAnsi="Times New Roman"/>
        </w:rPr>
        <w:fldChar w:fldCharType="separate"/>
      </w:r>
      <w:r w:rsidR="00DB2090">
        <w:rPr>
          <w:rFonts w:ascii="Times New Roman" w:hAnsi="Times New Roman" w:cs="Times New Roman"/>
        </w:rPr>
        <w:t>(16)</w:t>
      </w:r>
      <w:r w:rsidR="00112AC3">
        <w:rPr>
          <w:rFonts w:ascii="Times New Roman" w:hAnsi="Times New Roman"/>
        </w:rPr>
        <w:fldChar w:fldCharType="end"/>
      </w:r>
      <w:r w:rsidR="007B5642" w:rsidRPr="00EE6DB3">
        <w:rPr>
          <w:rFonts w:ascii="Times New Roman" w:hAnsi="Times New Roman"/>
        </w:rPr>
        <w:t>.  Oxygen is further limited within aggregates through microbial respiration, becomi</w:t>
      </w:r>
      <w:r w:rsidR="007B5642">
        <w:rPr>
          <w:rFonts w:ascii="Times New Roman" w:hAnsi="Times New Roman"/>
        </w:rPr>
        <w:t xml:space="preserve">ng depleted within millimeters </w:t>
      </w:r>
      <w:r w:rsidR="00365CFC">
        <w:rPr>
          <w:rFonts w:ascii="Times New Roman" w:hAnsi="Times New Roman"/>
        </w:rPr>
        <w:t xml:space="preserve">of the aggregate exterior </w:t>
      </w:r>
      <w:r w:rsidR="00112AC3">
        <w:rPr>
          <w:rFonts w:ascii="Times New Roman" w:hAnsi="Times New Roman"/>
        </w:rPr>
        <w:fldChar w:fldCharType="begin"/>
      </w:r>
      <w:r w:rsidR="00DB2090">
        <w:rPr>
          <w:rFonts w:ascii="Times New Roman" w:hAnsi="Times New Roman"/>
        </w:rPr>
        <w:instrText xml:space="preserve"> ADDIN PAPERS2_CITATIONS &lt;citation&gt;&lt;uuid&gt;D45FA621-E440-4C21-9F19-5E1DD05407ED&lt;/uuid&gt;&lt;priority&gt;12&lt;/priority&gt;&lt;publications&gt;&lt;publication&gt;&lt;type&gt;400&lt;/type&gt;&lt;subtype&gt;400&lt;/subtype&gt;&lt;uuid&gt;E7E7C48E-0FFA-489C-B54F-CFE321786EDC&lt;/uuid&gt;&lt;publication_date&gt;99198500001200000000200000&lt;/publication_date&gt;&lt;url&gt;https://www.soils.org/publications/sssaj/abstracts/49/3/SS0490030645&lt;/url&gt;&lt;title&gt;Direct Measurement of Oxygen Profiles and Denitrification Rates in Soil Aggregates&lt;/title&gt;&lt;bundle&gt;&lt;publication&gt;&lt;title&gt;Soil Science Society of America …&lt;/title&gt;&lt;type&gt;-100&lt;/type&gt;&lt;uuid&gt;2E6460B5-0CEE-4A5D-94CF-F6CDD51E792A&lt;/uuid&gt;&lt;subtype&gt;-100&lt;/subtype&gt;&lt;/publication&gt;&lt;/bundle&gt;&lt;authors&gt;&lt;author&gt;&lt;firstName&gt;AJR&lt;/firstName&gt;&lt;lastName&gt;Sexstone&lt;/lastName&gt;&lt;/author&gt;&lt;author&gt;&lt;firstName&gt;NP&lt;/firstName&gt;&lt;lastName&gt;Parkin&lt;/lastName&gt;&lt;/author&gt;&lt;/authors&gt;&lt;/publication&gt;&lt;publication&gt;&lt;doi&gt;10.1021/es1027663&lt;/doi&gt;&lt;volume&gt;45&lt;/volume&gt;&lt;institution&gt;Stanford Univ, Dept Environm Earth Syst Sci, Stanford, CA 94305 USA&lt;/institution&gt;&lt;location&gt;200,4,37.4241060,-122.1660756&lt;/location&gt;&lt;title&gt;Transport Implications Resulting from Internal Redistribution of Arsenic and Iron within Constructed Soil Aggregates&lt;/title&gt;&lt;type&gt;400&lt;/type&gt;&lt;startpage&gt;582&lt;/startpage&gt;&lt;url&gt;http://pubs.acs.org/doi/abs/10.1021/es1027663&lt;/url&gt;&lt;endpage&gt;588&lt;/endpage&gt;&lt;publication_date&gt;99201100001200000000200000&lt;/publication_date&gt;&lt;subtype&gt;400&lt;/subtype&gt;&lt;uuid&gt;CA0DE952-6056-48AE-8DF1-69F4B28FF513&lt;/uuid&gt;&lt;number&gt;2&lt;/number&gt;&lt;bundle&gt;&lt;publication&gt;&lt;title&gt;Environmental Science &amp;amp; Technology&lt;/title&gt;&lt;type&gt;-100&lt;/type&gt;&lt;uuid&gt;84643EEE-63A0-46CA-B020-E9FC343BC2AB&lt;/uuid&gt;&lt;publisher&gt;American Chemical Society&lt;/publisher&gt;&lt;subtype&gt;-100&lt;/subtype&gt;&lt;/publication&gt;&lt;/bundle&gt;&lt;authors&gt;&lt;author&gt;&lt;firstName&gt;Yoko&lt;/firstName&gt;&lt;lastName&gt;Masue-Slowey&lt;/lastName&gt;&lt;/author&gt;&lt;author&gt;&lt;firstName&gt;Benjamin&lt;/firstName&gt;&lt;middleNames&gt;D&lt;/middleNames&gt;&lt;lastName&gt;Kocar&lt;/lastName&gt;&lt;/author&gt;&lt;author&gt;&lt;firstName&gt;Sergio&lt;/firstName&gt;&lt;middleNames&gt;Andres Bea&lt;/middleNames&gt;&lt;lastName&gt;Jofre&lt;/lastName&gt;&lt;/author&gt;&lt;author&gt;&lt;firstName&gt;K&lt;/firstName&gt;&lt;middleNames&gt;Ulrich&lt;/middleNames&gt;&lt;lastName&gt;Mayer&lt;/lastName&gt;&lt;/author&gt;&lt;author&gt;&lt;firstName&gt;Scott&lt;/firstName&gt;&lt;lastName&gt;Fendorf&lt;/lastName&gt;&lt;/author&gt;&lt;/authors&gt;&lt;/publication&gt;&lt;/publications&gt;&lt;/citation&gt;</w:instrText>
      </w:r>
      <w:r w:rsidR="00112AC3">
        <w:rPr>
          <w:rFonts w:ascii="Times New Roman" w:hAnsi="Times New Roman"/>
        </w:rPr>
        <w:fldChar w:fldCharType="separate"/>
      </w:r>
      <w:r w:rsidR="00DB2090">
        <w:rPr>
          <w:rFonts w:ascii="Times New Roman" w:hAnsi="Times New Roman" w:cs="Times New Roman"/>
        </w:rPr>
        <w:t>(10, 17)</w:t>
      </w:r>
      <w:r w:rsidR="00112AC3">
        <w:rPr>
          <w:rFonts w:ascii="Times New Roman" w:hAnsi="Times New Roman"/>
        </w:rPr>
        <w:fldChar w:fldCharType="end"/>
      </w:r>
      <w:r w:rsidR="007B5642" w:rsidRPr="00EE6DB3">
        <w:rPr>
          <w:rFonts w:ascii="Times New Roman" w:hAnsi="Times New Roman"/>
        </w:rPr>
        <w:t>.  Depletion of oxygen initiates microbial anaerobic respiration</w:t>
      </w:r>
      <w:r w:rsidR="0088311D">
        <w:rPr>
          <w:rFonts w:ascii="Times New Roman" w:hAnsi="Times New Roman"/>
        </w:rPr>
        <w:t xml:space="preserve"> on</w:t>
      </w:r>
      <w:r w:rsidR="007B5642" w:rsidRPr="00EE6DB3">
        <w:rPr>
          <w:rFonts w:ascii="Times New Roman" w:hAnsi="Times New Roman"/>
        </w:rPr>
        <w:t xml:space="preserve"> </w:t>
      </w:r>
      <w:r w:rsidR="0058244F">
        <w:rPr>
          <w:rFonts w:ascii="Times New Roman" w:hAnsi="Times New Roman"/>
        </w:rPr>
        <w:t>alternative</w:t>
      </w:r>
      <w:r w:rsidR="007B5642" w:rsidRPr="00EE6DB3">
        <w:rPr>
          <w:rFonts w:ascii="Times New Roman" w:hAnsi="Times New Roman"/>
        </w:rPr>
        <w:t xml:space="preserve"> terminal electron acceptors, </w:t>
      </w:r>
      <w:commentRangeStart w:id="32"/>
      <w:r w:rsidR="007B5642" w:rsidRPr="00EE6DB3">
        <w:rPr>
          <w:rFonts w:ascii="Times New Roman" w:hAnsi="Times New Roman"/>
        </w:rPr>
        <w:t xml:space="preserve">including As(V) </w:t>
      </w:r>
      <w:r w:rsidR="007B5642">
        <w:rPr>
          <w:rFonts w:ascii="Times New Roman" w:hAnsi="Times New Roman"/>
        </w:rPr>
        <w:t xml:space="preserve">and </w:t>
      </w:r>
      <w:r w:rsidR="007B5642" w:rsidRPr="00EE6DB3">
        <w:rPr>
          <w:rFonts w:ascii="Times New Roman" w:hAnsi="Times New Roman"/>
        </w:rPr>
        <w:t>Fe(III)</w:t>
      </w:r>
      <w:r w:rsidR="007B5642">
        <w:rPr>
          <w:rFonts w:ascii="Times New Roman" w:hAnsi="Times New Roman"/>
        </w:rPr>
        <w:t xml:space="preserve"> and Mn(IV)</w:t>
      </w:r>
      <w:r w:rsidR="003D2908">
        <w:rPr>
          <w:rFonts w:ascii="Times New Roman" w:hAnsi="Times New Roman"/>
        </w:rPr>
        <w:t xml:space="preserve"> </w:t>
      </w:r>
      <w:r w:rsidR="007B5642" w:rsidRPr="00EE6DB3">
        <w:rPr>
          <w:rFonts w:ascii="Times New Roman" w:hAnsi="Times New Roman"/>
        </w:rPr>
        <w:t>oxides</w:t>
      </w:r>
      <w:r w:rsidR="0088311D">
        <w:rPr>
          <w:rFonts w:ascii="Times New Roman" w:hAnsi="Times New Roman"/>
        </w:rPr>
        <w:t xml:space="preserve"> that are</w:t>
      </w:r>
      <w:r w:rsidR="004F008D">
        <w:rPr>
          <w:rFonts w:ascii="Times New Roman" w:hAnsi="Times New Roman"/>
        </w:rPr>
        <w:t xml:space="preserve"> common to soil</w:t>
      </w:r>
      <w:r w:rsidR="0088311D">
        <w:rPr>
          <w:rFonts w:ascii="Times New Roman" w:hAnsi="Times New Roman"/>
        </w:rPr>
        <w:t>s</w:t>
      </w:r>
      <w:r w:rsidR="007B5642">
        <w:rPr>
          <w:rFonts w:ascii="Times New Roman" w:hAnsi="Times New Roman"/>
        </w:rPr>
        <w:t xml:space="preserve"> </w:t>
      </w:r>
      <w:commentRangeEnd w:id="32"/>
      <w:r w:rsidR="005D546A">
        <w:rPr>
          <w:rStyle w:val="CommentReference"/>
          <w:vanish/>
        </w:rPr>
        <w:commentReference w:id="32"/>
      </w:r>
      <w:r w:rsidR="00112AC3">
        <w:rPr>
          <w:rFonts w:ascii="Times New Roman" w:hAnsi="Times New Roman"/>
        </w:rPr>
        <w:fldChar w:fldCharType="begin"/>
      </w:r>
      <w:r w:rsidR="00DB2090">
        <w:rPr>
          <w:rFonts w:ascii="Times New Roman" w:hAnsi="Times New Roman"/>
        </w:rPr>
        <w:instrText xml:space="preserve"> ADDIN PAPERS2_CITATIONS &lt;citation&gt;&lt;uuid&gt;C955FCD0-4B10-4E69-B6DB-20723D182A34&lt;/uuid&gt;&lt;priority&gt;13&lt;/priority&gt;&lt;publications&gt;&lt;publication&gt;&lt;url&gt;http://sub3.isiknowledge.com/error/Error?PathInfo=%2F&amp;amp;Domain=.isiknowledge.com&amp;amp;TimerValue=30000&amp;amp;Src=SIDCheck&amp;amp;Params=DestApp%3DWOS%26DestParams%3D%253Faction%253Dretrieve%2526mode%253DFullRecord%2526product%253DWOS%2526UT%253DA1960WU85700001%2526customersID%253Dmekentosj%26DestFail%3Dhttp%253A%252F%252Faccess.isiproducts.com%252Fcustom_images%252Fwok_failed_auth.html%26SrcApp%3DPapers%26SrcAuth%3Dmekentosj&amp;amp;ErrorCode=Server.sessionNotFound&amp;amp;RouterURL=http%3A%2F%2Fwww.isiknowledge.com%2F&amp;amp;Error=Session+not+found%3A+SID%3D1FhgM9EGE76Ce8hiD6J+NodeID%3D1F&lt;/url&gt;&lt;number&gt;3&lt;/number&gt;&lt;type&gt;400&lt;/type&gt;&lt;volume&gt;68&lt;/volume&gt;&lt;publication_date&gt;99196000001200000000200000&lt;/publication_date&gt;&lt;subtype&gt;400&lt;/subtype&gt;&lt;title&gt;Limits of the natural environment in terms of pH and oxidation-reduction potential&lt;/title&gt;&lt;endpage&gt;284&lt;/endpage&gt;&lt;startpage&gt;243&lt;/startpage&gt;&lt;uuid&gt;39DFC2D9-48B8-4B08-A61B-485545ABD2F6&lt;/uuid&gt;&lt;bundle&gt;&lt;publication&gt;&lt;title&gt;Journal Of Geology&lt;/title&gt;&lt;type&gt;-100&lt;/type&gt;&lt;uuid&gt;536483B7-A85C-42E1-B62B-E6B41257528E&lt;/uuid&gt;&lt;subtype&gt;-100&lt;/subtype&gt;&lt;/publication&gt;&lt;/bundle&gt;&lt;authors&gt;&lt;author&gt;&lt;firstName&gt;LGM&lt;/firstName&gt;&lt;lastName&gt;Baas-Becking&lt;/lastName&gt;&lt;/author&gt;&lt;author&gt;&lt;firstName&gt;IR&lt;/firstName&gt;&lt;lastName&gt;KAPLAN&lt;/lastName&gt;&lt;/author&gt;&lt;author&gt;&lt;firstName&gt;D&lt;/firstName&gt;&lt;lastName&gt;MOORE&lt;/lastName&gt;&lt;/author&gt;&lt;/authors&gt;&lt;/publication&gt;&lt;/publications&gt;&lt;/citation&gt;</w:instrText>
      </w:r>
      <w:r w:rsidR="00112AC3">
        <w:rPr>
          <w:rFonts w:ascii="Times New Roman" w:hAnsi="Times New Roman"/>
        </w:rPr>
        <w:fldChar w:fldCharType="separate"/>
      </w:r>
      <w:r w:rsidR="00DB2090">
        <w:rPr>
          <w:rFonts w:ascii="Times New Roman" w:hAnsi="Times New Roman" w:cs="Times New Roman"/>
        </w:rPr>
        <w:t>(18)</w:t>
      </w:r>
      <w:r w:rsidR="00112AC3">
        <w:rPr>
          <w:rFonts w:ascii="Times New Roman" w:hAnsi="Times New Roman"/>
        </w:rPr>
        <w:fldChar w:fldCharType="end"/>
      </w:r>
      <w:r w:rsidR="007B5642" w:rsidRPr="00EE6DB3">
        <w:rPr>
          <w:rFonts w:ascii="Times New Roman" w:hAnsi="Times New Roman"/>
        </w:rPr>
        <w:t>.</w:t>
      </w:r>
      <w:r w:rsidR="005F3095">
        <w:rPr>
          <w:rFonts w:ascii="Times New Roman" w:hAnsi="Times New Roman"/>
        </w:rPr>
        <w:t xml:space="preserve">  </w:t>
      </w:r>
    </w:p>
    <w:p w:rsidR="000F33D1" w:rsidRDefault="009C1D60" w:rsidP="004D0A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rPr>
      </w:pPr>
      <w:r w:rsidRPr="00EE6DB3">
        <w:rPr>
          <w:rFonts w:ascii="Times New Roman" w:hAnsi="Times New Roman"/>
        </w:rPr>
        <w:tab/>
        <w:t>Reductive dissolution a</w:t>
      </w:r>
      <w:r w:rsidR="003D2908">
        <w:rPr>
          <w:rFonts w:ascii="Times New Roman" w:hAnsi="Times New Roman"/>
        </w:rPr>
        <w:t>nd transformation of Fe</w:t>
      </w:r>
      <w:r w:rsidR="0088311D">
        <w:rPr>
          <w:rFonts w:ascii="Times New Roman" w:hAnsi="Times New Roman"/>
        </w:rPr>
        <w:t>(III)</w:t>
      </w:r>
      <w:r w:rsidR="003D2908">
        <w:rPr>
          <w:rFonts w:ascii="Times New Roman" w:hAnsi="Times New Roman"/>
        </w:rPr>
        <w:t xml:space="preserve"> and Mn</w:t>
      </w:r>
      <w:r w:rsidR="0088311D">
        <w:rPr>
          <w:rFonts w:ascii="Times New Roman" w:hAnsi="Times New Roman"/>
        </w:rPr>
        <w:t>(IV/III)</w:t>
      </w:r>
      <w:r w:rsidR="003D2908">
        <w:rPr>
          <w:rFonts w:ascii="Times New Roman" w:hAnsi="Times New Roman"/>
        </w:rPr>
        <w:t xml:space="preserve"> </w:t>
      </w:r>
      <w:r w:rsidRPr="00EE6DB3">
        <w:rPr>
          <w:rFonts w:ascii="Times New Roman" w:hAnsi="Times New Roman"/>
        </w:rPr>
        <w:t xml:space="preserve">oxides and As(V) have been identified as the primary mechanisms controlling </w:t>
      </w:r>
      <w:r w:rsidR="00C34690">
        <w:rPr>
          <w:rFonts w:ascii="Times New Roman" w:hAnsi="Times New Roman"/>
        </w:rPr>
        <w:t>As mobilization</w:t>
      </w:r>
      <w:r w:rsidR="00365CFC">
        <w:rPr>
          <w:rFonts w:ascii="Times New Roman" w:hAnsi="Times New Roman"/>
        </w:rPr>
        <w:t xml:space="preserve"> within soils </w:t>
      </w:r>
      <w:r w:rsidR="00112AC3">
        <w:rPr>
          <w:rFonts w:ascii="Times New Roman" w:hAnsi="Times New Roman"/>
        </w:rPr>
        <w:fldChar w:fldCharType="begin"/>
      </w:r>
      <w:r w:rsidR="00DB2090">
        <w:rPr>
          <w:rFonts w:ascii="Times New Roman" w:hAnsi="Times New Roman"/>
        </w:rPr>
        <w:instrText xml:space="preserve"> ADDIN PAPERS2_CITATIONS &lt;citation&gt;&lt;uuid&gt;86885239-32E4-4B56-9CB4-632D886CA166&lt;/uuid&gt;&lt;priority&gt;14&lt;/priority&gt;&lt;publications&gt;&lt;publication&gt;&lt;startpage&gt;517&lt;/startpage&gt;&lt;volume&gt;17&lt;/volume&gt;&lt;institution&gt;British Geol Survey, Wallingford OX10 8BB, Oxon, England&lt;/institution&gt;&lt;location&gt;200,5,51.6023381,-1.1106757&lt;/location&gt;&lt;title&gt;A review of the source, behaviour and distribution of arsenic in natural waters&lt;/title&gt;&lt;type&gt;400&lt;/type&gt;&lt;endpage&gt;568&lt;/endpage&gt;&lt;url&gt;http://apps.isiknowledge.com/InboundService.do?product=WOS&amp;amp;action=retrieve&amp;amp;SrcApp=Papers&amp;amp;UT=000175016100001&amp;amp;SID=4CEojKmMiIDg9NhHoEc&amp;amp;SrcAuth=mekentosj&amp;amp;mode=FullRecord&amp;amp;customersID=mekentosj&amp;amp;DestFail=http%3A%2F%2Faccess.isiproducts.com%2Fcustom_images%2Fwok_failed_auth.html&lt;/url&gt;&lt;publication_date&gt;99200200001200000000200000&lt;/publication_date&gt;&lt;subtype&gt;400&lt;/subtype&gt;&lt;uuid&gt;9D18136C-235C-4ED8-B7D3-56761C8DF8E1&lt;/uuid&gt;&lt;number&gt;5&lt;/number&gt;&lt;bundle&gt;&lt;publication&gt;&lt;title&gt;Applied Geochemistry&lt;/title&gt;&lt;type&gt;-100&lt;/type&gt;&lt;uuid&gt;79A2A635-5E65-4F8E-ADBB-734D665777CE&lt;/uuid&gt;&lt;subtype&gt;-100&lt;/subtype&gt;&lt;/publication&gt;&lt;/bundle&gt;&lt;authors&gt;&lt;author&gt;&lt;firstName&gt;PL&lt;/firstName&gt;&lt;lastName&gt;Smedley&lt;/lastName&gt;&lt;/author&gt;&lt;author&gt;&lt;firstName&gt;DG&lt;/firstName&gt;&lt;lastName&gt;Kinniburgh&lt;/lastName&gt;&lt;/author&gt;&lt;/authors&gt;&lt;/publication&gt;&lt;/publications&gt;&lt;/citation&gt;</w:instrText>
      </w:r>
      <w:r w:rsidR="00112AC3">
        <w:rPr>
          <w:rFonts w:ascii="Times New Roman" w:hAnsi="Times New Roman"/>
        </w:rPr>
        <w:fldChar w:fldCharType="separate"/>
      </w:r>
      <w:r w:rsidR="00DB2090">
        <w:rPr>
          <w:rFonts w:ascii="Times New Roman" w:hAnsi="Times New Roman" w:cs="Times New Roman"/>
        </w:rPr>
        <w:t>(1)</w:t>
      </w:r>
      <w:r w:rsidR="00112AC3">
        <w:rPr>
          <w:rFonts w:ascii="Times New Roman" w:hAnsi="Times New Roman"/>
        </w:rPr>
        <w:fldChar w:fldCharType="end"/>
      </w:r>
      <w:r w:rsidRPr="00EE6DB3">
        <w:rPr>
          <w:rFonts w:ascii="Times New Roman" w:hAnsi="Times New Roman"/>
        </w:rPr>
        <w:t xml:space="preserve">. </w:t>
      </w:r>
      <w:del w:id="33" w:author="Samantha Ying" w:date="2012-05-17T16:17:00Z">
        <w:r w:rsidRPr="00EE6DB3" w:rsidDel="00810D34">
          <w:rPr>
            <w:rFonts w:ascii="Times New Roman" w:hAnsi="Times New Roman"/>
          </w:rPr>
          <w:delText xml:space="preserve"> </w:delText>
        </w:r>
      </w:del>
      <w:ins w:id="34" w:author="Samantha Ying" w:date="2012-05-17T16:17:00Z">
        <w:r w:rsidR="00810D34">
          <w:rPr>
            <w:rFonts w:ascii="Times New Roman" w:hAnsi="Times New Roman"/>
          </w:rPr>
          <w:t>Anaerobic respiration upon As and Fe and Mn oxides is initiated when anoxic conditions develop. The resulting reductive transformation of Fe(III) oxides decreases oxide surface area, resulting in the release of adsorbed As in to the aqueous phase</w:t>
        </w:r>
      </w:ins>
      <w:del w:id="35" w:author="Samantha Ying" w:date="2012-05-17T16:17:00Z">
        <w:r w:rsidRPr="00EE6DB3" w:rsidDel="00810D34">
          <w:rPr>
            <w:rFonts w:ascii="Times New Roman" w:hAnsi="Times New Roman"/>
          </w:rPr>
          <w:delText xml:space="preserve">Anaerobic conditions in soils induce respiration of </w:delText>
        </w:r>
        <w:r w:rsidR="0088311D" w:rsidDel="00810D34">
          <w:rPr>
            <w:rFonts w:ascii="Times New Roman" w:hAnsi="Times New Roman"/>
          </w:rPr>
          <w:delText>Fe- and Mn-</w:delText>
        </w:r>
        <w:r w:rsidR="004C29C0" w:rsidDel="00810D34">
          <w:rPr>
            <w:rFonts w:ascii="Times New Roman" w:hAnsi="Times New Roman"/>
          </w:rPr>
          <w:delText xml:space="preserve"> oxides </w:delText>
        </w:r>
        <w:r w:rsidRPr="00EE6DB3" w:rsidDel="00810D34">
          <w:rPr>
            <w:rFonts w:ascii="Times New Roman" w:hAnsi="Times New Roman"/>
          </w:rPr>
          <w:delText>and As(V),</w:delText>
        </w:r>
        <w:r w:rsidR="0088311D" w:rsidDel="00810D34">
          <w:rPr>
            <w:rFonts w:ascii="Times New Roman" w:hAnsi="Times New Roman"/>
          </w:rPr>
          <w:delText xml:space="preserve"> may lead to the</w:delText>
        </w:r>
        <w:r w:rsidRPr="00EE6DB3" w:rsidDel="00810D34">
          <w:rPr>
            <w:rFonts w:ascii="Times New Roman" w:hAnsi="Times New Roman"/>
          </w:rPr>
          <w:delText xml:space="preserve"> </w:delText>
        </w:r>
        <w:r w:rsidR="00C34690" w:rsidDel="00810D34">
          <w:rPr>
            <w:rFonts w:ascii="Times New Roman" w:hAnsi="Times New Roman"/>
          </w:rPr>
          <w:delText>release</w:delText>
        </w:r>
        <w:r w:rsidR="00ED3DF3" w:rsidDel="00810D34">
          <w:rPr>
            <w:rFonts w:ascii="Times New Roman" w:hAnsi="Times New Roman"/>
          </w:rPr>
          <w:delText xml:space="preserve"> of </w:delText>
        </w:r>
        <w:r w:rsidR="0088311D" w:rsidDel="00810D34">
          <w:rPr>
            <w:rFonts w:ascii="Times New Roman" w:hAnsi="Times New Roman"/>
          </w:rPr>
          <w:delText xml:space="preserve">As </w:delText>
        </w:r>
        <w:r w:rsidR="00C34690" w:rsidDel="00810D34">
          <w:rPr>
            <w:rFonts w:ascii="Times New Roman" w:hAnsi="Times New Roman"/>
          </w:rPr>
          <w:delText>into the aqueous phase</w:delText>
        </w:r>
        <w:r w:rsidR="00ED3DF3" w:rsidDel="00810D34">
          <w:rPr>
            <w:rFonts w:ascii="Times New Roman" w:hAnsi="Times New Roman"/>
          </w:rPr>
          <w:delText xml:space="preserve"> </w:delText>
        </w:r>
        <w:r w:rsidR="008238D1" w:rsidRPr="00EE6DB3" w:rsidDel="00810D34">
          <w:rPr>
            <w:rFonts w:ascii="Times New Roman" w:hAnsi="Times New Roman"/>
          </w:rPr>
          <w:delText xml:space="preserve">as the surface area of the Fe(III) </w:delText>
        </w:r>
        <w:r w:rsidR="004C29C0" w:rsidDel="00810D34">
          <w:rPr>
            <w:rFonts w:ascii="Times New Roman" w:hAnsi="Times New Roman"/>
          </w:rPr>
          <w:delText>oxides</w:delText>
        </w:r>
        <w:r w:rsidR="008238D1" w:rsidRPr="00EE6DB3" w:rsidDel="00810D34">
          <w:rPr>
            <w:rFonts w:ascii="Times New Roman" w:hAnsi="Times New Roman"/>
          </w:rPr>
          <w:delText xml:space="preserve"> decreases during reductive transformation </w:delText>
        </w:r>
      </w:del>
      <w:r w:rsidR="00112AC3">
        <w:rPr>
          <w:rFonts w:ascii="Times New Roman" w:hAnsi="Times New Roman"/>
        </w:rPr>
        <w:fldChar w:fldCharType="begin"/>
      </w:r>
      <w:r w:rsidR="00DB2090">
        <w:rPr>
          <w:rFonts w:ascii="Times New Roman" w:hAnsi="Times New Roman"/>
        </w:rPr>
        <w:instrText xml:space="preserve"> ADDIN PAPERS2_CITATIONS &lt;citation&gt;&lt;uuid&gt;E60D7875-9279-45B6-A716-9A4706982FC2&lt;/uuid&gt;&lt;priority&gt;15&lt;/priority&gt;&lt;publications&gt;&lt;publication&gt;&lt;doi&gt;10.1021/es702625e&lt;/doi&gt;&lt;volume&gt;42&lt;/volume&gt;&lt;institution&gt;Stanford Univ, Sch Earth Sci, Stanford, CA 94305 USA&lt;/institution&gt;&lt;location&gt;200,4,37.4241060,-122.1660756&lt;/location&gt;&lt;title&gt;Confounding impacts of iron reduction on arsenic retention&lt;/title&gt;&lt;type&gt;400&lt;/type&gt;&lt;startpage&gt;4777&lt;/startpage&gt;&lt;url&gt;http://pubs.acs.org/doi/abs/10.1021/es702625e&lt;/url&gt;&lt;endpage&gt;4783&lt;/endpage&gt;&lt;publication_date&gt;99200800001200000000200000&lt;/publication_date&gt;&lt;subtype&gt;400&lt;/subtype&gt;&lt;uuid&gt;AAC47511-0CC7-4135-8B1E-7CB24DE1C6D3&lt;/uuid&gt;&lt;number&gt;13&lt;/number&gt;&lt;bundle&gt;&lt;publication&gt;&lt;title&gt;Environmental Science &amp;amp; Technology&lt;/title&gt;&lt;type&gt;-100&lt;/type&gt;&lt;uuid&gt;84643EEE-63A0-46CA-B020-E9FC343BC2AB&lt;/uuid&gt;&lt;publisher&gt;American Chemical Society&lt;/publisher&gt;&lt;subtype&gt;-100&lt;/subtype&gt;&lt;/publication&gt;&lt;/bundle&gt;&lt;authors&gt;&lt;author&gt;&lt;firstName&gt;Katharine&lt;/firstName&gt;&lt;middleNames&gt;J&lt;/middleNames&gt;&lt;lastName&gt;Tufano&lt;/lastName&gt;&lt;/author&gt;&lt;author&gt;&lt;firstName&gt;Scott&lt;/firstName&gt;&lt;lastName&gt;Fendorf&lt;/lastName&gt;&lt;/author&gt;&lt;/authors&gt;&lt;/publication&gt;&lt;/publications&gt;&lt;/citation&gt;</w:instrText>
      </w:r>
      <w:r w:rsidR="00112AC3">
        <w:rPr>
          <w:rFonts w:ascii="Times New Roman" w:hAnsi="Times New Roman"/>
        </w:rPr>
        <w:fldChar w:fldCharType="separate"/>
      </w:r>
      <w:r w:rsidR="00DB2090">
        <w:rPr>
          <w:rFonts w:ascii="Times New Roman" w:hAnsi="Times New Roman" w:cs="Times New Roman"/>
        </w:rPr>
        <w:t>(3)</w:t>
      </w:r>
      <w:r w:rsidR="00112AC3">
        <w:rPr>
          <w:rFonts w:ascii="Times New Roman" w:hAnsi="Times New Roman"/>
        </w:rPr>
        <w:fldChar w:fldCharType="end"/>
      </w:r>
      <w:r w:rsidR="008238D1" w:rsidRPr="00EE6DB3">
        <w:rPr>
          <w:rFonts w:ascii="Times New Roman" w:hAnsi="Times New Roman"/>
        </w:rPr>
        <w:t>.</w:t>
      </w:r>
      <w:r w:rsidRPr="00EE6DB3">
        <w:rPr>
          <w:rFonts w:ascii="Times New Roman" w:hAnsi="Times New Roman"/>
        </w:rPr>
        <w:t xml:space="preserve"> </w:t>
      </w:r>
      <w:r w:rsidR="00C34690">
        <w:rPr>
          <w:rFonts w:ascii="Times New Roman" w:hAnsi="Times New Roman"/>
        </w:rPr>
        <w:t>Microbial reduction</w:t>
      </w:r>
      <w:r w:rsidRPr="00EE6DB3">
        <w:rPr>
          <w:rFonts w:ascii="Times New Roman" w:hAnsi="Times New Roman"/>
        </w:rPr>
        <w:t xml:space="preserve"> </w:t>
      </w:r>
      <w:r w:rsidR="00E94407" w:rsidRPr="00EE6DB3">
        <w:rPr>
          <w:rFonts w:ascii="Times New Roman" w:hAnsi="Times New Roman"/>
        </w:rPr>
        <w:t>of</w:t>
      </w:r>
      <w:r w:rsidRPr="00EE6DB3">
        <w:rPr>
          <w:rFonts w:ascii="Times New Roman" w:hAnsi="Times New Roman"/>
        </w:rPr>
        <w:t xml:space="preserve"> ferrihydrite</w:t>
      </w:r>
      <w:r w:rsidR="0088311D">
        <w:rPr>
          <w:rFonts w:ascii="Times New Roman" w:hAnsi="Times New Roman"/>
        </w:rPr>
        <w:t>, however,</w:t>
      </w:r>
      <w:r w:rsidR="00E94407" w:rsidRPr="00EE6DB3">
        <w:rPr>
          <w:rFonts w:ascii="Times New Roman" w:hAnsi="Times New Roman"/>
        </w:rPr>
        <w:t xml:space="preserve"> </w:t>
      </w:r>
      <w:r w:rsidR="00C34690">
        <w:rPr>
          <w:rFonts w:ascii="Times New Roman" w:hAnsi="Times New Roman"/>
        </w:rPr>
        <w:t xml:space="preserve">initially results in sequestration of As concomitant with transformation to magnetite; continued Fe reduction eventually prompts Fe oxide dissolution and As release </w:t>
      </w:r>
      <w:r w:rsidRPr="00EE6DB3">
        <w:rPr>
          <w:rFonts w:ascii="Times New Roman" w:hAnsi="Times New Roman"/>
        </w:rPr>
        <w:t xml:space="preserve"> </w:t>
      </w:r>
      <w:r w:rsidR="00112AC3">
        <w:rPr>
          <w:rFonts w:ascii="Times New Roman" w:hAnsi="Times New Roman"/>
        </w:rPr>
        <w:fldChar w:fldCharType="begin"/>
      </w:r>
      <w:r w:rsidR="00DB2090">
        <w:rPr>
          <w:rFonts w:ascii="Times New Roman" w:hAnsi="Times New Roman"/>
        </w:rPr>
        <w:instrText xml:space="preserve"> ADDIN PAPERS2_CITATIONS &lt;citation&gt;&lt;uuid&gt;EFC65B54-2AE6-4013-961F-36428E1183EE&lt;/uuid&gt;&lt;priority&gt;16&lt;/priority&gt;&lt;publications&gt;&lt;publication&gt;&lt;doi&gt;10.1021/es061540k&lt;/doi&gt;&lt;volume&gt;40&lt;/volume&gt;&lt;institution&gt;Stanford Univ, Dept Geol &amp;amp; Environm Sci, Stanford, CA 94305 USA&lt;/institution&gt;&lt;location&gt;200,4,37.4241060,-122.1660756&lt;/location&gt;&lt;title&gt;Contrasting effects of dissimilatory iron(III) and arsenic(V) reduction on arsenic retention and transport&lt;/title&gt;&lt;type&gt;400&lt;/type&gt;&lt;startpage&gt;6715&lt;/startpage&gt;&lt;url&gt;http://pubs.acs.org/doi/abs/10.1021/es061540k&lt;/url&gt;&lt;endpage&gt;6721&lt;/endpage&gt;&lt;publication_date&gt;99200600001200000000200000&lt;/publication_date&gt;&lt;subtype&gt;400&lt;/subtype&gt;&lt;uuid&gt;30B3F016-6172-4A1D-ACF1-A3F3D3810F8E&lt;/uuid&gt;&lt;number&gt;21&lt;/number&gt;&lt;bundle&gt;&lt;publication&gt;&lt;title&gt;Environmental Science &amp;amp; Technology&lt;/title&gt;&lt;type&gt;-100&lt;/type&gt;&lt;uuid&gt;84643EEE-63A0-46CA-B020-E9FC343BC2AB&lt;/uuid&gt;&lt;publisher&gt;American Chemical Society&lt;/publisher&gt;&lt;subtype&gt;-100&lt;/subtype&gt;&lt;/publication&gt;&lt;/bundle&gt;&lt;authors&gt;&lt;author&gt;&lt;firstName&gt;Benjamin&lt;/firstName&gt;&lt;middleNames&gt;D&lt;/middleNames&gt;&lt;lastName&gt;Kocar&lt;/lastName&gt;&lt;/author&gt;&lt;author&gt;&lt;firstName&gt;Mitchell&lt;/firstName&gt;&lt;middleNames&gt;J&lt;/middleNames&gt;&lt;lastName&gt;Herbel&lt;/lastName&gt;&lt;/author&gt;&lt;author&gt;&lt;firstName&gt;Katherine&lt;/firstName&gt;&lt;middleNames&gt;J&lt;/middleNames&gt;&lt;lastName&gt;Tufano&lt;/lastName&gt;&lt;/author&gt;&lt;author&gt;&lt;firstName&gt;Scott&lt;/firstName&gt;&lt;lastName&gt;Fendorf&lt;/lastName&gt;&lt;/author&gt;&lt;/authors&gt;&lt;/publication&gt;&lt;publication&gt;&lt;doi&gt;10.1021/es702625e&lt;/doi&gt;&lt;volume&gt;42&lt;/volume&gt;&lt;institution&gt;Stanford Univ, Sch Earth Sci, Stanford, CA 94305 USA&lt;/institution&gt;&lt;location&gt;200,4,37.4241060,-122.1660756&lt;/location&gt;&lt;title&gt;Confounding impacts of iron reduction on arsenic retention&lt;/title&gt;&lt;type&gt;400&lt;/type&gt;&lt;startpage&gt;4777&lt;/startpage&gt;&lt;url&gt;http://pubs.acs.org/doi/abs/10.1021/es702625e&lt;/url&gt;&lt;endpage&gt;4783&lt;/endpage&gt;&lt;publication_date&gt;99200800001200000000200000&lt;/publication_date&gt;&lt;subtype&gt;400&lt;/subtype&gt;&lt;uuid&gt;AAC47511-0CC7-4135-8B1E-7CB24DE1C6D3&lt;/uuid&gt;&lt;number&gt;13&lt;/number&gt;&lt;bundle&gt;&lt;publication&gt;&lt;title&gt;Environmental Science &amp;amp; Technology&lt;/title&gt;&lt;type&gt;-100&lt;/type&gt;&lt;uuid&gt;84643EEE-63A0-46CA-B020-E9FC343BC2AB&lt;/uuid&gt;&lt;publisher&gt;American Chemical Society&lt;/publisher&gt;&lt;subtype&gt;-100&lt;/subtype&gt;&lt;/publication&gt;&lt;/bundle&gt;&lt;authors&gt;&lt;author&gt;&lt;firstName&gt;Katharine&lt;/firstName&gt;&lt;middleNames&gt;J&lt;/middleNames&gt;&lt;lastName&gt;Tufano&lt;/lastName&gt;&lt;/author&gt;&lt;author&gt;&lt;firstName&gt;Scott&lt;/firstName&gt;&lt;lastName&gt;Fendorf&lt;/lastName&gt;&lt;/author&gt;&lt;/authors&gt;&lt;/publication&gt;&lt;/publications&gt;&lt;/citation&gt;</w:instrText>
      </w:r>
      <w:r w:rsidR="00112AC3">
        <w:rPr>
          <w:rFonts w:ascii="Times New Roman" w:hAnsi="Times New Roman"/>
        </w:rPr>
        <w:fldChar w:fldCharType="separate"/>
      </w:r>
      <w:r w:rsidR="00DB2090">
        <w:rPr>
          <w:rFonts w:ascii="Times New Roman" w:hAnsi="Times New Roman" w:cs="Times New Roman"/>
        </w:rPr>
        <w:t>(3, 19)</w:t>
      </w:r>
      <w:r w:rsidR="00112AC3">
        <w:rPr>
          <w:rFonts w:ascii="Times New Roman" w:hAnsi="Times New Roman"/>
        </w:rPr>
        <w:fldChar w:fldCharType="end"/>
      </w:r>
      <w:r w:rsidR="008238D1" w:rsidRPr="00EE6DB3">
        <w:rPr>
          <w:rFonts w:ascii="Times New Roman" w:hAnsi="Times New Roman"/>
        </w:rPr>
        <w:t>.</w:t>
      </w:r>
      <w:r w:rsidR="0091140B">
        <w:rPr>
          <w:rFonts w:ascii="Times New Roman" w:hAnsi="Times New Roman"/>
        </w:rPr>
        <w:t xml:space="preserve">  </w:t>
      </w:r>
    </w:p>
    <w:p w:rsidR="00614D4F" w:rsidRDefault="000F33D1" w:rsidP="000F33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rPr>
      </w:pPr>
      <w:r>
        <w:rPr>
          <w:rFonts w:ascii="Times New Roman" w:hAnsi="Times New Roman"/>
        </w:rPr>
        <w:tab/>
      </w:r>
      <w:r w:rsidR="00422FE5">
        <w:rPr>
          <w:rFonts w:ascii="Times New Roman" w:hAnsi="Times New Roman"/>
        </w:rPr>
        <w:t>Manganese</w:t>
      </w:r>
      <w:r w:rsidR="0088311D">
        <w:rPr>
          <w:rFonts w:ascii="Times New Roman" w:hAnsi="Times New Roman"/>
        </w:rPr>
        <w:t>, similar to Fe,</w:t>
      </w:r>
      <w:r w:rsidR="00422FE5">
        <w:rPr>
          <w:rFonts w:ascii="Times New Roman" w:hAnsi="Times New Roman"/>
        </w:rPr>
        <w:t xml:space="preserve"> is a highly redox active element in natural systems.  In its oxidized forms Mn</w:t>
      </w:r>
      <w:r w:rsidR="0088311D">
        <w:rPr>
          <w:rFonts w:ascii="Times New Roman" w:hAnsi="Times New Roman"/>
        </w:rPr>
        <w:t>(</w:t>
      </w:r>
      <w:r w:rsidR="00422FE5">
        <w:rPr>
          <w:rFonts w:ascii="Times New Roman" w:hAnsi="Times New Roman"/>
        </w:rPr>
        <w:t xml:space="preserve">III/IV) serves as one of nature’s strongest oxidants and a potent adsorbent of many trace metals </w:t>
      </w:r>
      <w:r w:rsidR="00112AC3">
        <w:rPr>
          <w:rFonts w:ascii="Times New Roman" w:hAnsi="Times New Roman"/>
        </w:rPr>
        <w:fldChar w:fldCharType="begin"/>
      </w:r>
      <w:r w:rsidR="00DB2090">
        <w:rPr>
          <w:rFonts w:ascii="Times New Roman" w:hAnsi="Times New Roman"/>
        </w:rPr>
        <w:instrText xml:space="preserve"> ADDIN PAPERS2_CITATIONS &lt;citation&gt;&lt;uuid&gt;89C3FB6C-076E-467F-B9A3-ECF7E3874465&lt;/uuid&gt;&lt;priority&gt;17&lt;/priority&gt;&lt;publications&gt;&lt;publication&gt;&lt;startpage&gt;3447&lt;/startpage&gt;&lt;volume&gt;96&lt;/volume&gt;&lt;institution&gt;Smithsonian Inst, Dept Mineral Sci, Washington, DC 20560 USA&lt;/institution&gt;&lt;location&gt;200,5,38.8892027,-77.0269403&lt;/location&gt;&lt;title&gt;Manganese oxide minerals: Crystal structures and economic and environmental significance&lt;/title&gt;&lt;type&gt;400&lt;/type&gt;&lt;endpage&gt;3454&lt;/endpage&gt;&lt;url&gt;http://apps.isiknowledge.com/InboundService.do?product=WOS&amp;amp;action=retrieve&amp;amp;SrcApp=Papers&amp;amp;UT=000079507900021&amp;amp;SID=2BfHEkkOF8OoKLP7gEl&amp;amp;SrcAuth=mekentosj&amp;amp;mode=FullRecord&amp;amp;customersID=mekentosj&amp;amp;DestFail=http%3A%2F%2Faccess.isiproducts.com%2Fcustom_images%2Fwok_failed_auth.html&lt;/url&gt;&lt;publication_date&gt;99199900001200000000200000&lt;/publication_date&gt;&lt;subtype&gt;400&lt;/subtype&gt;&lt;uuid&gt;ED35649D-8DC4-49BA-A3AB-49BE3A151AEE&lt;/uuid&gt;&lt;number&gt;7&lt;/number&gt;&lt;bundle&gt;&lt;publication&gt;&lt;title&gt;Proceedings Of The National Academy Of Sciences Of The United States Of America&lt;/title&gt;&lt;type&gt;-100&lt;/type&gt;&lt;uuid&gt;4F6AC1A8-BCE1-4F74-930F-1DFE52BFFC5D&lt;/uuid&gt;&lt;subtype&gt;-100&lt;/subtype&gt;&lt;/publication&gt;&lt;/bundle&gt;&lt;authors&gt;&lt;author&gt;&lt;firstName&gt;JE&lt;/firstName&gt;&lt;lastName&gt;Post&lt;/lastName&gt;&lt;/author&gt;&lt;/authors&gt;&lt;/publication&gt;&lt;/publications&gt;&lt;/citation&gt;</w:instrText>
      </w:r>
      <w:r w:rsidR="00112AC3">
        <w:rPr>
          <w:rFonts w:ascii="Times New Roman" w:hAnsi="Times New Roman"/>
        </w:rPr>
        <w:fldChar w:fldCharType="separate"/>
      </w:r>
      <w:r w:rsidR="00DB2090">
        <w:rPr>
          <w:rFonts w:ascii="Times New Roman" w:hAnsi="Times New Roman" w:cs="Times New Roman"/>
        </w:rPr>
        <w:t>(20)</w:t>
      </w:r>
      <w:r w:rsidR="00112AC3">
        <w:rPr>
          <w:rFonts w:ascii="Times New Roman" w:hAnsi="Times New Roman"/>
        </w:rPr>
        <w:fldChar w:fldCharType="end"/>
      </w:r>
      <w:r w:rsidR="00A02241">
        <w:rPr>
          <w:rFonts w:ascii="Times New Roman" w:hAnsi="Times New Roman"/>
        </w:rPr>
        <w:t xml:space="preserve">. </w:t>
      </w:r>
      <w:r w:rsidR="00422FE5">
        <w:rPr>
          <w:rFonts w:ascii="Times New Roman" w:hAnsi="Times New Roman"/>
        </w:rPr>
        <w:t xml:space="preserve"> Higher valent forms of manganese can undergo dissimilatory reduction to Mn(II) under anaerobic conditions, while Mn(II), which is kinetically stabilized towards oxidation at cir</w:t>
      </w:r>
      <w:r w:rsidR="00F12E74">
        <w:rPr>
          <w:rFonts w:ascii="Times New Roman" w:hAnsi="Times New Roman"/>
        </w:rPr>
        <w:t>c</w:t>
      </w:r>
      <w:r w:rsidR="00422FE5">
        <w:rPr>
          <w:rFonts w:ascii="Times New Roman" w:hAnsi="Times New Roman"/>
        </w:rPr>
        <w:t xml:space="preserve">umneutral pH, is oxidized  by molecular oxygen via mineral surface or bacterial catalysis </w:t>
      </w:r>
      <w:r w:rsidR="00112AC3">
        <w:rPr>
          <w:rFonts w:ascii="Times New Roman" w:hAnsi="Times New Roman"/>
        </w:rPr>
        <w:fldChar w:fldCharType="begin"/>
      </w:r>
      <w:r w:rsidR="00DB2090">
        <w:rPr>
          <w:rFonts w:ascii="Times New Roman" w:hAnsi="Times New Roman"/>
        </w:rPr>
        <w:instrText xml:space="preserve"> ADDIN PAPERS2_CITATIONS &lt;citation&gt;&lt;uuid&gt;E67ABB4A-D828-4096-9ED5-D7B7D8F0EAE4&lt;/uuid&gt;&lt;priority&gt;18&lt;/priority&gt;&lt;publications&gt;&lt;publication&gt;&lt;type&gt;400&lt;/type&gt;&lt;subtype&gt;400&lt;/subtype&gt;&lt;uuid&gt;E91BCC3A-9774-4144-A089-0E026BC74D33&lt;/uuid&gt;&lt;publication_date&gt;99198400001200000000200000&lt;/publication_date&gt;&lt;url&gt;http://linkinghub.elsevier.com/retrieve/pii/0016703784904137&lt;/url&gt;&lt;title&gt;ScienceDirect - Geochimica et Cosmochimica Acta : Is dissolved Mn2+ being oxidized by O2 in absence of Mn-bacteria or surface catalysts?&lt;/title&gt;&lt;bundle&gt;&lt;publication&gt;&lt;title&gt;Geochimica Et Cosmochimica Acta&lt;/title&gt;&lt;type&gt;-100&lt;/type&gt;&lt;uuid&gt;E4484BAA-E80B-4EA0-932B-F60AF79B0AFB&lt;/uuid&gt;&lt;subtype&gt;-100&lt;/subtype&gt;&lt;/publication&gt;&lt;/bundle&gt;&lt;authors&gt;&lt;author&gt;&lt;firstName&gt;Dieter&lt;/firstName&gt;&lt;lastName&gt;Diem&lt;/lastName&gt;&lt;/author&gt;&lt;author&gt;&lt;firstName&gt;Werner&lt;/firstName&gt;&lt;lastName&gt;Stumm&lt;/lastName&gt;&lt;/author&gt;&lt;/authors&gt;&lt;/publication&gt;&lt;/publications&gt;&lt;/citation&gt;</w:instrText>
      </w:r>
      <w:r w:rsidR="00112AC3">
        <w:rPr>
          <w:rFonts w:ascii="Times New Roman" w:hAnsi="Times New Roman"/>
        </w:rPr>
        <w:fldChar w:fldCharType="separate"/>
      </w:r>
      <w:r w:rsidR="00DB2090">
        <w:rPr>
          <w:rFonts w:ascii="Times New Roman" w:hAnsi="Times New Roman" w:cs="Times New Roman"/>
        </w:rPr>
        <w:t>(21)</w:t>
      </w:r>
      <w:r w:rsidR="00112AC3">
        <w:rPr>
          <w:rFonts w:ascii="Times New Roman" w:hAnsi="Times New Roman"/>
        </w:rPr>
        <w:fldChar w:fldCharType="end"/>
      </w:r>
      <w:r w:rsidR="00A02241">
        <w:rPr>
          <w:rFonts w:ascii="Times New Roman" w:hAnsi="Times New Roman"/>
        </w:rPr>
        <w:t>.</w:t>
      </w:r>
      <w:r w:rsidR="004751D1">
        <w:rPr>
          <w:rFonts w:ascii="Times New Roman" w:hAnsi="Times New Roman"/>
        </w:rPr>
        <w:t xml:space="preserve"> </w:t>
      </w:r>
    </w:p>
    <w:p w:rsidR="00BE6B8A" w:rsidRDefault="00614D4F" w:rsidP="00D72F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rPr>
      </w:pPr>
      <w:r>
        <w:rPr>
          <w:rFonts w:ascii="Times New Roman" w:hAnsi="Times New Roman"/>
        </w:rPr>
        <w:tab/>
      </w:r>
      <w:r w:rsidR="0058244F">
        <w:rPr>
          <w:rFonts w:ascii="Times New Roman" w:hAnsi="Times New Roman"/>
        </w:rPr>
        <w:t>Here</w:t>
      </w:r>
      <w:r w:rsidR="00F230AE">
        <w:rPr>
          <w:rFonts w:ascii="Times New Roman" w:hAnsi="Times New Roman"/>
        </w:rPr>
        <w:t>,</w:t>
      </w:r>
      <w:r w:rsidR="0058244F">
        <w:rPr>
          <w:rFonts w:ascii="Times New Roman" w:hAnsi="Times New Roman"/>
        </w:rPr>
        <w:t xml:space="preserve"> we examine the combined effects of redox oscillations and physical heterogeneity on transport and transformation of As.</w:t>
      </w:r>
      <w:r w:rsidR="00F230AE">
        <w:rPr>
          <w:rFonts w:ascii="Times New Roman" w:hAnsi="Times New Roman"/>
        </w:rPr>
        <w:t xml:space="preserve"> </w:t>
      </w:r>
      <w:r w:rsidR="0058244F">
        <w:rPr>
          <w:rFonts w:ascii="Times New Roman" w:hAnsi="Times New Roman"/>
        </w:rPr>
        <w:t xml:space="preserve"> </w:t>
      </w:r>
      <w:r w:rsidR="00855F5E">
        <w:rPr>
          <w:rFonts w:ascii="Times New Roman" w:hAnsi="Times New Roman"/>
        </w:rPr>
        <w:t>U</w:t>
      </w:r>
      <w:r w:rsidR="008627E7">
        <w:rPr>
          <w:rFonts w:ascii="Times New Roman" w:hAnsi="Times New Roman"/>
        </w:rPr>
        <w:t>sing synthetic aggregates composed of birnessite</w:t>
      </w:r>
      <w:r w:rsidR="00BA1E13">
        <w:rPr>
          <w:rFonts w:ascii="Times New Roman" w:hAnsi="Times New Roman"/>
        </w:rPr>
        <w:t>-</w:t>
      </w:r>
      <w:r w:rsidR="008627E7">
        <w:rPr>
          <w:rFonts w:ascii="Times New Roman" w:hAnsi="Times New Roman"/>
        </w:rPr>
        <w:t xml:space="preserve"> and ferrihydrite</w:t>
      </w:r>
      <w:r w:rsidR="00BA1E13">
        <w:rPr>
          <w:rFonts w:ascii="Times New Roman" w:hAnsi="Times New Roman"/>
        </w:rPr>
        <w:t>-</w:t>
      </w:r>
      <w:r w:rsidR="008627E7">
        <w:rPr>
          <w:rFonts w:ascii="Times New Roman" w:hAnsi="Times New Roman"/>
        </w:rPr>
        <w:t xml:space="preserve">coated </w:t>
      </w:r>
      <w:r w:rsidR="00BA1E13">
        <w:rPr>
          <w:rFonts w:ascii="Times New Roman" w:hAnsi="Times New Roman"/>
        </w:rPr>
        <w:t xml:space="preserve">quartz </w:t>
      </w:r>
      <w:r w:rsidR="008627E7">
        <w:rPr>
          <w:rFonts w:ascii="Times New Roman" w:hAnsi="Times New Roman"/>
        </w:rPr>
        <w:t>sands presorbed with As(V)</w:t>
      </w:r>
      <w:r w:rsidR="00855F5E">
        <w:rPr>
          <w:rFonts w:ascii="Times New Roman" w:hAnsi="Times New Roman"/>
        </w:rPr>
        <w:t xml:space="preserve">, we examined the effects of redox fluctuations on the mobilization and speciation of As within a chemically and physically complex </w:t>
      </w:r>
      <w:r w:rsidR="00BA1E13">
        <w:rPr>
          <w:rFonts w:ascii="Times New Roman" w:hAnsi="Times New Roman"/>
        </w:rPr>
        <w:t>system</w:t>
      </w:r>
      <w:r w:rsidR="008627E7">
        <w:rPr>
          <w:rFonts w:ascii="Times New Roman" w:hAnsi="Times New Roman"/>
        </w:rPr>
        <w:t xml:space="preserve">.  The aggregates were inoculated with dissimilatory metal reducing bacteria </w:t>
      </w:r>
      <w:r w:rsidR="008627E7">
        <w:rPr>
          <w:rFonts w:ascii="Times New Roman" w:hAnsi="Times New Roman"/>
          <w:i/>
        </w:rPr>
        <w:t xml:space="preserve">Shewanella </w:t>
      </w:r>
      <w:r w:rsidR="008627E7">
        <w:rPr>
          <w:rFonts w:ascii="Times New Roman" w:hAnsi="Times New Roman"/>
        </w:rPr>
        <w:t>sp. ANA-3, capable of respiring on As(V), Fe(III), and Mn(IV) and placed in aerated, anoxic, and redox transitioning environments.</w:t>
      </w:r>
      <w:r w:rsidR="00A11118">
        <w:rPr>
          <w:rFonts w:ascii="Times New Roman" w:hAnsi="Times New Roman"/>
        </w:rPr>
        <w:t xml:space="preserve">  </w:t>
      </w:r>
      <w:r w:rsidR="009F7F69">
        <w:rPr>
          <w:rFonts w:ascii="Times New Roman" w:hAnsi="Times New Roman"/>
        </w:rPr>
        <w:t>We reveal that As</w:t>
      </w:r>
      <w:r w:rsidR="00A11118">
        <w:rPr>
          <w:rFonts w:ascii="Times New Roman" w:hAnsi="Times New Roman"/>
        </w:rPr>
        <w:t xml:space="preserve"> release rates and concentrations</w:t>
      </w:r>
      <w:r w:rsidR="00F00079">
        <w:rPr>
          <w:rFonts w:ascii="Times New Roman" w:hAnsi="Times New Roman"/>
        </w:rPr>
        <w:t xml:space="preserve"> from the aggregates are</w:t>
      </w:r>
      <w:r w:rsidR="00A11118">
        <w:rPr>
          <w:rFonts w:ascii="Times New Roman" w:hAnsi="Times New Roman"/>
        </w:rPr>
        <w:t xml:space="preserve"> highly similar even under different aeration</w:t>
      </w:r>
      <w:r w:rsidR="003B1355">
        <w:rPr>
          <w:rFonts w:ascii="Times New Roman" w:hAnsi="Times New Roman"/>
        </w:rPr>
        <w:t>/redox</w:t>
      </w:r>
      <w:r w:rsidR="00A11118">
        <w:rPr>
          <w:rFonts w:ascii="Times New Roman" w:hAnsi="Times New Roman"/>
        </w:rPr>
        <w:t xml:space="preserve"> treatments, where As, Fe, and Mn redox cycling </w:t>
      </w:r>
      <w:r w:rsidR="002B67C5">
        <w:rPr>
          <w:rFonts w:ascii="Times New Roman" w:hAnsi="Times New Roman"/>
        </w:rPr>
        <w:t>differs only</w:t>
      </w:r>
      <w:r w:rsidR="00A11118">
        <w:rPr>
          <w:rFonts w:ascii="Times New Roman" w:hAnsi="Times New Roman"/>
        </w:rPr>
        <w:t xml:space="preserve"> within </w:t>
      </w:r>
      <w:r w:rsidR="00BA1E13">
        <w:rPr>
          <w:rFonts w:ascii="Times New Roman" w:hAnsi="Times New Roman"/>
        </w:rPr>
        <w:t xml:space="preserve">the outer </w:t>
      </w:r>
      <w:r w:rsidR="00A11118">
        <w:rPr>
          <w:rFonts w:ascii="Times New Roman" w:hAnsi="Times New Roman"/>
        </w:rPr>
        <w:t>3</w:t>
      </w:r>
      <w:r w:rsidR="002B67C5">
        <w:rPr>
          <w:rFonts w:ascii="Times New Roman" w:hAnsi="Times New Roman"/>
        </w:rPr>
        <w:t xml:space="preserve"> mm</w:t>
      </w:r>
      <w:r w:rsidR="00A11118">
        <w:rPr>
          <w:rFonts w:ascii="Times New Roman" w:hAnsi="Times New Roman"/>
        </w:rPr>
        <w:t xml:space="preserve"> of the </w:t>
      </w:r>
      <w:r w:rsidR="00821AAA">
        <w:rPr>
          <w:rFonts w:ascii="Times New Roman" w:hAnsi="Times New Roman"/>
        </w:rPr>
        <w:t>aggregate exterior.  Under aerated conditions, the exterior of the aggregate remains oxic, forming an Fe(III) oxide rich rind</w:t>
      </w:r>
      <w:r w:rsidR="00497A2B">
        <w:rPr>
          <w:rFonts w:ascii="Times New Roman" w:hAnsi="Times New Roman"/>
        </w:rPr>
        <w:t xml:space="preserve"> proximal to advective flow channel</w:t>
      </w:r>
      <w:r w:rsidR="00821AAA">
        <w:rPr>
          <w:rFonts w:ascii="Times New Roman" w:hAnsi="Times New Roman"/>
        </w:rPr>
        <w:t xml:space="preserve"> that adsorbs and accumulates As.  When </w:t>
      </w:r>
      <w:r w:rsidR="002B260C">
        <w:rPr>
          <w:rFonts w:ascii="Times New Roman" w:hAnsi="Times New Roman"/>
        </w:rPr>
        <w:t>the aerated aggregate</w:t>
      </w:r>
      <w:r w:rsidR="00821AAA">
        <w:rPr>
          <w:rFonts w:ascii="Times New Roman" w:hAnsi="Times New Roman"/>
        </w:rPr>
        <w:t xml:space="preserve"> </w:t>
      </w:r>
      <w:r w:rsidR="002B260C">
        <w:rPr>
          <w:rFonts w:ascii="Times New Roman" w:hAnsi="Times New Roman"/>
        </w:rPr>
        <w:t>is</w:t>
      </w:r>
      <w:r w:rsidR="00821AAA">
        <w:rPr>
          <w:rFonts w:ascii="Times New Roman" w:hAnsi="Times New Roman"/>
        </w:rPr>
        <w:t xml:space="preserve"> transitioned to anoxic conditions, microbial respiration </w:t>
      </w:r>
      <w:r w:rsidR="002B67C5">
        <w:rPr>
          <w:rFonts w:ascii="Times New Roman" w:hAnsi="Times New Roman"/>
        </w:rPr>
        <w:t>on</w:t>
      </w:r>
      <w:r w:rsidR="00821AAA">
        <w:rPr>
          <w:rFonts w:ascii="Times New Roman" w:hAnsi="Times New Roman"/>
        </w:rPr>
        <w:t xml:space="preserve"> Fe(III) oxides and As(V) cause a</w:t>
      </w:r>
      <w:r w:rsidR="00BA1E13">
        <w:rPr>
          <w:rFonts w:ascii="Times New Roman" w:hAnsi="Times New Roman"/>
        </w:rPr>
        <w:t>n immediate</w:t>
      </w:r>
      <w:r w:rsidR="00821AAA">
        <w:rPr>
          <w:rFonts w:ascii="Times New Roman" w:hAnsi="Times New Roman"/>
        </w:rPr>
        <w:t xml:space="preserve"> pulse of As(III) to be released from the aggregate.</w:t>
      </w:r>
      <w:r w:rsidR="00261570">
        <w:rPr>
          <w:rFonts w:ascii="Times New Roman" w:hAnsi="Times New Roman"/>
        </w:rPr>
        <w:t xml:space="preserve">  </w:t>
      </w:r>
      <w:commentRangeStart w:id="36"/>
      <w:r w:rsidR="002B67C5">
        <w:rPr>
          <w:rFonts w:ascii="Times New Roman" w:hAnsi="Times New Roman"/>
        </w:rPr>
        <w:t>Aerated</w:t>
      </w:r>
      <w:r w:rsidR="005A2B65">
        <w:rPr>
          <w:rFonts w:ascii="Times New Roman" w:hAnsi="Times New Roman"/>
        </w:rPr>
        <w:t xml:space="preserve"> advective</w:t>
      </w:r>
      <w:r w:rsidR="002B67C5">
        <w:rPr>
          <w:rFonts w:ascii="Times New Roman" w:hAnsi="Times New Roman"/>
        </w:rPr>
        <w:t xml:space="preserve"> external solutes</w:t>
      </w:r>
      <w:r w:rsidR="005A2B65">
        <w:rPr>
          <w:rFonts w:ascii="Times New Roman" w:hAnsi="Times New Roman"/>
        </w:rPr>
        <w:t xml:space="preserve">, </w:t>
      </w:r>
      <w:r w:rsidR="00BA1E13">
        <w:rPr>
          <w:rFonts w:ascii="Times New Roman" w:hAnsi="Times New Roman"/>
        </w:rPr>
        <w:t>Fe</w:t>
      </w:r>
      <w:r w:rsidR="005A2B65">
        <w:rPr>
          <w:rFonts w:ascii="Times New Roman" w:hAnsi="Times New Roman"/>
        </w:rPr>
        <w:t xml:space="preserve"> migrates from the</w:t>
      </w:r>
      <w:r w:rsidR="002B67C5">
        <w:rPr>
          <w:rFonts w:ascii="Times New Roman" w:hAnsi="Times New Roman"/>
        </w:rPr>
        <w:t xml:space="preserve"> aggregate</w:t>
      </w:r>
      <w:r w:rsidR="005A2B65">
        <w:rPr>
          <w:rFonts w:ascii="Times New Roman" w:hAnsi="Times New Roman"/>
        </w:rPr>
        <w:t xml:space="preserve"> interior and accumulates at the exterior relative to initial concentrations.</w:t>
      </w:r>
      <w:commentRangeEnd w:id="36"/>
      <w:r w:rsidR="005D546A">
        <w:rPr>
          <w:rStyle w:val="CommentReference"/>
          <w:vanish/>
        </w:rPr>
        <w:commentReference w:id="36"/>
      </w:r>
      <w:r w:rsidR="005A2B65">
        <w:rPr>
          <w:rFonts w:ascii="Times New Roman" w:hAnsi="Times New Roman"/>
        </w:rPr>
        <w:t xml:space="preserve">  However, Mn(II) elution occurs independent of aeration status, albeit to a lesser extent in the presence of oxygen.  </w:t>
      </w:r>
      <w:r w:rsidR="00261570">
        <w:rPr>
          <w:rFonts w:ascii="Times New Roman" w:hAnsi="Times New Roman"/>
        </w:rPr>
        <w:t>Manganese(II) released from the aggregate occurs prior to Fe(II) release, following thermodynamic favorability</w:t>
      </w:r>
      <w:r w:rsidR="003B1355">
        <w:rPr>
          <w:rFonts w:ascii="Times New Roman" w:hAnsi="Times New Roman"/>
        </w:rPr>
        <w:t xml:space="preserve"> of microbial electron acceptors</w:t>
      </w:r>
      <w:r w:rsidR="00261570">
        <w:rPr>
          <w:rFonts w:ascii="Times New Roman" w:hAnsi="Times New Roman"/>
        </w:rPr>
        <w:t>.</w:t>
      </w:r>
    </w:p>
    <w:p w:rsidR="00BA1E13" w:rsidRPr="00EE6DB3" w:rsidRDefault="00BA1E13" w:rsidP="00D72F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cs="Helvetica"/>
          <w:b/>
        </w:rPr>
      </w:pPr>
    </w:p>
    <w:p w:rsidR="00A323B6" w:rsidRPr="00EE6DB3" w:rsidRDefault="00A323B6" w:rsidP="00D72F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cs="Helvetica"/>
          <w:b/>
        </w:rPr>
      </w:pPr>
      <w:r w:rsidRPr="00EE6DB3">
        <w:rPr>
          <w:rFonts w:ascii="Times New Roman" w:hAnsi="Times New Roman" w:cs="Helvetica"/>
          <w:b/>
        </w:rPr>
        <w:t>MATERIALS AND METHODS</w:t>
      </w:r>
    </w:p>
    <w:p w:rsidR="00A323B6" w:rsidRPr="00EE6DB3" w:rsidRDefault="00A323B6" w:rsidP="00D72F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cs="Times New Roman"/>
        </w:rPr>
      </w:pPr>
      <w:r w:rsidRPr="00EE6DB3">
        <w:rPr>
          <w:rFonts w:ascii="Times New Roman" w:hAnsi="Times New Roman" w:cs="Times New Roman"/>
          <w:b/>
          <w:bCs/>
        </w:rPr>
        <w:t xml:space="preserve">Aggregate construction and reactor setup.  </w:t>
      </w:r>
      <w:r w:rsidRPr="00EE6DB3">
        <w:rPr>
          <w:rFonts w:ascii="Times New Roman" w:hAnsi="Times New Roman" w:cs="Times New Roman"/>
        </w:rPr>
        <w:t>Birnessite was synthesized by dissolving 63 g of KMnO</w:t>
      </w:r>
      <w:r w:rsidRPr="00F0381E">
        <w:rPr>
          <w:rFonts w:ascii="Times New Roman" w:hAnsi="Times New Roman" w:cs="Times New Roman"/>
          <w:vertAlign w:val="subscript"/>
        </w:rPr>
        <w:t>4</w:t>
      </w:r>
      <w:r w:rsidRPr="00EE6DB3">
        <w:rPr>
          <w:rFonts w:ascii="Times New Roman" w:hAnsi="Times New Roman" w:cs="Times New Roman"/>
        </w:rPr>
        <w:t xml:space="preserve"> in </w:t>
      </w:r>
      <w:r w:rsidR="00BA1E13">
        <w:rPr>
          <w:rFonts w:ascii="Times New Roman" w:hAnsi="Times New Roman" w:cs="Times New Roman"/>
        </w:rPr>
        <w:t>1 L</w:t>
      </w:r>
      <w:r w:rsidRPr="00EE6DB3">
        <w:rPr>
          <w:rFonts w:ascii="Times New Roman" w:hAnsi="Times New Roman" w:cs="Times New Roman"/>
        </w:rPr>
        <w:t xml:space="preserve"> of doubly deionized (DDI) water.  The solution was heated to 90˚C and combined with 66 mL concentrated HCl in a separate </w:t>
      </w:r>
      <w:r w:rsidR="00BA1E13">
        <w:rPr>
          <w:rFonts w:ascii="Times New Roman" w:hAnsi="Times New Roman" w:cs="Times New Roman"/>
        </w:rPr>
        <w:t>4 L</w:t>
      </w:r>
      <w:r w:rsidRPr="00EE6DB3">
        <w:rPr>
          <w:rFonts w:ascii="Times New Roman" w:hAnsi="Times New Roman" w:cs="Times New Roman"/>
        </w:rPr>
        <w:t xml:space="preserve"> flask while being vigorously stirred.  The reaction continued at 90˚C for </w:t>
      </w:r>
      <w:r w:rsidR="00BA1E13">
        <w:rPr>
          <w:rFonts w:ascii="Times New Roman" w:hAnsi="Times New Roman" w:cs="Times New Roman"/>
        </w:rPr>
        <w:t>10 min</w:t>
      </w:r>
      <w:r w:rsidRPr="00EE6DB3">
        <w:rPr>
          <w:rFonts w:ascii="Times New Roman" w:hAnsi="Times New Roman" w:cs="Times New Roman"/>
        </w:rPr>
        <w:t>, then cooled for 30 min before filtering through a vacuum filtration system.  Oxides captured by the filter were resuspended in DDI water and filtered repeated to remove entrained KMnO</w:t>
      </w:r>
      <w:r w:rsidRPr="00F0381E">
        <w:rPr>
          <w:rFonts w:ascii="Times New Roman" w:hAnsi="Times New Roman" w:cs="Times New Roman"/>
          <w:vertAlign w:val="subscript"/>
        </w:rPr>
        <w:t>4</w:t>
      </w:r>
      <w:r w:rsidRPr="00EE6DB3">
        <w:rPr>
          <w:rFonts w:ascii="Times New Roman" w:hAnsi="Times New Roman" w:cs="Times New Roman"/>
        </w:rPr>
        <w:t xml:space="preserve">.  </w:t>
      </w:r>
      <w:r w:rsidR="00DE64D8">
        <w:rPr>
          <w:rFonts w:ascii="Times New Roman" w:hAnsi="Times New Roman" w:cs="Times New Roman"/>
        </w:rPr>
        <w:t>Two</w:t>
      </w:r>
      <w:r w:rsidRPr="00EE6DB3">
        <w:rPr>
          <w:rFonts w:ascii="Times New Roman" w:hAnsi="Times New Roman" w:cs="Times New Roman"/>
        </w:rPr>
        <w:t xml:space="preserve">-line </w:t>
      </w:r>
      <w:r w:rsidR="003B1355">
        <w:rPr>
          <w:rFonts w:ascii="Times New Roman" w:hAnsi="Times New Roman" w:cs="Times New Roman"/>
        </w:rPr>
        <w:t>f</w:t>
      </w:r>
      <w:r w:rsidR="003B1355" w:rsidRPr="00EE6DB3">
        <w:rPr>
          <w:rFonts w:ascii="Times New Roman" w:hAnsi="Times New Roman" w:cs="Times New Roman"/>
        </w:rPr>
        <w:t xml:space="preserve">errihydrite </w:t>
      </w:r>
      <w:r w:rsidRPr="00EE6DB3">
        <w:rPr>
          <w:rFonts w:ascii="Times New Roman" w:hAnsi="Times New Roman" w:cs="Times New Roman"/>
        </w:rPr>
        <w:t>was synthesized following protocol previously outlined by Schwertmann</w:t>
      </w:r>
      <w:r w:rsidR="009363B6">
        <w:rPr>
          <w:rFonts w:ascii="Times New Roman" w:hAnsi="Times New Roman" w:cs="Times New Roman"/>
        </w:rPr>
        <w:t xml:space="preserve"> and Cornell</w:t>
      </w:r>
      <w:r w:rsidR="00BA1E13">
        <w:rPr>
          <w:rFonts w:ascii="Times New Roman" w:hAnsi="Times New Roman" w:cs="Times New Roman"/>
        </w:rPr>
        <w:t>, 2000</w:t>
      </w:r>
      <w:r w:rsidRPr="00EE6DB3">
        <w:rPr>
          <w:rFonts w:ascii="Times New Roman" w:hAnsi="Times New Roman" w:cs="Times New Roman"/>
        </w:rPr>
        <w:t xml:space="preserve"> </w:t>
      </w:r>
      <w:r w:rsidR="00112AC3">
        <w:rPr>
          <w:rFonts w:ascii="Times New Roman" w:hAnsi="Times New Roman" w:cs="Times New Roman"/>
        </w:rPr>
        <w:fldChar w:fldCharType="begin"/>
      </w:r>
      <w:r w:rsidR="00DB2090">
        <w:rPr>
          <w:rFonts w:ascii="Times New Roman" w:hAnsi="Times New Roman" w:cs="Times New Roman"/>
        </w:rPr>
        <w:instrText xml:space="preserve"> ADDIN PAPERS2_CITATIONS &lt;citation&gt;&lt;uuid&gt;49CEAC82-8E96-4248-A194-BE5D560BE9E7&lt;/uuid&gt;&lt;priority&gt;19&lt;/priority&gt;&lt;publications&gt;&lt;publication&gt;&lt;doi&gt;10.1002/9783527613229.fmatter&lt;/doi&gt;&lt;startpage&gt;i&lt;/startpage&gt;&lt;location&gt;200,4,49.5521380,8.6657315&lt;/location&gt;&lt;title&gt;Iron Oxides in the Laboratary&lt;/title&gt;&lt;type&gt;0&lt;/type&gt;&lt;endpage&gt;xviii&lt;/endpage&gt;&lt;url&gt;http://doi.wiley.com/10.1002/9783527613229.fmatter&lt;/url&gt;&lt;publication_date&gt;99200004251200000000222000&lt;/publication_date&gt;&lt;publisher&gt;Wiley-VCH Verlag GmbH&lt;/publisher&gt;&lt;subtype&gt;0&lt;/subtype&gt;&lt;place&gt;Weinheim, Germany&lt;/place&gt;&lt;uuid&gt;5672EA50-B039-4CF1-9425-DFB54FC133F2&lt;/uuid&gt;&lt;editors&gt;&lt;author&gt;&lt;firstName&gt;U&lt;/firstName&gt;&lt;lastName&gt;Schwertmann&lt;/lastName&gt;&lt;/author&gt;&lt;author&gt;&lt;firstName&gt;R&lt;/firstName&gt;&lt;middleNames&gt;M&lt;/middleNames&gt;&lt;lastName&gt;Cornell&lt;/lastName&gt;&lt;/author&gt;&lt;/editors&gt;&lt;/publication&gt;&lt;/publications&gt;&lt;/citation&gt;</w:instrText>
      </w:r>
      <w:r w:rsidR="00112AC3">
        <w:rPr>
          <w:rFonts w:ascii="Times New Roman" w:hAnsi="Times New Roman" w:cs="Times New Roman"/>
        </w:rPr>
        <w:fldChar w:fldCharType="separate"/>
      </w:r>
      <w:r w:rsidR="00DB2090">
        <w:rPr>
          <w:rFonts w:ascii="Times New Roman" w:hAnsi="Times New Roman" w:cs="Times New Roman"/>
        </w:rPr>
        <w:t>(22)</w:t>
      </w:r>
      <w:r w:rsidR="00112AC3">
        <w:rPr>
          <w:rFonts w:ascii="Times New Roman" w:hAnsi="Times New Roman" w:cs="Times New Roman"/>
        </w:rPr>
        <w:fldChar w:fldCharType="end"/>
      </w:r>
      <w:r w:rsidRPr="00EE6DB3">
        <w:rPr>
          <w:rFonts w:ascii="Times New Roman" w:hAnsi="Times New Roman" w:cs="Times New Roman"/>
        </w:rPr>
        <w:t xml:space="preserve">.  A small portion of the birnessite and ferrihydrite was dried and crushed using a mortar and pestle to confirmed oxide identity by powder X-ray diffraction analysis using Cu Kα radiation.  </w:t>
      </w:r>
    </w:p>
    <w:p w:rsidR="00A323B6" w:rsidRPr="00EE6DB3" w:rsidRDefault="00A323B6" w:rsidP="00D72F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cs="Times New Roman"/>
        </w:rPr>
      </w:pPr>
      <w:r w:rsidRPr="00EE6DB3">
        <w:rPr>
          <w:rFonts w:ascii="Times New Roman" w:hAnsi="Times New Roman" w:cs="Times New Roman"/>
        </w:rPr>
        <w:tab/>
        <w:t xml:space="preserve">In separate containers, birnessite and ferrihydrite pastes were mixed with quartz sand, allowed to air-dry over </w:t>
      </w:r>
      <w:r w:rsidR="00BA1E13">
        <w:rPr>
          <w:rFonts w:ascii="Times New Roman" w:hAnsi="Times New Roman" w:cs="Times New Roman"/>
        </w:rPr>
        <w:t>2 d</w:t>
      </w:r>
      <w:r w:rsidRPr="00EE6DB3">
        <w:rPr>
          <w:rFonts w:ascii="Times New Roman" w:hAnsi="Times New Roman" w:cs="Times New Roman"/>
        </w:rPr>
        <w:t>, then rinsed repeatedly with DDI water and air-dried for</w:t>
      </w:r>
      <w:r w:rsidR="00BA1E13">
        <w:rPr>
          <w:rFonts w:ascii="Times New Roman" w:hAnsi="Times New Roman" w:cs="Times New Roman"/>
        </w:rPr>
        <w:t xml:space="preserve"> another</w:t>
      </w:r>
      <w:r w:rsidRPr="00EE6DB3">
        <w:rPr>
          <w:rFonts w:ascii="Times New Roman" w:hAnsi="Times New Roman" w:cs="Times New Roman"/>
        </w:rPr>
        <w:t xml:space="preserve"> </w:t>
      </w:r>
      <w:r w:rsidR="00BA1E13">
        <w:rPr>
          <w:rFonts w:ascii="Times New Roman" w:hAnsi="Times New Roman" w:cs="Times New Roman"/>
        </w:rPr>
        <w:t>2 d</w:t>
      </w:r>
      <w:r w:rsidRPr="00EE6DB3">
        <w:rPr>
          <w:rFonts w:ascii="Times New Roman" w:hAnsi="Times New Roman" w:cs="Times New Roman"/>
        </w:rPr>
        <w:t xml:space="preserve">.  Birnessite- and ferrihydrite-coated sands were combined to form a 1:10 Mn:Fe molar ratio mixture.  Oxide coated sands were sterilized by autoclaving 250 g of sand in 1 L of DDI water.  </w:t>
      </w:r>
      <w:commentRangeStart w:id="37"/>
      <w:r w:rsidRPr="00EE6DB3">
        <w:rPr>
          <w:rFonts w:ascii="Times New Roman" w:hAnsi="Times New Roman" w:cs="Times New Roman"/>
        </w:rPr>
        <w:t>Phosphate was presorbed to sands by decanting DDI water and incubating with 0.26 μM NaH</w:t>
      </w:r>
      <w:r w:rsidRPr="00EE6DB3">
        <w:rPr>
          <w:rFonts w:ascii="Times New Roman" w:hAnsi="Times New Roman" w:cs="Times New Roman"/>
          <w:szCs w:val="16"/>
          <w:vertAlign w:val="subscript"/>
        </w:rPr>
        <w:t>2</w:t>
      </w:r>
      <w:r w:rsidRPr="00EE6DB3">
        <w:rPr>
          <w:rFonts w:ascii="Times New Roman" w:hAnsi="Times New Roman" w:cs="Times New Roman"/>
        </w:rPr>
        <w:t>PO</w:t>
      </w:r>
      <w:r w:rsidRPr="00EE6DB3">
        <w:rPr>
          <w:rFonts w:ascii="Times New Roman" w:hAnsi="Times New Roman" w:cs="Times New Roman"/>
          <w:szCs w:val="16"/>
          <w:vertAlign w:val="subscript"/>
        </w:rPr>
        <w:t>4</w:t>
      </w:r>
      <w:r w:rsidRPr="00EE6DB3">
        <w:rPr>
          <w:rFonts w:ascii="Times New Roman" w:hAnsi="Times New Roman" w:cs="Times New Roman"/>
        </w:rPr>
        <w:t xml:space="preserve"> </w:t>
      </w:r>
      <w:commentRangeEnd w:id="37"/>
      <w:r w:rsidR="00B92AC1">
        <w:rPr>
          <w:rStyle w:val="CommentReference"/>
          <w:vanish/>
        </w:rPr>
        <w:commentReference w:id="37"/>
      </w:r>
      <w:r w:rsidRPr="00EE6DB3">
        <w:rPr>
          <w:rFonts w:ascii="Times New Roman" w:hAnsi="Times New Roman" w:cs="Times New Roman"/>
        </w:rPr>
        <w:t>in 1 L of autoclaved basal salts medium, BSM (10 mM PIPES, 2.7 mM KCl, 0.3 mM MgSO</w:t>
      </w:r>
      <w:r w:rsidRPr="00EE6DB3">
        <w:rPr>
          <w:rFonts w:ascii="Times New Roman" w:hAnsi="Times New Roman" w:cs="Times New Roman"/>
          <w:szCs w:val="16"/>
          <w:vertAlign w:val="subscript"/>
        </w:rPr>
        <w:t>4</w:t>
      </w:r>
      <w:r w:rsidRPr="00EE6DB3">
        <w:rPr>
          <w:rFonts w:ascii="Times New Roman" w:hAnsi="Times New Roman" w:cs="Times New Roman"/>
        </w:rPr>
        <w:t>, 7.9 mM NaCl and 0.4 mM CaCl</w:t>
      </w:r>
      <w:r w:rsidRPr="00EE6DB3">
        <w:rPr>
          <w:rFonts w:ascii="Times New Roman" w:hAnsi="Times New Roman" w:cs="Times New Roman"/>
          <w:szCs w:val="16"/>
          <w:vertAlign w:val="subscript"/>
        </w:rPr>
        <w:t>2</w:t>
      </w:r>
      <w:r w:rsidRPr="00EE6DB3">
        <w:rPr>
          <w:rFonts w:ascii="Times New Roman" w:hAnsi="Times New Roman" w:cs="Times New Roman"/>
        </w:rPr>
        <w:t>.2H</w:t>
      </w:r>
      <w:r w:rsidRPr="00EE6DB3">
        <w:rPr>
          <w:rFonts w:ascii="Times New Roman" w:hAnsi="Times New Roman" w:cs="Times New Roman"/>
          <w:szCs w:val="16"/>
          <w:vertAlign w:val="subscript"/>
        </w:rPr>
        <w:t>2</w:t>
      </w:r>
      <w:r w:rsidRPr="00EE6DB3">
        <w:rPr>
          <w:rFonts w:ascii="Times New Roman" w:hAnsi="Times New Roman" w:cs="Times New Roman"/>
        </w:rPr>
        <w:t xml:space="preserve">O, and its pH was adjusted to 7.1 with 3 M HCl) and allowed to incubate at room temperature for </w:t>
      </w:r>
      <w:r w:rsidR="00BA1E13">
        <w:rPr>
          <w:rFonts w:ascii="Times New Roman" w:hAnsi="Times New Roman" w:cs="Times New Roman"/>
        </w:rPr>
        <w:t>3 d</w:t>
      </w:r>
      <w:r w:rsidRPr="00EE6DB3">
        <w:rPr>
          <w:rFonts w:ascii="Times New Roman" w:hAnsi="Times New Roman" w:cs="Times New Roman"/>
        </w:rPr>
        <w:t>.  Phosphate and BSM was decanted and replaced with 2.5 mM Na</w:t>
      </w:r>
      <w:r w:rsidRPr="00EE6DB3">
        <w:rPr>
          <w:rFonts w:ascii="Times New Roman" w:hAnsi="Times New Roman" w:cs="Times New Roman"/>
          <w:szCs w:val="16"/>
          <w:vertAlign w:val="subscript"/>
        </w:rPr>
        <w:t>2</w:t>
      </w:r>
      <w:r w:rsidRPr="00EE6DB3">
        <w:rPr>
          <w:rFonts w:ascii="Times New Roman" w:hAnsi="Times New Roman" w:cs="Times New Roman"/>
        </w:rPr>
        <w:t>HAsO</w:t>
      </w:r>
      <w:r w:rsidRPr="00EE6DB3">
        <w:rPr>
          <w:rFonts w:ascii="Times New Roman" w:hAnsi="Times New Roman" w:cs="Times New Roman"/>
          <w:szCs w:val="16"/>
          <w:vertAlign w:val="subscript"/>
        </w:rPr>
        <w:t>4</w:t>
      </w:r>
      <w:r w:rsidR="003973DD">
        <w:rPr>
          <w:rFonts w:ascii="Times New Roman" w:hAnsi="Times New Roman" w:cs="Times New Roman"/>
          <w:szCs w:val="12"/>
        </w:rPr>
        <w:t>·</w:t>
      </w:r>
      <w:r w:rsidRPr="00EE6DB3">
        <w:rPr>
          <w:rFonts w:ascii="Times New Roman" w:hAnsi="Times New Roman" w:cs="Times New Roman"/>
        </w:rPr>
        <w:t>7H</w:t>
      </w:r>
      <w:r w:rsidRPr="00EE6DB3">
        <w:rPr>
          <w:rFonts w:ascii="Times New Roman" w:hAnsi="Times New Roman" w:cs="Times New Roman"/>
          <w:szCs w:val="16"/>
          <w:vertAlign w:val="subscript"/>
        </w:rPr>
        <w:t>2</w:t>
      </w:r>
      <w:r w:rsidRPr="00EE6DB3">
        <w:rPr>
          <w:rFonts w:ascii="Times New Roman" w:hAnsi="Times New Roman" w:cs="Times New Roman"/>
        </w:rPr>
        <w:t xml:space="preserve">O, incubated also at room temperature for </w:t>
      </w:r>
      <w:r w:rsidR="00BA1E13">
        <w:rPr>
          <w:rFonts w:ascii="Times New Roman" w:hAnsi="Times New Roman" w:cs="Times New Roman"/>
        </w:rPr>
        <w:t>3 d</w:t>
      </w:r>
      <w:r w:rsidRPr="00EE6DB3">
        <w:rPr>
          <w:rFonts w:ascii="Times New Roman" w:hAnsi="Times New Roman" w:cs="Times New Roman"/>
        </w:rPr>
        <w:t xml:space="preserve">, then decanted and sands were rinsed twice with 250 mL of autoclaved BSM.  </w:t>
      </w:r>
      <w:r w:rsidR="003B1355">
        <w:rPr>
          <w:rFonts w:ascii="Times New Roman" w:hAnsi="Times New Roman" w:cs="Times New Roman"/>
        </w:rPr>
        <w:t>A</w:t>
      </w:r>
      <w:r w:rsidRPr="00EE6DB3">
        <w:rPr>
          <w:rFonts w:ascii="Times New Roman" w:hAnsi="Times New Roman" w:cs="Times New Roman"/>
        </w:rPr>
        <w:t xml:space="preserve">rsenate concentration adsorbed to </w:t>
      </w:r>
      <w:r w:rsidR="003B1355">
        <w:rPr>
          <w:rFonts w:ascii="Times New Roman" w:hAnsi="Times New Roman" w:cs="Times New Roman"/>
        </w:rPr>
        <w:t xml:space="preserve">the </w:t>
      </w:r>
      <w:r w:rsidRPr="00EE6DB3">
        <w:rPr>
          <w:rFonts w:ascii="Times New Roman" w:hAnsi="Times New Roman" w:cs="Times New Roman"/>
        </w:rPr>
        <w:t>sands at experiment</w:t>
      </w:r>
      <w:r w:rsidR="003B1355">
        <w:rPr>
          <w:rFonts w:ascii="Times New Roman" w:hAnsi="Times New Roman" w:cs="Times New Roman"/>
        </w:rPr>
        <w:t xml:space="preserve"> in</w:t>
      </w:r>
      <w:r w:rsidR="00DE64D8">
        <w:rPr>
          <w:rFonts w:ascii="Times New Roman" w:hAnsi="Times New Roman" w:cs="Times New Roman"/>
        </w:rPr>
        <w:t>i</w:t>
      </w:r>
      <w:r w:rsidR="003B1355">
        <w:rPr>
          <w:rFonts w:ascii="Times New Roman" w:hAnsi="Times New Roman" w:cs="Times New Roman"/>
        </w:rPr>
        <w:t>tiation</w:t>
      </w:r>
      <w:r w:rsidRPr="00EE6DB3">
        <w:rPr>
          <w:rFonts w:ascii="Times New Roman" w:hAnsi="Times New Roman" w:cs="Times New Roman"/>
        </w:rPr>
        <w:t xml:space="preserve"> was </w:t>
      </w:r>
      <w:r w:rsidR="00062085">
        <w:rPr>
          <w:rFonts w:ascii="Times New Roman" w:hAnsi="Times New Roman" w:cs="Times New Roman"/>
        </w:rPr>
        <w:t>0.0236</w:t>
      </w:r>
      <w:r w:rsidRPr="00EE6DB3">
        <w:rPr>
          <w:rFonts w:ascii="Times New Roman" w:hAnsi="Times New Roman" w:cs="Times New Roman"/>
        </w:rPr>
        <w:t xml:space="preserve"> moles As(V)/mole Fe or </w:t>
      </w:r>
      <w:r w:rsidR="00062085">
        <w:rPr>
          <w:rFonts w:ascii="Times New Roman" w:hAnsi="Times New Roman" w:cs="Times New Roman"/>
        </w:rPr>
        <w:t>0.607</w:t>
      </w:r>
      <w:r w:rsidRPr="00EE6DB3">
        <w:rPr>
          <w:rFonts w:ascii="Times New Roman" w:hAnsi="Times New Roman" w:cs="Times New Roman"/>
        </w:rPr>
        <w:t xml:space="preserve"> moles As(V)</w:t>
      </w:r>
      <w:r w:rsidR="002E1F6A">
        <w:rPr>
          <w:rFonts w:ascii="Times New Roman" w:hAnsi="Times New Roman" w:cs="Times New Roman"/>
        </w:rPr>
        <w:t>/mole Mn.</w:t>
      </w:r>
    </w:p>
    <w:p w:rsidR="00A323B6" w:rsidRPr="00EE6DB3" w:rsidRDefault="00A323B6" w:rsidP="00D72F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cs="Times New Roman"/>
        </w:rPr>
      </w:pPr>
      <w:r w:rsidRPr="00EE6DB3">
        <w:rPr>
          <w:rFonts w:ascii="Times New Roman" w:hAnsi="Times New Roman" w:cs="Times New Roman"/>
        </w:rPr>
        <w:tab/>
      </w:r>
      <w:r w:rsidRPr="00E40FD2">
        <w:rPr>
          <w:rFonts w:ascii="Times New Roman" w:hAnsi="Times New Roman" w:cs="Times New Roman"/>
          <w:i/>
        </w:rPr>
        <w:t>Shewanella</w:t>
      </w:r>
      <w:r w:rsidRPr="00EE6DB3">
        <w:rPr>
          <w:rFonts w:ascii="Times New Roman" w:hAnsi="Times New Roman" w:cs="Times New Roman"/>
        </w:rPr>
        <w:t xml:space="preserve"> sp. ANA-3 </w:t>
      </w:r>
      <w:r w:rsidR="00BA1E13" w:rsidRPr="00EE6DB3">
        <w:rPr>
          <w:rFonts w:ascii="Times New Roman" w:hAnsi="Times New Roman" w:cs="Times New Roman"/>
        </w:rPr>
        <w:t>w</w:t>
      </w:r>
      <w:r w:rsidR="00BA1E13">
        <w:rPr>
          <w:rFonts w:ascii="Times New Roman" w:hAnsi="Times New Roman" w:cs="Times New Roman"/>
        </w:rPr>
        <w:t>as</w:t>
      </w:r>
      <w:r w:rsidR="00BA1E13" w:rsidRPr="00EE6DB3">
        <w:rPr>
          <w:rFonts w:ascii="Times New Roman" w:hAnsi="Times New Roman" w:cs="Times New Roman"/>
        </w:rPr>
        <w:t xml:space="preserve"> </w:t>
      </w:r>
      <w:r w:rsidRPr="00EE6DB3">
        <w:rPr>
          <w:rFonts w:ascii="Times New Roman" w:hAnsi="Times New Roman" w:cs="Times New Roman"/>
        </w:rPr>
        <w:t>grown aerobically in autoclaved tryptic soy broth (30 g L-1 DDI water) at 30°C until late log phase from fr</w:t>
      </w:r>
      <w:r w:rsidR="00E40FD2">
        <w:rPr>
          <w:rFonts w:ascii="Times New Roman" w:hAnsi="Times New Roman" w:cs="Times New Roman"/>
        </w:rPr>
        <w:t>ozen seed culture (stored in 20</w:t>
      </w:r>
      <w:r w:rsidRPr="00EE6DB3">
        <w:rPr>
          <w:rFonts w:ascii="Times New Roman" w:hAnsi="Times New Roman" w:cs="Times New Roman"/>
        </w:rPr>
        <w:t>% glycerol at -80°C)</w:t>
      </w:r>
      <w:r w:rsidR="00BA1E13">
        <w:rPr>
          <w:rFonts w:ascii="Times New Roman" w:hAnsi="Times New Roman" w:cs="Times New Roman"/>
        </w:rPr>
        <w:t xml:space="preserve"> in 200 mL of solution</w:t>
      </w:r>
      <w:r w:rsidRPr="00EE6DB3">
        <w:rPr>
          <w:rFonts w:ascii="Times New Roman" w:hAnsi="Times New Roman" w:cs="Times New Roman"/>
        </w:rPr>
        <w:t>. Cells were harvested and washed by centrifuging liquid cultures (5000 x g; 15 min; 25°C) and re-suspended in 30 mL of BSM at pH 7.1 three times.</w:t>
      </w:r>
    </w:p>
    <w:p w:rsidR="00A323B6" w:rsidRPr="00EE6DB3" w:rsidRDefault="00A323B6" w:rsidP="00D72F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cs="Times New Roman"/>
        </w:rPr>
      </w:pPr>
      <w:r w:rsidRPr="00EE6DB3">
        <w:rPr>
          <w:rFonts w:ascii="Times New Roman" w:hAnsi="Times New Roman" w:cs="Times New Roman"/>
        </w:rPr>
        <w:tab/>
      </w:r>
      <w:r w:rsidR="00F12E74">
        <w:rPr>
          <w:rFonts w:ascii="Times New Roman" w:hAnsi="Times New Roman" w:cs="Times New Roman"/>
        </w:rPr>
        <w:t xml:space="preserve">250 g of </w:t>
      </w:r>
      <w:r w:rsidRPr="00EE6DB3">
        <w:rPr>
          <w:rFonts w:ascii="Times New Roman" w:hAnsi="Times New Roman" w:cs="Times New Roman"/>
        </w:rPr>
        <w:t>As(V)-presorbed oxide-coated sand was inoculated with ~8 x 10</w:t>
      </w:r>
      <w:r w:rsidRPr="00EE6DB3">
        <w:rPr>
          <w:rFonts w:ascii="Times New Roman" w:hAnsi="Times New Roman" w:cs="Times New Roman"/>
          <w:szCs w:val="16"/>
          <w:vertAlign w:val="superscript"/>
        </w:rPr>
        <w:t>8</w:t>
      </w:r>
      <w:r w:rsidRPr="00EE6DB3">
        <w:rPr>
          <w:rFonts w:ascii="Times New Roman" w:hAnsi="Times New Roman" w:cs="Times New Roman"/>
        </w:rPr>
        <w:t xml:space="preserve"> cells g</w:t>
      </w:r>
      <w:r w:rsidRPr="00EE6DB3">
        <w:rPr>
          <w:rFonts w:ascii="Times New Roman" w:hAnsi="Times New Roman" w:cs="Times New Roman"/>
          <w:szCs w:val="16"/>
          <w:vertAlign w:val="superscript"/>
        </w:rPr>
        <w:t>-1</w:t>
      </w:r>
      <w:r w:rsidRPr="00EE6DB3">
        <w:rPr>
          <w:rFonts w:ascii="Times New Roman" w:hAnsi="Times New Roman" w:cs="Times New Roman"/>
        </w:rPr>
        <w:t xml:space="preserve"> sand, combined with 0.25% agarose (0.25 g UltraPure agarose dissolved in 100 mL DDI water), and mixed thoroughly to ensure homogeneous distribution of bacteria and agarose.  The bacteria inoculated agarose sand mixture was poured into sterilized molds to form 2.5 cm diameter spheres.  The shaped aggregate had a dry bulk density of </w:t>
      </w:r>
      <w:r w:rsidR="00062085">
        <w:rPr>
          <w:rFonts w:ascii="Times New Roman" w:hAnsi="Times New Roman" w:cs="Times New Roman"/>
        </w:rPr>
        <w:t>1.21</w:t>
      </w:r>
      <w:r w:rsidR="00E40FD2">
        <w:rPr>
          <w:rFonts w:ascii="Times New Roman" w:hAnsi="Times New Roman" w:cs="Times New Roman"/>
        </w:rPr>
        <w:t xml:space="preserve"> g </w:t>
      </w:r>
      <w:r w:rsidRPr="00EE6DB3">
        <w:rPr>
          <w:rFonts w:ascii="Times New Roman" w:hAnsi="Times New Roman" w:cs="Times New Roman"/>
        </w:rPr>
        <w:t>cm</w:t>
      </w:r>
      <w:r w:rsidR="00E40FD2">
        <w:rPr>
          <w:rFonts w:ascii="Times New Roman" w:hAnsi="Times New Roman" w:cs="Times New Roman"/>
          <w:szCs w:val="16"/>
          <w:vertAlign w:val="superscript"/>
        </w:rPr>
        <w:t>-3</w:t>
      </w:r>
      <w:r w:rsidRPr="00EE6DB3">
        <w:rPr>
          <w:rFonts w:ascii="Times New Roman" w:hAnsi="Times New Roman" w:cs="Times New Roman"/>
        </w:rPr>
        <w:t xml:space="preserve"> and porosity of </w:t>
      </w:r>
      <w:r w:rsidR="00841300" w:rsidRPr="00EE6DB3">
        <w:rPr>
          <w:rFonts w:ascii="Times New Roman" w:hAnsi="Times New Roman" w:cs="Times New Roman"/>
        </w:rPr>
        <w:t>0.58</w:t>
      </w:r>
      <w:r w:rsidRPr="00EE6DB3">
        <w:rPr>
          <w:rFonts w:ascii="Times New Roman" w:hAnsi="Times New Roman" w:cs="Times New Roman"/>
        </w:rPr>
        <w:t>.</w:t>
      </w:r>
    </w:p>
    <w:p w:rsidR="00A323B6" w:rsidRPr="00EE6DB3" w:rsidRDefault="00A323B6" w:rsidP="00D72F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cs="Times New Roman"/>
        </w:rPr>
      </w:pPr>
      <w:r w:rsidRPr="00EE6DB3">
        <w:rPr>
          <w:rFonts w:ascii="Times New Roman" w:hAnsi="Times New Roman" w:cs="Times New Roman"/>
          <w:b/>
          <w:bCs/>
        </w:rPr>
        <w:t>Flow-through reactor experimental procedure.</w:t>
      </w:r>
      <w:r w:rsidRPr="00EE6DB3">
        <w:rPr>
          <w:rFonts w:ascii="Times New Roman" w:hAnsi="Times New Roman" w:cs="Times New Roman"/>
        </w:rPr>
        <w:t xml:space="preserve">  </w:t>
      </w:r>
      <w:r w:rsidR="00DE64D8">
        <w:rPr>
          <w:rFonts w:ascii="Times New Roman" w:hAnsi="Times New Roman" w:cs="Times New Roman"/>
        </w:rPr>
        <w:t>A</w:t>
      </w:r>
      <w:r w:rsidRPr="00EE6DB3">
        <w:rPr>
          <w:rFonts w:ascii="Times New Roman" w:hAnsi="Times New Roman" w:cs="Times New Roman"/>
        </w:rPr>
        <w:t>ggregates were placed in the center of flow-through reactor made of polycarbonate (3.7 cm height, 5.1 cm internal diameter) with 0.2 μm filters placed at the inlet (bottom) and outlet (top) of reactor.  A total of eight reactors were prepared where four were run under aerated-flow conditions and four run under anoxic-flow.  All reactors were initiated with in-flow of BSM amended with 3 mM lactate, 17.8 μM NH</w:t>
      </w:r>
      <w:r w:rsidRPr="00EE6DB3">
        <w:rPr>
          <w:rFonts w:ascii="Times New Roman" w:hAnsi="Times New Roman" w:cs="Times New Roman"/>
          <w:szCs w:val="16"/>
          <w:vertAlign w:val="subscript"/>
        </w:rPr>
        <w:t>4</w:t>
      </w:r>
      <w:r w:rsidRPr="00EE6DB3">
        <w:rPr>
          <w:rFonts w:ascii="Times New Roman" w:hAnsi="Times New Roman" w:cs="Times New Roman"/>
        </w:rPr>
        <w:t>Cl and 1 mL L</w:t>
      </w:r>
      <w:r w:rsidRPr="00EE6DB3">
        <w:rPr>
          <w:rFonts w:ascii="Times New Roman" w:hAnsi="Times New Roman" w:cs="Times New Roman"/>
          <w:szCs w:val="16"/>
          <w:vertAlign w:val="superscript"/>
        </w:rPr>
        <w:t>-1</w:t>
      </w:r>
      <w:r w:rsidRPr="00EE6DB3">
        <w:rPr>
          <w:rFonts w:ascii="Times New Roman" w:hAnsi="Times New Roman" w:cs="Times New Roman"/>
        </w:rPr>
        <w:t xml:space="preserve"> Wolfe’s mineral solution from bottom of reactors at 1 mL h</w:t>
      </w:r>
      <w:r w:rsidRPr="00EE6DB3">
        <w:rPr>
          <w:rFonts w:ascii="Times New Roman" w:hAnsi="Times New Roman" w:cs="Times New Roman"/>
          <w:szCs w:val="16"/>
          <w:vertAlign w:val="superscript"/>
        </w:rPr>
        <w:t>-1</w:t>
      </w:r>
      <w:r w:rsidRPr="00EE6DB3">
        <w:rPr>
          <w:rFonts w:ascii="Times New Roman" w:hAnsi="Times New Roman" w:cs="Times New Roman"/>
        </w:rPr>
        <w:t xml:space="preserve"> flow-rate.  Aerated-flow reactors were run on bench-top with filtered air continuously purging solution surrounding aggregates.  Anoxic-flow reactor experiments were carried out in an anaerobic glove-bag in a 95% N</w:t>
      </w:r>
      <w:r w:rsidRPr="00EE6DB3">
        <w:rPr>
          <w:rFonts w:ascii="Times New Roman" w:hAnsi="Times New Roman" w:cs="Times New Roman"/>
          <w:szCs w:val="16"/>
          <w:vertAlign w:val="subscript"/>
        </w:rPr>
        <w:t>2</w:t>
      </w:r>
      <w:r w:rsidRPr="00EE6DB3">
        <w:rPr>
          <w:rFonts w:ascii="Times New Roman" w:hAnsi="Times New Roman" w:cs="Times New Roman"/>
        </w:rPr>
        <w:t>:5% H</w:t>
      </w:r>
      <w:r w:rsidRPr="00EE6DB3">
        <w:rPr>
          <w:rFonts w:ascii="Times New Roman" w:hAnsi="Times New Roman" w:cs="Times New Roman"/>
          <w:szCs w:val="16"/>
          <w:vertAlign w:val="subscript"/>
        </w:rPr>
        <w:t>2</w:t>
      </w:r>
      <w:r w:rsidRPr="00EE6DB3">
        <w:rPr>
          <w:rFonts w:ascii="Times New Roman" w:hAnsi="Times New Roman" w:cs="Times New Roman"/>
        </w:rPr>
        <w:t xml:space="preserve"> atmosphere.  Effluent was collected from the outlet (top) of reactors at 1 mL h</w:t>
      </w:r>
      <w:r w:rsidRPr="00EE6DB3">
        <w:rPr>
          <w:rFonts w:ascii="Times New Roman" w:hAnsi="Times New Roman" w:cs="Times New Roman"/>
          <w:szCs w:val="16"/>
          <w:vertAlign w:val="superscript"/>
        </w:rPr>
        <w:t>-1</w:t>
      </w:r>
      <w:r w:rsidRPr="00EE6DB3">
        <w:rPr>
          <w:rFonts w:ascii="Times New Roman" w:hAnsi="Times New Roman" w:cs="Times New Roman"/>
        </w:rPr>
        <w:t>.</w:t>
      </w:r>
    </w:p>
    <w:p w:rsidR="00A323B6" w:rsidRPr="00EE6DB3" w:rsidRDefault="00A323B6" w:rsidP="00D72F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cs="Times New Roman"/>
          <w:b/>
          <w:bCs/>
        </w:rPr>
      </w:pPr>
      <w:r w:rsidRPr="00EE6DB3">
        <w:rPr>
          <w:rFonts w:ascii="Times New Roman" w:hAnsi="Times New Roman" w:cs="Times New Roman"/>
          <w:b/>
          <w:bCs/>
        </w:rPr>
        <w:t xml:space="preserve">Aqueous phase analysis.  </w:t>
      </w:r>
      <w:r w:rsidRPr="00EE6DB3">
        <w:rPr>
          <w:rFonts w:ascii="Times New Roman" w:hAnsi="Times New Roman" w:cs="Times New Roman"/>
        </w:rPr>
        <w:t>Aqueous</w:t>
      </w:r>
      <w:r w:rsidRPr="00EE6DB3">
        <w:rPr>
          <w:rFonts w:ascii="Times New Roman" w:hAnsi="Times New Roman" w:cs="Times New Roman"/>
          <w:b/>
          <w:bCs/>
        </w:rPr>
        <w:t xml:space="preserve"> </w:t>
      </w:r>
      <w:r w:rsidRPr="00EE6DB3">
        <w:rPr>
          <w:rFonts w:ascii="Times New Roman" w:hAnsi="Times New Roman" w:cs="Times New Roman"/>
        </w:rPr>
        <w:t>As, Mn, and Fe concentrations were measured in filtered effluent samples using inductively coupled plasma optical emission spectrometry (ICP-OES).</w:t>
      </w:r>
      <w:r w:rsidR="00FE15BB">
        <w:rPr>
          <w:rFonts w:ascii="Times New Roman" w:hAnsi="Times New Roman" w:cs="Times New Roman"/>
        </w:rPr>
        <w:t xml:space="preserve">  The lower detection limits for measuring As, Mn, and Fe were 5, 1, and 18 </w:t>
      </w:r>
      <w:r w:rsidR="00FE15BB">
        <w:rPr>
          <w:rFonts w:ascii="Times New Roman" w:hAnsi="Times New Roman" w:cs="Times New Roman"/>
          <w:lang w:val="el-GR"/>
        </w:rPr>
        <w:t>μ</w:t>
      </w:r>
      <w:r w:rsidR="00FE15BB">
        <w:rPr>
          <w:rFonts w:ascii="Times New Roman" w:hAnsi="Times New Roman" w:cs="Times New Roman"/>
        </w:rPr>
        <w:t>g L</w:t>
      </w:r>
      <w:r w:rsidR="008526A7" w:rsidRPr="008526A7">
        <w:rPr>
          <w:rFonts w:ascii="Times New Roman" w:hAnsi="Times New Roman" w:cs="Times New Roman"/>
          <w:vertAlign w:val="superscript"/>
        </w:rPr>
        <w:t>-1</w:t>
      </w:r>
      <w:r w:rsidR="00FE15BB">
        <w:rPr>
          <w:rFonts w:ascii="Times New Roman" w:hAnsi="Times New Roman" w:cs="Times New Roman"/>
        </w:rPr>
        <w:t xml:space="preserve">, respsectively.  </w:t>
      </w:r>
      <w:commentRangeStart w:id="38"/>
      <w:r w:rsidRPr="00EE6DB3">
        <w:rPr>
          <w:rFonts w:ascii="Times New Roman" w:hAnsi="Times New Roman" w:cs="Times New Roman"/>
        </w:rPr>
        <w:t xml:space="preserve">Another 3 mL of filtrate was used for As(III)/As(V) speciation </w:t>
      </w:r>
      <w:r w:rsidR="007D3B9C">
        <w:rPr>
          <w:rFonts w:ascii="Times New Roman" w:hAnsi="Times New Roman" w:cs="Times New Roman"/>
        </w:rPr>
        <w:t>following</w:t>
      </w:r>
      <w:r w:rsidR="007D3B9C" w:rsidRPr="00EE6DB3">
        <w:rPr>
          <w:rFonts w:ascii="Times New Roman" w:hAnsi="Times New Roman" w:cs="Times New Roman"/>
        </w:rPr>
        <w:t xml:space="preserve"> </w:t>
      </w:r>
      <w:r w:rsidRPr="00EE6DB3">
        <w:rPr>
          <w:rFonts w:ascii="Times New Roman" w:hAnsi="Times New Roman" w:cs="Times New Roman"/>
        </w:rPr>
        <w:t xml:space="preserve">the method </w:t>
      </w:r>
      <w:r w:rsidR="007D3B9C">
        <w:rPr>
          <w:rFonts w:ascii="Times New Roman" w:hAnsi="Times New Roman" w:cs="Times New Roman"/>
        </w:rPr>
        <w:t>of</w:t>
      </w:r>
      <w:r w:rsidR="007D3B9C" w:rsidRPr="00EE6DB3">
        <w:rPr>
          <w:rFonts w:ascii="Times New Roman" w:hAnsi="Times New Roman" w:cs="Times New Roman"/>
        </w:rPr>
        <w:t xml:space="preserve"> </w:t>
      </w:r>
      <w:r w:rsidRPr="00EE6DB3">
        <w:rPr>
          <w:rFonts w:ascii="Times New Roman" w:hAnsi="Times New Roman" w:cs="Times New Roman"/>
        </w:rPr>
        <w:t>Masscheleyn et al. (1991) as modified by Jones et al. (2000) as follows: while purging with N</w:t>
      </w:r>
      <w:r w:rsidR="0005607A" w:rsidRPr="0005607A">
        <w:rPr>
          <w:rFonts w:ascii="Times New Roman" w:hAnsi="Times New Roman" w:cs="Times New Roman"/>
          <w:vertAlign w:val="subscript"/>
        </w:rPr>
        <w:t>2</w:t>
      </w:r>
      <w:r w:rsidRPr="00EE6DB3">
        <w:rPr>
          <w:rFonts w:ascii="Times New Roman" w:hAnsi="Times New Roman" w:cs="Times New Roman"/>
        </w:rPr>
        <w:t>, 0.6 mL of 2 M Tris (pH 6.0) was added to 3 mL of sample; after Tris is thoroughly mixed into sample, two additions of 0.3 mL of 3% (w/v) NaBH4 in 1 M NaOH is added to sample tube, with 5 min of N</w:t>
      </w:r>
      <w:r w:rsidRPr="00EE6DB3">
        <w:rPr>
          <w:rFonts w:ascii="Times New Roman" w:hAnsi="Times New Roman" w:cs="Times New Roman"/>
          <w:szCs w:val="16"/>
          <w:vertAlign w:val="subscript"/>
        </w:rPr>
        <w:t>2</w:t>
      </w:r>
      <w:r w:rsidRPr="00EE6DB3">
        <w:rPr>
          <w:rFonts w:ascii="Times New Roman" w:hAnsi="Times New Roman" w:cs="Times New Roman"/>
        </w:rPr>
        <w:t xml:space="preserve"> purging between additions.  Lactate and acetate concentrations were determined from1 mL of filtrate stored at -20</w:t>
      </w:r>
      <w:r w:rsidRPr="00EE6DB3">
        <w:rPr>
          <w:rFonts w:ascii="Times New Roman" w:hAnsi="Times New Roman" w:cs="Symbol"/>
        </w:rPr>
        <w:t>°</w:t>
      </w:r>
      <w:r w:rsidRPr="00EE6DB3">
        <w:rPr>
          <w:rFonts w:ascii="Times New Roman" w:hAnsi="Times New Roman" w:cs="Times New Roman"/>
        </w:rPr>
        <w:t>C after sampling using ion chromatography</w:t>
      </w:r>
      <w:commentRangeEnd w:id="38"/>
      <w:r w:rsidR="004A1572">
        <w:rPr>
          <w:rStyle w:val="CommentReference"/>
          <w:vanish/>
        </w:rPr>
        <w:commentReference w:id="38"/>
      </w:r>
      <w:r w:rsidRPr="00EE6DB3">
        <w:rPr>
          <w:rFonts w:ascii="Times New Roman" w:hAnsi="Times New Roman" w:cs="Times New Roman"/>
        </w:rPr>
        <w:t xml:space="preserve">.   </w:t>
      </w:r>
    </w:p>
    <w:p w:rsidR="00A323B6" w:rsidRPr="00EE6DB3" w:rsidRDefault="00A323B6" w:rsidP="00D72F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cs="Times New Roman"/>
        </w:rPr>
      </w:pPr>
      <w:r w:rsidRPr="00EE6DB3">
        <w:rPr>
          <w:rFonts w:ascii="Times New Roman" w:hAnsi="Times New Roman" w:cs="Times New Roman"/>
          <w:b/>
          <w:bCs/>
        </w:rPr>
        <w:t>Solid phase analyses.</w:t>
      </w:r>
      <w:r w:rsidRPr="00EE6DB3">
        <w:rPr>
          <w:rFonts w:ascii="Times New Roman" w:hAnsi="Times New Roman" w:cs="Times New Roman"/>
        </w:rPr>
        <w:t xml:space="preserve">  Aggregates were broken down for solid phases analysis after 48 d of flow.  Each aggregate was separated into three concentric zones labeled as ‘E’ for exterior (</w:t>
      </w:r>
      <w:r w:rsidR="00A63607">
        <w:rPr>
          <w:rFonts w:ascii="Times New Roman" w:hAnsi="Times New Roman" w:cs="Times New Roman"/>
        </w:rPr>
        <w:t>0</w:t>
      </w:r>
      <w:r w:rsidRPr="00EE6DB3">
        <w:rPr>
          <w:rFonts w:ascii="Times New Roman" w:hAnsi="Times New Roman" w:cs="Times New Roman"/>
        </w:rPr>
        <w:t xml:space="preserve"> to </w:t>
      </w:r>
      <w:r w:rsidR="00A63607">
        <w:rPr>
          <w:rFonts w:ascii="Times New Roman" w:hAnsi="Times New Roman" w:cs="Times New Roman"/>
        </w:rPr>
        <w:t>3.5</w:t>
      </w:r>
      <w:r w:rsidR="00552024">
        <w:rPr>
          <w:rFonts w:ascii="Times New Roman" w:hAnsi="Times New Roman" w:cs="Times New Roman"/>
        </w:rPr>
        <w:t xml:space="preserve"> mm), ‘M’ for mid</w:t>
      </w:r>
      <w:r w:rsidRPr="00EE6DB3">
        <w:rPr>
          <w:rFonts w:ascii="Times New Roman" w:hAnsi="Times New Roman" w:cs="Times New Roman"/>
        </w:rPr>
        <w:t>section (</w:t>
      </w:r>
      <w:r w:rsidR="00A63607">
        <w:rPr>
          <w:rFonts w:ascii="Times New Roman" w:hAnsi="Times New Roman" w:cs="Times New Roman"/>
        </w:rPr>
        <w:t>3.5</w:t>
      </w:r>
      <w:r w:rsidRPr="00EE6DB3">
        <w:rPr>
          <w:rFonts w:ascii="Times New Roman" w:hAnsi="Times New Roman" w:cs="Times New Roman"/>
        </w:rPr>
        <w:t xml:space="preserve"> to </w:t>
      </w:r>
      <w:r w:rsidR="00A63607">
        <w:rPr>
          <w:rFonts w:ascii="Times New Roman" w:hAnsi="Times New Roman" w:cs="Times New Roman"/>
        </w:rPr>
        <w:t>7.5</w:t>
      </w:r>
      <w:r w:rsidRPr="00EE6DB3">
        <w:rPr>
          <w:rFonts w:ascii="Times New Roman" w:hAnsi="Times New Roman" w:cs="Times New Roman"/>
        </w:rPr>
        <w:t xml:space="preserve"> mm), and ‘I’ for interior (</w:t>
      </w:r>
      <w:r w:rsidR="00A63607">
        <w:rPr>
          <w:rFonts w:ascii="Times New Roman" w:hAnsi="Times New Roman" w:cs="Times New Roman"/>
        </w:rPr>
        <w:t>7.5</w:t>
      </w:r>
      <w:r w:rsidRPr="00EE6DB3">
        <w:rPr>
          <w:rFonts w:ascii="Times New Roman" w:hAnsi="Times New Roman" w:cs="Times New Roman"/>
        </w:rPr>
        <w:t xml:space="preserve"> to </w:t>
      </w:r>
      <w:r w:rsidR="00A63607">
        <w:rPr>
          <w:rFonts w:ascii="Times New Roman" w:hAnsi="Times New Roman" w:cs="Times New Roman"/>
        </w:rPr>
        <w:t>12.5</w:t>
      </w:r>
      <w:r w:rsidRPr="00EE6DB3">
        <w:rPr>
          <w:rFonts w:ascii="Times New Roman" w:hAnsi="Times New Roman" w:cs="Times New Roman"/>
        </w:rPr>
        <w:t xml:space="preserve"> mm).  Sands from each zone were dried and used for bulk X-ray absorption spectroscopic (XAS) analysis including</w:t>
      </w:r>
      <w:r w:rsidR="007D3B9C">
        <w:rPr>
          <w:rFonts w:ascii="Times New Roman" w:hAnsi="Times New Roman" w:cs="Times New Roman"/>
        </w:rPr>
        <w:t>,</w:t>
      </w:r>
      <w:r w:rsidRPr="00EE6DB3">
        <w:rPr>
          <w:rFonts w:ascii="Times New Roman" w:hAnsi="Times New Roman" w:cs="Times New Roman"/>
        </w:rPr>
        <w:t xml:space="preserve"> X-ray absorption near-edge </w:t>
      </w:r>
      <w:r w:rsidR="007D3B9C">
        <w:rPr>
          <w:rFonts w:ascii="Times New Roman" w:hAnsi="Times New Roman" w:cs="Times New Roman"/>
        </w:rPr>
        <w:t>structure</w:t>
      </w:r>
      <w:r w:rsidR="007D3B9C" w:rsidRPr="00EE6DB3">
        <w:rPr>
          <w:rFonts w:ascii="Times New Roman" w:hAnsi="Times New Roman" w:cs="Times New Roman"/>
        </w:rPr>
        <w:t xml:space="preserve"> </w:t>
      </w:r>
      <w:r w:rsidRPr="00EE6DB3">
        <w:rPr>
          <w:rFonts w:ascii="Times New Roman" w:hAnsi="Times New Roman" w:cs="Times New Roman"/>
        </w:rPr>
        <w:t>(XANES)</w:t>
      </w:r>
      <w:r w:rsidR="007D3B9C">
        <w:rPr>
          <w:rFonts w:ascii="Times New Roman" w:hAnsi="Times New Roman" w:cs="Times New Roman"/>
        </w:rPr>
        <w:t xml:space="preserve"> spectral</w:t>
      </w:r>
      <w:r w:rsidRPr="00EE6DB3">
        <w:rPr>
          <w:rFonts w:ascii="Times New Roman" w:hAnsi="Times New Roman" w:cs="Times New Roman"/>
        </w:rPr>
        <w:t xml:space="preserve"> collection to determine ratio of As(III) and As(V), Fe extended X-ray absorption fine structure</w:t>
      </w:r>
      <w:r w:rsidR="007D3B9C">
        <w:rPr>
          <w:rFonts w:ascii="Times New Roman" w:hAnsi="Times New Roman" w:cs="Times New Roman"/>
        </w:rPr>
        <w:t xml:space="preserve"> (EXAFS)</w:t>
      </w:r>
      <w:r w:rsidRPr="00EE6DB3">
        <w:rPr>
          <w:rFonts w:ascii="Times New Roman" w:hAnsi="Times New Roman" w:cs="Times New Roman"/>
        </w:rPr>
        <w:t xml:space="preserve"> spectroscopy to quantify Fe phases, and acid digestion with 6 M HCl for quantifying solid phase As, Fe, and Mn concentrations.  Triplicate sand digestions were averaged to determine initial solid phase As (</w:t>
      </w:r>
      <w:r w:rsidR="00AE16DA">
        <w:rPr>
          <w:rFonts w:ascii="Times New Roman" w:hAnsi="Times New Roman" w:cs="Times New Roman"/>
        </w:rPr>
        <w:t>17.054</w:t>
      </w:r>
      <w:r w:rsidRPr="00EE6DB3">
        <w:rPr>
          <w:rFonts w:ascii="Times New Roman" w:hAnsi="Times New Roman" w:cs="Times New Roman"/>
        </w:rPr>
        <w:t>±</w:t>
      </w:r>
      <w:r w:rsidR="00AE16DA">
        <w:rPr>
          <w:rFonts w:ascii="Times New Roman" w:hAnsi="Times New Roman" w:cs="Times New Roman"/>
        </w:rPr>
        <w:t>1.23</w:t>
      </w:r>
      <w:r w:rsidRPr="00EE6DB3">
        <w:rPr>
          <w:rFonts w:ascii="Times New Roman" w:hAnsi="Times New Roman" w:cs="Times New Roman"/>
        </w:rPr>
        <w:t xml:space="preserve"> </w:t>
      </w:r>
      <w:r w:rsidR="00AE16DA">
        <w:rPr>
          <w:rFonts w:ascii="Times New Roman" w:hAnsi="Times New Roman" w:cs="Times New Roman"/>
        </w:rPr>
        <w:t xml:space="preserve">mmol </w:t>
      </w:r>
      <w:r w:rsidRPr="00EE6DB3">
        <w:rPr>
          <w:rFonts w:ascii="Times New Roman" w:hAnsi="Times New Roman" w:cs="Times New Roman"/>
        </w:rPr>
        <w:t>kg</w:t>
      </w:r>
      <w:r w:rsidRPr="00EE6DB3">
        <w:rPr>
          <w:rFonts w:ascii="Times New Roman" w:hAnsi="Times New Roman" w:cs="Times New Roman"/>
          <w:szCs w:val="16"/>
          <w:vertAlign w:val="superscript"/>
        </w:rPr>
        <w:t>-1</w:t>
      </w:r>
      <w:r w:rsidRPr="00EE6DB3">
        <w:rPr>
          <w:rFonts w:ascii="Times New Roman" w:hAnsi="Times New Roman" w:cs="Times New Roman"/>
        </w:rPr>
        <w:t xml:space="preserve"> sand), Fe (</w:t>
      </w:r>
      <w:r w:rsidR="00BF6D3F">
        <w:rPr>
          <w:rFonts w:ascii="Times New Roman" w:hAnsi="Times New Roman" w:cs="Times New Roman"/>
        </w:rPr>
        <w:t>709.562</w:t>
      </w:r>
      <w:r w:rsidRPr="00EE6DB3">
        <w:rPr>
          <w:rFonts w:ascii="Times New Roman" w:hAnsi="Times New Roman" w:cs="Times New Roman"/>
        </w:rPr>
        <w:t>±</w:t>
      </w:r>
      <w:r w:rsidR="00AE16DA">
        <w:rPr>
          <w:rFonts w:ascii="Times New Roman" w:hAnsi="Times New Roman" w:cs="Times New Roman"/>
        </w:rPr>
        <w:t>27.02</w:t>
      </w:r>
      <w:r w:rsidR="0049238C">
        <w:rPr>
          <w:rFonts w:ascii="Times New Roman" w:hAnsi="Times New Roman" w:cs="Times New Roman"/>
        </w:rPr>
        <w:t xml:space="preserve"> mmol</w:t>
      </w:r>
      <w:r w:rsidRPr="00EE6DB3">
        <w:rPr>
          <w:rFonts w:ascii="Times New Roman" w:hAnsi="Times New Roman" w:cs="Times New Roman"/>
        </w:rPr>
        <w:t xml:space="preserve"> kg</w:t>
      </w:r>
      <w:r w:rsidRPr="00EE6DB3">
        <w:rPr>
          <w:rFonts w:ascii="Times New Roman" w:hAnsi="Times New Roman" w:cs="Times New Roman"/>
          <w:szCs w:val="16"/>
          <w:vertAlign w:val="superscript"/>
        </w:rPr>
        <w:t>-1</w:t>
      </w:r>
      <w:r w:rsidRPr="00EE6DB3">
        <w:rPr>
          <w:rFonts w:ascii="Times New Roman" w:hAnsi="Times New Roman" w:cs="Times New Roman"/>
        </w:rPr>
        <w:t xml:space="preserve"> sand), and Mn (</w:t>
      </w:r>
      <w:r w:rsidR="00BF6D3F">
        <w:rPr>
          <w:rFonts w:ascii="Times New Roman" w:hAnsi="Times New Roman" w:cs="Times New Roman"/>
        </w:rPr>
        <w:t>35.462</w:t>
      </w:r>
      <w:r w:rsidRPr="00EE6DB3">
        <w:rPr>
          <w:rFonts w:ascii="Times New Roman" w:hAnsi="Times New Roman" w:cs="Times New Roman"/>
        </w:rPr>
        <w:t>±</w:t>
      </w:r>
      <w:r w:rsidR="00BF6D3F">
        <w:rPr>
          <w:rFonts w:ascii="Times New Roman" w:hAnsi="Times New Roman" w:cs="Times New Roman"/>
        </w:rPr>
        <w:t>6.60</w:t>
      </w:r>
      <w:r w:rsidRPr="00EE6DB3">
        <w:rPr>
          <w:rFonts w:ascii="Times New Roman" w:hAnsi="Times New Roman" w:cs="Times New Roman"/>
        </w:rPr>
        <w:t xml:space="preserve"> </w:t>
      </w:r>
      <w:r w:rsidR="0049238C">
        <w:rPr>
          <w:rFonts w:ascii="Times New Roman" w:hAnsi="Times New Roman" w:cs="Times New Roman"/>
        </w:rPr>
        <w:t xml:space="preserve">mmol </w:t>
      </w:r>
      <w:r w:rsidRPr="00EE6DB3">
        <w:rPr>
          <w:rFonts w:ascii="Times New Roman" w:hAnsi="Times New Roman" w:cs="Times New Roman"/>
        </w:rPr>
        <w:t>kg</w:t>
      </w:r>
      <w:r w:rsidRPr="00EE6DB3">
        <w:rPr>
          <w:rFonts w:ascii="Times New Roman" w:hAnsi="Times New Roman" w:cs="Times New Roman"/>
          <w:szCs w:val="16"/>
          <w:vertAlign w:val="superscript"/>
        </w:rPr>
        <w:t>-1</w:t>
      </w:r>
      <w:r w:rsidRPr="00EE6DB3">
        <w:rPr>
          <w:rFonts w:ascii="Times New Roman" w:hAnsi="Times New Roman" w:cs="Times New Roman"/>
        </w:rPr>
        <w:t xml:space="preserve"> sand)</w:t>
      </w:r>
      <w:r w:rsidR="00B53370">
        <w:rPr>
          <w:rFonts w:ascii="Times New Roman" w:hAnsi="Times New Roman" w:cs="Times New Roman"/>
        </w:rPr>
        <w:t xml:space="preserve"> </w:t>
      </w:r>
      <w:r w:rsidRPr="00EE6DB3">
        <w:rPr>
          <w:rFonts w:ascii="Times New Roman" w:hAnsi="Times New Roman" w:cs="Times New Roman"/>
        </w:rPr>
        <w:t>concentrations.</w:t>
      </w:r>
    </w:p>
    <w:p w:rsidR="00A323B6" w:rsidRPr="00EE6DB3" w:rsidRDefault="00A323B6" w:rsidP="00D72F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cs="Times New Roman"/>
        </w:rPr>
      </w:pPr>
      <w:r w:rsidRPr="00EE6DB3">
        <w:rPr>
          <w:rFonts w:ascii="Times New Roman" w:hAnsi="Times New Roman" w:cs="Times New Roman"/>
        </w:rPr>
        <w:tab/>
        <w:t>Bulk XAS was conducted on bea</w:t>
      </w:r>
      <w:r w:rsidR="00476923" w:rsidRPr="00EE6DB3">
        <w:rPr>
          <w:rFonts w:ascii="Times New Roman" w:hAnsi="Times New Roman" w:cs="Times New Roman"/>
        </w:rPr>
        <w:t>mline</w:t>
      </w:r>
      <w:r w:rsidR="007D3B9C">
        <w:rPr>
          <w:rFonts w:ascii="Times New Roman" w:hAnsi="Times New Roman" w:cs="Times New Roman"/>
        </w:rPr>
        <w:t>s</w:t>
      </w:r>
      <w:r w:rsidR="00476923" w:rsidRPr="00EE6DB3">
        <w:rPr>
          <w:rFonts w:ascii="Times New Roman" w:hAnsi="Times New Roman" w:cs="Times New Roman"/>
        </w:rPr>
        <w:t xml:space="preserve"> 11-2 and beamline 4-1 at </w:t>
      </w:r>
      <w:r w:rsidRPr="00EE6DB3">
        <w:rPr>
          <w:rFonts w:ascii="Times New Roman" w:hAnsi="Times New Roman" w:cs="Times New Roman"/>
        </w:rPr>
        <w:t>Stanford Synchrotron Radiation Laboratory (SSRL) using method des</w:t>
      </w:r>
      <w:r w:rsidR="00476923" w:rsidRPr="00EE6DB3">
        <w:rPr>
          <w:rFonts w:ascii="Times New Roman" w:hAnsi="Times New Roman" w:cs="Times New Roman"/>
        </w:rPr>
        <w:t>cribed previously (Masue-Slowey et al., 2011</w:t>
      </w:r>
      <w:r w:rsidRPr="00EE6DB3">
        <w:rPr>
          <w:rFonts w:ascii="Times New Roman" w:hAnsi="Times New Roman" w:cs="Times New Roman"/>
        </w:rPr>
        <w:t xml:space="preserve">).  </w:t>
      </w:r>
      <w:commentRangeStart w:id="39"/>
      <w:r w:rsidRPr="00EE6DB3">
        <w:rPr>
          <w:rFonts w:ascii="Times New Roman" w:hAnsi="Times New Roman" w:cs="Times New Roman"/>
        </w:rPr>
        <w:t xml:space="preserve">Dried sands from each aggregate section were sonicated anaerobically in DDI water. </w:t>
      </w:r>
      <w:commentRangeEnd w:id="39"/>
      <w:r w:rsidR="004A1572">
        <w:rPr>
          <w:rStyle w:val="CommentReference"/>
          <w:vanish/>
        </w:rPr>
        <w:commentReference w:id="39"/>
      </w:r>
      <w:r w:rsidRPr="00EE6DB3">
        <w:rPr>
          <w:rFonts w:ascii="Times New Roman" w:hAnsi="Times New Roman" w:cs="Times New Roman"/>
        </w:rPr>
        <w:t xml:space="preserve"> Homogenous As-Fe-Mn layers were collected by vacuum filtration of aqueous phase from sonicated samples on cellulose nitrate filters and sealed between Kapton tape.  Double-crystal, Si(220) monochromators were used at both beamlines for energy selection.  Fe EXAFS spectra were obtained from 100 eV below to 1000 eV above the Fe K-edge at 7111 eV. Fe solid-phase speciation was quantified by performing linear combination fitting on Fe EXAFS collected on bulk samples with </w:t>
      </w:r>
      <w:r w:rsidRPr="00EE6DB3">
        <w:rPr>
          <w:rFonts w:ascii="Times New Roman" w:hAnsi="Times New Roman" w:cs="Times New Roman"/>
          <w:i/>
          <w:iCs/>
        </w:rPr>
        <w:t>k</w:t>
      </w:r>
      <w:r w:rsidRPr="00EE6DB3">
        <w:rPr>
          <w:rFonts w:ascii="Times New Roman" w:hAnsi="Times New Roman" w:cs="Times New Roman"/>
          <w:szCs w:val="16"/>
          <w:vertAlign w:val="superscript"/>
        </w:rPr>
        <w:t>3</w:t>
      </w:r>
      <w:r w:rsidRPr="00EE6DB3">
        <w:rPr>
          <w:rFonts w:ascii="Times New Roman" w:hAnsi="Times New Roman" w:cs="Times New Roman"/>
        </w:rPr>
        <w:t>-weighted EXAFS spectra of Fe standard compounds using the SIXPACK interf</w:t>
      </w:r>
      <w:r w:rsidR="0049238C">
        <w:rPr>
          <w:rFonts w:ascii="Times New Roman" w:hAnsi="Times New Roman" w:cs="Times New Roman"/>
        </w:rPr>
        <w:t>ace to IFFEFIT (Webb, 2005).  Iron</w:t>
      </w:r>
      <w:r w:rsidRPr="00EE6DB3">
        <w:rPr>
          <w:rFonts w:ascii="Times New Roman" w:hAnsi="Times New Roman" w:cs="Times New Roman"/>
        </w:rPr>
        <w:t xml:space="preserve"> fluorescence spectra were normalized and backscattering contribution isolated by spline function subtraction.  Normalized data (eV) were converted to k-space (Å</w:t>
      </w:r>
      <w:r w:rsidRPr="00EE6DB3">
        <w:rPr>
          <w:rFonts w:ascii="Times New Roman" w:hAnsi="Times New Roman" w:cs="Times New Roman"/>
          <w:szCs w:val="16"/>
          <w:vertAlign w:val="superscript"/>
        </w:rPr>
        <w:t>-1</w:t>
      </w:r>
      <w:r w:rsidRPr="00EE6DB3">
        <w:rPr>
          <w:rFonts w:ascii="Times New Roman" w:hAnsi="Times New Roman" w:cs="Times New Roman"/>
        </w:rPr>
        <w:t xml:space="preserve">), and </w:t>
      </w:r>
      <w:r w:rsidRPr="00EE6DB3">
        <w:rPr>
          <w:rFonts w:ascii="Times New Roman" w:hAnsi="Times New Roman" w:cs="Times New Roman"/>
          <w:i/>
          <w:iCs/>
        </w:rPr>
        <w:t>k</w:t>
      </w:r>
      <w:r w:rsidRPr="00EE6DB3">
        <w:rPr>
          <w:rFonts w:ascii="Times New Roman" w:hAnsi="Times New Roman" w:cs="Times New Roman"/>
          <w:i/>
          <w:iCs/>
          <w:szCs w:val="16"/>
          <w:vertAlign w:val="superscript"/>
        </w:rPr>
        <w:t>3</w:t>
      </w:r>
      <w:r w:rsidRPr="00EE6DB3">
        <w:rPr>
          <w:rFonts w:ascii="Times New Roman" w:hAnsi="Times New Roman" w:cs="Times New Roman"/>
        </w:rPr>
        <w:t xml:space="preserve"> weighted.  Linear-combination fitting was performed from 3 to 14 Å</w:t>
      </w:r>
      <w:r w:rsidRPr="00EE6DB3">
        <w:rPr>
          <w:rFonts w:ascii="Times New Roman" w:hAnsi="Times New Roman" w:cs="Times New Roman"/>
          <w:szCs w:val="16"/>
          <w:vertAlign w:val="superscript"/>
        </w:rPr>
        <w:t>-1</w:t>
      </w:r>
      <w:r w:rsidRPr="00EE6DB3">
        <w:rPr>
          <w:rFonts w:ascii="Times New Roman" w:hAnsi="Times New Roman" w:cs="Times New Roman"/>
        </w:rPr>
        <w:t xml:space="preserve"> and results were evaluated based on reduced </w:t>
      </w:r>
      <w:r w:rsidRPr="00EE6DB3">
        <w:rPr>
          <w:rFonts w:ascii="Times New Roman" w:hAnsi="Times New Roman" w:cs="Times New Roman"/>
          <w:i/>
          <w:iCs/>
        </w:rPr>
        <w:t>X</w:t>
      </w:r>
      <w:r w:rsidRPr="00EE6DB3">
        <w:rPr>
          <w:rFonts w:ascii="Times New Roman" w:hAnsi="Times New Roman" w:cs="Times New Roman"/>
          <w:i/>
          <w:iCs/>
          <w:szCs w:val="16"/>
          <w:vertAlign w:val="superscript"/>
        </w:rPr>
        <w:t>2</w:t>
      </w:r>
      <w:r w:rsidRPr="00EE6DB3">
        <w:rPr>
          <w:rFonts w:ascii="Times New Roman" w:hAnsi="Times New Roman" w:cs="Times New Roman"/>
          <w:i/>
          <w:iCs/>
        </w:rPr>
        <w:t xml:space="preserve"> </w:t>
      </w:r>
      <w:r w:rsidRPr="00EE6DB3">
        <w:rPr>
          <w:rFonts w:ascii="Times New Roman" w:hAnsi="Times New Roman" w:cs="Times New Roman"/>
        </w:rPr>
        <w:t>values.  Ferrihydrite, magnetite, and goethite were chosen as reference compounds for fittings based on reaction products reported in similar past studies</w:t>
      </w:r>
      <w:r w:rsidR="00476923" w:rsidRPr="00EE6DB3">
        <w:rPr>
          <w:rFonts w:ascii="Times New Roman" w:hAnsi="Times New Roman" w:cs="Times New Roman"/>
        </w:rPr>
        <w:t xml:space="preserve"> </w:t>
      </w:r>
      <w:r w:rsidR="00112AC3">
        <w:rPr>
          <w:rFonts w:ascii="Times New Roman" w:hAnsi="Times New Roman" w:cs="Times New Roman"/>
        </w:rPr>
        <w:fldChar w:fldCharType="begin"/>
      </w:r>
      <w:r w:rsidR="00DB2090">
        <w:rPr>
          <w:rFonts w:ascii="Times New Roman" w:hAnsi="Times New Roman" w:cs="Times New Roman"/>
        </w:rPr>
        <w:instrText xml:space="preserve"> ADDIN PAPERS2_CITATIONS &lt;citation&gt;&lt;uuid&gt;430A5A61-B152-48BD-9A56-9EDD903C8750&lt;/uuid&gt;&lt;priority&gt;20&lt;/priority&gt;&lt;publications&gt;&lt;publication&gt;&lt;doi&gt;10.1021/es061540k&lt;/doi&gt;&lt;volume&gt;40&lt;/volume&gt;&lt;institution&gt;Stanford Univ, Dept Geol &amp;amp; Environm Sci, Stanford, CA 94305 USA&lt;/institution&gt;&lt;location&gt;200,4,37.4241060,-122.1660756&lt;/location&gt;&lt;title&gt;Contrasting effects of dissimilatory iron(III) and arsenic(V) reduction on arsenic retention and transport&lt;/title&gt;&lt;type&gt;400&lt;/type&gt;&lt;startpage&gt;6715&lt;/startpage&gt;&lt;url&gt;http://pubs.acs.org/doi/abs/10.1021/es061540k&lt;/url&gt;&lt;endpage&gt;6721&lt;/endpage&gt;&lt;publication_date&gt;99200600001200000000200000&lt;/publication_date&gt;&lt;subtype&gt;400&lt;/subtype&gt;&lt;uuid&gt;30B3F016-6172-4A1D-ACF1-A3F3D3810F8E&lt;/uuid&gt;&lt;number&gt;21&lt;/number&gt;&lt;bundle&gt;&lt;publication&gt;&lt;title&gt;Environmental Science &amp;amp; Technology&lt;/title&gt;&lt;type&gt;-100&lt;/type&gt;&lt;uuid&gt;84643EEE-63A0-46CA-B020-E9FC343BC2AB&lt;/uuid&gt;&lt;publisher&gt;American Chemical Society&lt;/publisher&gt;&lt;subtype&gt;-100&lt;/subtype&gt;&lt;/publication&gt;&lt;/bundle&gt;&lt;authors&gt;&lt;author&gt;&lt;firstName&gt;Benjamin&lt;/firstName&gt;&lt;middleNames&gt;D&lt;/middleNames&gt;&lt;lastName&gt;Kocar&lt;/lastName&gt;&lt;/author&gt;&lt;author&gt;&lt;firstName&gt;Mitchell&lt;/firstName&gt;&lt;middleNames&gt;J&lt;/middleNames&gt;&lt;lastName&gt;Herbel&lt;/lastName&gt;&lt;/author&gt;&lt;author&gt;&lt;firstName&gt;Katherine&lt;/firstName&gt;&lt;middleNames&gt;J&lt;/middleNames&gt;&lt;lastName&gt;Tufano&lt;/lastName&gt;&lt;/author&gt;&lt;author&gt;&lt;firstName&gt;Scott&lt;/firstName&gt;&lt;lastName&gt;Fendorf&lt;/lastName&gt;&lt;/author&gt;&lt;/authors&gt;&lt;/publication&gt;&lt;/publications&gt;&lt;/citation&gt;</w:instrText>
      </w:r>
      <w:r w:rsidR="00112AC3">
        <w:rPr>
          <w:rFonts w:ascii="Times New Roman" w:hAnsi="Times New Roman" w:cs="Times New Roman"/>
        </w:rPr>
        <w:fldChar w:fldCharType="separate"/>
      </w:r>
      <w:r w:rsidR="00DB2090">
        <w:rPr>
          <w:rFonts w:ascii="Times New Roman" w:hAnsi="Times New Roman" w:cs="Times New Roman"/>
        </w:rPr>
        <w:t>(19)</w:t>
      </w:r>
      <w:r w:rsidR="00112AC3">
        <w:rPr>
          <w:rFonts w:ascii="Times New Roman" w:hAnsi="Times New Roman" w:cs="Times New Roman"/>
        </w:rPr>
        <w:fldChar w:fldCharType="end"/>
      </w:r>
      <w:r w:rsidRPr="00EE6DB3">
        <w:rPr>
          <w:rFonts w:ascii="Times New Roman" w:hAnsi="Times New Roman" w:cs="Times New Roman"/>
        </w:rPr>
        <w:t>, and phases identified using scanning electron microscopy (SEM).  Arsenic speciation of bulk samples were determined by analyzing the near-edge portion of the As spectra collected from 240 eV below to 430 eV above the As(V) K-edge at 11874 eV.  Ratio of As(III) and As(V) adsorbed to solid phase samples we</w:t>
      </w:r>
      <w:r w:rsidR="0049238C">
        <w:rPr>
          <w:rFonts w:ascii="Times New Roman" w:hAnsi="Times New Roman" w:cs="Times New Roman"/>
        </w:rPr>
        <w:t>re determined</w:t>
      </w:r>
      <w:r w:rsidRPr="00EE6DB3">
        <w:rPr>
          <w:rFonts w:ascii="Times New Roman" w:hAnsi="Times New Roman" w:cs="Times New Roman"/>
        </w:rPr>
        <w:t xml:space="preserve"> with linear-combination fitting of normalized XANES spectra with spectra collected for As(III) and As(V)-sorbed ferrihydrite as fitting standards.      </w:t>
      </w:r>
    </w:p>
    <w:p w:rsidR="0049238C" w:rsidRDefault="00A323B6" w:rsidP="00D72F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cs="Times New Roman"/>
        </w:rPr>
      </w:pPr>
      <w:r w:rsidRPr="00EE6DB3">
        <w:rPr>
          <w:rFonts w:ascii="Times New Roman" w:hAnsi="Times New Roman" w:cs="Times New Roman"/>
        </w:rPr>
        <w:tab/>
        <w:t>Micro-X-ray fluorescence (μ-XRF) analysis of radial slices of each aggregate was carried out at beamline 2-3 at SSRL</w:t>
      </w:r>
      <w:r w:rsidR="002C344F" w:rsidRPr="00EE6DB3">
        <w:rPr>
          <w:rFonts w:ascii="Times New Roman" w:hAnsi="Times New Roman" w:cs="Times New Roman"/>
        </w:rPr>
        <w:t xml:space="preserve"> and </w:t>
      </w:r>
      <w:r w:rsidR="0049238C">
        <w:rPr>
          <w:rFonts w:ascii="Times New Roman" w:hAnsi="Times New Roman" w:cs="Times New Roman"/>
        </w:rPr>
        <w:t xml:space="preserve">beamline 10.3.2 at </w:t>
      </w:r>
      <w:r w:rsidR="002C344F" w:rsidRPr="00EE6DB3">
        <w:rPr>
          <w:rFonts w:ascii="Times New Roman" w:hAnsi="Times New Roman" w:cs="Times New Roman"/>
        </w:rPr>
        <w:t>ALS</w:t>
      </w:r>
      <w:r w:rsidRPr="00EE6DB3">
        <w:rPr>
          <w:rFonts w:ascii="Times New Roman" w:hAnsi="Times New Roman" w:cs="Times New Roman"/>
        </w:rPr>
        <w:t xml:space="preserve"> to map the spatial distribution of As(III), As(V), Fe, and Mn from the exterior to interior of aggregates.  Aggregate slices were dried in anaerobic glove-bag, embedded in EPOTEK301-2FL epoxy, thin-sectioned to 30 μm thickness and mounted on a quartz slide.  Maps were taken at three energies (11871, 11874, and 11880 eV) at 6 </w:t>
      </w:r>
      <w:r w:rsidR="007D3B9C">
        <w:rPr>
          <w:rFonts w:ascii="Times New Roman" w:hAnsi="Times New Roman" w:cs="Times New Roman"/>
        </w:rPr>
        <w:t>to</w:t>
      </w:r>
      <w:r w:rsidRPr="00EE6DB3">
        <w:rPr>
          <w:rFonts w:ascii="Times New Roman" w:hAnsi="Times New Roman" w:cs="Times New Roman"/>
        </w:rPr>
        <w:t xml:space="preserve"> 10 μm step size for low-resolution maps and 2 </w:t>
      </w:r>
      <w:r w:rsidR="007D3B9C">
        <w:rPr>
          <w:rFonts w:ascii="Times New Roman" w:hAnsi="Times New Roman" w:cs="Times New Roman"/>
        </w:rPr>
        <w:t>to</w:t>
      </w:r>
      <w:r w:rsidRPr="00EE6DB3">
        <w:rPr>
          <w:rFonts w:ascii="Times New Roman" w:hAnsi="Times New Roman" w:cs="Times New Roman"/>
        </w:rPr>
        <w:t xml:space="preserve"> 5 μm step size for high-resolution maps.  </w:t>
      </w:r>
      <w:r w:rsidR="007D3B9C" w:rsidRPr="00EE6DB3">
        <w:rPr>
          <w:rFonts w:ascii="Times New Roman" w:hAnsi="Times New Roman" w:cs="Times New Roman"/>
        </w:rPr>
        <w:t>A</w:t>
      </w:r>
      <w:r w:rsidR="007D3B9C">
        <w:rPr>
          <w:rFonts w:ascii="Times New Roman" w:hAnsi="Times New Roman" w:cs="Times New Roman"/>
        </w:rPr>
        <w:t>rsenic</w:t>
      </w:r>
      <w:r w:rsidR="007D3B9C" w:rsidRPr="00EE6DB3">
        <w:rPr>
          <w:rFonts w:ascii="Times New Roman" w:hAnsi="Times New Roman" w:cs="Times New Roman"/>
        </w:rPr>
        <w:t xml:space="preserve"> </w:t>
      </w:r>
      <w:r w:rsidRPr="00EE6DB3">
        <w:rPr>
          <w:rFonts w:ascii="Times New Roman" w:hAnsi="Times New Roman" w:cs="Times New Roman"/>
        </w:rPr>
        <w:t xml:space="preserve">μ-XANES points were chosen using μ-XRF maps and analyzed for As(V)/As(III) ratio at each location using the same analysis technique described for As speciation on bulk samples.  Arsenic speciation across the aggregates was determined by the XANES imaging subroutine SMAK—a subroutine of SIXPAK </w:t>
      </w:r>
      <w:r w:rsidR="00112AC3">
        <w:rPr>
          <w:rFonts w:ascii="Times New Roman" w:hAnsi="Times New Roman" w:cs="Times New Roman"/>
        </w:rPr>
        <w:fldChar w:fldCharType="begin"/>
      </w:r>
      <w:r w:rsidR="00DB2090">
        <w:rPr>
          <w:rFonts w:ascii="Times New Roman" w:hAnsi="Times New Roman" w:cs="Times New Roman"/>
        </w:rPr>
        <w:instrText xml:space="preserve"> ADDIN PAPERS2_CITATIONS &lt;citation&gt;&lt;uuid&gt;59B0A5AA-1974-4BAC-9673-DDF20931FDD3&lt;/uuid&gt;&lt;priority&gt;21&lt;/priority&gt;&lt;publications&gt;&lt;publication&gt;&lt;url&gt;http://iopscience.iop.org/1402-4896/2005/T115/305&lt;/url&gt;&lt;publication_date&gt;99200500001200000000200000&lt;/publication_date&gt;&lt;type&gt;400&lt;/type&gt;&lt;volume&gt;T115&lt;/volume&gt;&lt;subtype&gt;400&lt;/subtype&gt;&lt;title&gt;SIXpack: a graphical user interface for XAS analysis using IFEFFIT&lt;/title&gt;&lt;institution&gt;Stanford Synchrotron Radiat Lab, Menlo Pk, CA 94025 USA&lt;/institution&gt;&lt;location&gt;200,9,37.4180572,-122.2012984&lt;/location&gt;&lt;endpage&gt;1014&lt;/endpage&gt;&lt;startpage&gt;1011&lt;/startpage&gt;&lt;uuid&gt;C11489DD-5632-4290-8C46-EB19212586B6&lt;/uuid&gt;&lt;bundle&gt;&lt;publication&gt;&lt;title&gt;Physica Scripta&lt;/title&gt;&lt;type&gt;-100&lt;/type&gt;&lt;uuid&gt;91261453-1CF2-4629-B2D7-F341A2482585&lt;/uuid&gt;&lt;subtype&gt;-100&lt;/subtype&gt;&lt;/publication&gt;&lt;/bundle&gt;&lt;authors&gt;&lt;author&gt;&lt;firstName&gt;S. M.&lt;/firstName&gt;&lt;lastName&gt;Webb&lt;/lastName&gt;&lt;/author&gt;&lt;/authors&gt;&lt;/publication&gt;&lt;/publications&gt;&lt;/citation&gt;</w:instrText>
      </w:r>
      <w:r w:rsidR="00112AC3">
        <w:rPr>
          <w:rFonts w:ascii="Times New Roman" w:hAnsi="Times New Roman" w:cs="Times New Roman"/>
        </w:rPr>
        <w:fldChar w:fldCharType="separate"/>
      </w:r>
      <w:r w:rsidR="00DB2090">
        <w:rPr>
          <w:rFonts w:ascii="Times New Roman" w:hAnsi="Times New Roman" w:cs="Times New Roman"/>
        </w:rPr>
        <w:t>(23)</w:t>
      </w:r>
      <w:r w:rsidR="00112AC3">
        <w:rPr>
          <w:rFonts w:ascii="Times New Roman" w:hAnsi="Times New Roman" w:cs="Times New Roman"/>
        </w:rPr>
        <w:fldChar w:fldCharType="end"/>
      </w:r>
      <w:r w:rsidRPr="00EE6DB3">
        <w:rPr>
          <w:rFonts w:ascii="Times New Roman" w:hAnsi="Times New Roman" w:cs="Times New Roman"/>
        </w:rPr>
        <w:t xml:space="preserve">.          </w:t>
      </w:r>
    </w:p>
    <w:p w:rsidR="00C5179E" w:rsidRDefault="00C5179E" w:rsidP="00D72F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cs="Times New Roman"/>
          <w:b/>
        </w:rPr>
      </w:pPr>
    </w:p>
    <w:p w:rsidR="006374C3" w:rsidRPr="0049238C" w:rsidRDefault="0049238C" w:rsidP="00D72F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cs="Times New Roman"/>
          <w:b/>
        </w:rPr>
      </w:pPr>
      <w:r w:rsidRPr="0049238C">
        <w:rPr>
          <w:rFonts w:ascii="Times New Roman" w:hAnsi="Times New Roman" w:cs="Times New Roman"/>
          <w:b/>
        </w:rPr>
        <w:t>RESULTS</w:t>
      </w:r>
    </w:p>
    <w:p w:rsidR="00AA6EC9" w:rsidRDefault="00556145" w:rsidP="00D72F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cs="Times New Roman"/>
        </w:rPr>
      </w:pPr>
      <w:r w:rsidRPr="00EE6DB3">
        <w:rPr>
          <w:rFonts w:ascii="Times New Roman" w:hAnsi="Times New Roman" w:cs="Times New Roman"/>
          <w:b/>
        </w:rPr>
        <w:t xml:space="preserve">Aqueous phase results from </w:t>
      </w:r>
      <w:r w:rsidR="00B16D3B" w:rsidRPr="00EE6DB3">
        <w:rPr>
          <w:rFonts w:ascii="Times New Roman" w:hAnsi="Times New Roman" w:cs="Times New Roman"/>
          <w:b/>
        </w:rPr>
        <w:t>aggregate</w:t>
      </w:r>
      <w:r w:rsidRPr="00EE6DB3">
        <w:rPr>
          <w:rFonts w:ascii="Times New Roman" w:hAnsi="Times New Roman" w:cs="Times New Roman"/>
          <w:b/>
        </w:rPr>
        <w:t xml:space="preserve"> reactors.</w:t>
      </w:r>
      <w:r w:rsidR="001A0BA4" w:rsidRPr="00EE6DB3">
        <w:rPr>
          <w:rFonts w:ascii="Times New Roman" w:hAnsi="Times New Roman" w:cs="Times New Roman"/>
          <w:b/>
        </w:rPr>
        <w:t xml:space="preserve"> </w:t>
      </w:r>
      <w:r w:rsidR="00D62115">
        <w:rPr>
          <w:rFonts w:ascii="Times New Roman" w:hAnsi="Times New Roman" w:cs="Times New Roman"/>
        </w:rPr>
        <w:t xml:space="preserve">Under </w:t>
      </w:r>
      <w:r w:rsidR="00E04FFC">
        <w:rPr>
          <w:rFonts w:ascii="Times New Roman" w:hAnsi="Times New Roman" w:cs="Times New Roman"/>
        </w:rPr>
        <w:t>aerated</w:t>
      </w:r>
      <w:r w:rsidR="00D62115">
        <w:rPr>
          <w:rFonts w:ascii="Times New Roman" w:hAnsi="Times New Roman" w:cs="Times New Roman"/>
        </w:rPr>
        <w:t xml:space="preserve"> conditions, e</w:t>
      </w:r>
      <w:r w:rsidR="00D62115" w:rsidRPr="00EE6DB3">
        <w:rPr>
          <w:rFonts w:ascii="Times New Roman" w:hAnsi="Times New Roman" w:cs="Times New Roman"/>
        </w:rPr>
        <w:t xml:space="preserve">ffluent </w:t>
      </w:r>
      <w:r w:rsidR="00D62115">
        <w:rPr>
          <w:rFonts w:ascii="Times New Roman" w:hAnsi="Times New Roman" w:cs="Times New Roman"/>
        </w:rPr>
        <w:t>As(V)</w:t>
      </w:r>
      <w:r w:rsidR="00993FB1">
        <w:rPr>
          <w:rFonts w:ascii="Times New Roman" w:hAnsi="Times New Roman" w:cs="Times New Roman"/>
        </w:rPr>
        <w:t xml:space="preserve"> is initial</w:t>
      </w:r>
      <w:r w:rsidR="008B1AB3">
        <w:rPr>
          <w:rFonts w:ascii="Times New Roman" w:hAnsi="Times New Roman" w:cs="Times New Roman"/>
        </w:rPr>
        <w:t>ly at a</w:t>
      </w:r>
      <w:r w:rsidR="00993FB1">
        <w:rPr>
          <w:rFonts w:ascii="Times New Roman" w:hAnsi="Times New Roman" w:cs="Times New Roman"/>
        </w:rPr>
        <w:t xml:space="preserve"> concentration &gt;50 </w:t>
      </w:r>
      <w:r w:rsidR="00993FB1">
        <w:rPr>
          <w:rFonts w:ascii="Times New Roman" w:hAnsi="Times New Roman" w:cs="Times New Roman"/>
          <w:lang w:val="el-GR"/>
        </w:rPr>
        <w:t>μ</w:t>
      </w:r>
      <w:r w:rsidR="00993FB1">
        <w:rPr>
          <w:rFonts w:ascii="Times New Roman" w:hAnsi="Times New Roman" w:cs="Times New Roman"/>
        </w:rPr>
        <w:t xml:space="preserve">M but undergoes rapid decay to a pseudo-steady-state </w:t>
      </w:r>
      <w:r w:rsidR="00D62115">
        <w:rPr>
          <w:rFonts w:ascii="Times New Roman" w:hAnsi="Times New Roman" w:cs="Times New Roman"/>
        </w:rPr>
        <w:t>concentration</w:t>
      </w:r>
      <w:r w:rsidR="00993FB1">
        <w:rPr>
          <w:rFonts w:ascii="Times New Roman" w:hAnsi="Times New Roman" w:cs="Times New Roman"/>
        </w:rPr>
        <w:t xml:space="preserve"> of ~2 </w:t>
      </w:r>
      <w:r w:rsidR="008B1AB3">
        <w:rPr>
          <w:rFonts w:ascii="Times New Roman" w:hAnsi="Times New Roman" w:cs="Times New Roman"/>
          <w:lang w:val="el-GR"/>
        </w:rPr>
        <w:t>μ</w:t>
      </w:r>
      <w:r w:rsidR="008B1AB3">
        <w:rPr>
          <w:rFonts w:ascii="Times New Roman" w:hAnsi="Times New Roman" w:cs="Times New Roman"/>
        </w:rPr>
        <w:t>M</w:t>
      </w:r>
      <w:r w:rsidR="00E04FFC">
        <w:rPr>
          <w:rFonts w:ascii="Times New Roman" w:hAnsi="Times New Roman" w:cs="Times New Roman"/>
        </w:rPr>
        <w:t xml:space="preserve"> (Figure 1A)</w:t>
      </w:r>
      <w:r w:rsidR="00D62115">
        <w:rPr>
          <w:rFonts w:ascii="Times New Roman" w:hAnsi="Times New Roman" w:cs="Times New Roman"/>
        </w:rPr>
        <w:t>.  Arsenic(III)</w:t>
      </w:r>
      <w:r w:rsidR="00993FB1">
        <w:rPr>
          <w:rFonts w:ascii="Times New Roman" w:hAnsi="Times New Roman" w:cs="Times New Roman"/>
        </w:rPr>
        <w:t xml:space="preserve"> </w:t>
      </w:r>
      <w:r w:rsidR="00D62115">
        <w:rPr>
          <w:rFonts w:ascii="Times New Roman" w:hAnsi="Times New Roman" w:cs="Times New Roman"/>
        </w:rPr>
        <w:t>concentration</w:t>
      </w:r>
      <w:r w:rsidR="00993FB1">
        <w:rPr>
          <w:rFonts w:ascii="Times New Roman" w:hAnsi="Times New Roman" w:cs="Times New Roman"/>
        </w:rPr>
        <w:t xml:space="preserve"> is initially lower than that of As(V), but over the first ~25 d undergoes a more gradual decrease</w:t>
      </w:r>
      <w:r w:rsidR="008B1AB3">
        <w:rPr>
          <w:rFonts w:ascii="Times New Roman" w:hAnsi="Times New Roman" w:cs="Times New Roman"/>
        </w:rPr>
        <w:t xml:space="preserve"> than As(V) and is</w:t>
      </w:r>
      <w:r w:rsidR="00993FB1">
        <w:rPr>
          <w:rFonts w:ascii="Times New Roman" w:hAnsi="Times New Roman" w:cs="Times New Roman"/>
        </w:rPr>
        <w:t xml:space="preserve"> the dominant form of As in the effluent from 2 to 23 d of reaction; after 25 d of elution, its concentration decreases below our level of detection</w:t>
      </w:r>
      <w:r w:rsidR="00AA6EC9">
        <w:rPr>
          <w:rFonts w:ascii="Times New Roman" w:hAnsi="Times New Roman" w:cs="Times New Roman"/>
        </w:rPr>
        <w:t xml:space="preserve"> (Figure 1A)</w:t>
      </w:r>
      <w:r w:rsidR="00993FB1">
        <w:rPr>
          <w:rFonts w:ascii="Times New Roman" w:hAnsi="Times New Roman" w:cs="Times New Roman"/>
        </w:rPr>
        <w:t>.</w:t>
      </w:r>
      <w:r w:rsidR="00504309">
        <w:rPr>
          <w:rFonts w:ascii="Times New Roman" w:hAnsi="Times New Roman" w:cs="Times New Roman"/>
        </w:rPr>
        <w:t xml:space="preserve">  Overall, a greater mass of As(III) was eluted from the reactor than As(V)</w:t>
      </w:r>
      <w:r w:rsidR="002B53D8">
        <w:rPr>
          <w:rFonts w:ascii="Times New Roman" w:hAnsi="Times New Roman" w:cs="Times New Roman"/>
        </w:rPr>
        <w:t>,</w:t>
      </w:r>
      <w:r w:rsidR="00504309">
        <w:rPr>
          <w:rFonts w:ascii="Times New Roman" w:hAnsi="Times New Roman" w:cs="Times New Roman"/>
        </w:rPr>
        <w:t xml:space="preserve"> with a total of 8.26 and 4.57 </w:t>
      </w:r>
      <w:r w:rsidR="00504309">
        <w:rPr>
          <w:rFonts w:ascii="Times New Roman" w:hAnsi="Times New Roman" w:cs="Times New Roman"/>
          <w:lang w:val="el-GR"/>
        </w:rPr>
        <w:t>μ</w:t>
      </w:r>
      <w:r w:rsidR="00504309">
        <w:rPr>
          <w:rFonts w:ascii="Times New Roman" w:hAnsi="Times New Roman" w:cs="Times New Roman"/>
        </w:rPr>
        <w:t xml:space="preserve">mol removed, respectively.  </w:t>
      </w:r>
      <w:r w:rsidR="00993FB1">
        <w:rPr>
          <w:rFonts w:ascii="Times New Roman" w:hAnsi="Times New Roman" w:cs="Times New Roman"/>
        </w:rPr>
        <w:t xml:space="preserve">  </w:t>
      </w:r>
      <w:r w:rsidR="00E04FFC">
        <w:rPr>
          <w:rFonts w:ascii="Times New Roman" w:hAnsi="Times New Roman" w:cs="Times New Roman"/>
        </w:rPr>
        <w:t xml:space="preserve">  Effluent Mn(II) concentrations increase</w:t>
      </w:r>
      <w:r w:rsidR="00E60472">
        <w:rPr>
          <w:rFonts w:ascii="Times New Roman" w:hAnsi="Times New Roman" w:cs="Times New Roman"/>
        </w:rPr>
        <w:t xml:space="preserve"> from 2.7</w:t>
      </w:r>
      <w:r w:rsidR="00E04FFC">
        <w:rPr>
          <w:rFonts w:ascii="Times New Roman" w:hAnsi="Times New Roman" w:cs="Times New Roman"/>
        </w:rPr>
        <w:t xml:space="preserve"> to 130 </w:t>
      </w:r>
      <w:r w:rsidR="00E04FFC">
        <w:rPr>
          <w:rFonts w:ascii="Times New Roman" w:hAnsi="Times New Roman" w:cs="Times New Roman"/>
          <w:lang w:val="el-GR"/>
        </w:rPr>
        <w:t>μ</w:t>
      </w:r>
      <w:r w:rsidR="00AA6EC9">
        <w:rPr>
          <w:rFonts w:ascii="Times New Roman" w:hAnsi="Times New Roman" w:cs="Times New Roman"/>
        </w:rPr>
        <w:t>M</w:t>
      </w:r>
      <w:r w:rsidR="00495E80">
        <w:rPr>
          <w:rFonts w:ascii="Times New Roman" w:hAnsi="Times New Roman" w:cs="Times New Roman"/>
        </w:rPr>
        <w:t xml:space="preserve"> </w:t>
      </w:r>
      <w:r w:rsidR="00E04FFC">
        <w:rPr>
          <w:rFonts w:ascii="Times New Roman" w:hAnsi="Times New Roman" w:cs="Times New Roman"/>
        </w:rPr>
        <w:t xml:space="preserve">after 6 d of reaction </w:t>
      </w:r>
      <w:r w:rsidR="00780C0A">
        <w:rPr>
          <w:rFonts w:ascii="Times New Roman" w:hAnsi="Times New Roman" w:cs="Times New Roman"/>
        </w:rPr>
        <w:t>followed by gradual</w:t>
      </w:r>
      <w:r w:rsidR="00495E80">
        <w:rPr>
          <w:rFonts w:ascii="Times New Roman" w:hAnsi="Times New Roman" w:cs="Times New Roman"/>
        </w:rPr>
        <w:t xml:space="preserve"> decreased</w:t>
      </w:r>
      <w:r w:rsidR="00E04FFC">
        <w:rPr>
          <w:rFonts w:ascii="Times New Roman" w:hAnsi="Times New Roman" w:cs="Times New Roman"/>
        </w:rPr>
        <w:t xml:space="preserve"> to 40 </w:t>
      </w:r>
      <w:r w:rsidR="00E04FFC">
        <w:rPr>
          <w:rFonts w:ascii="Times New Roman" w:hAnsi="Times New Roman" w:cs="Times New Roman"/>
          <w:lang w:val="el-GR"/>
        </w:rPr>
        <w:t>μ</w:t>
      </w:r>
      <w:r w:rsidR="00AA6EC9">
        <w:rPr>
          <w:rFonts w:ascii="Times New Roman" w:hAnsi="Times New Roman" w:cs="Times New Roman"/>
        </w:rPr>
        <w:t>M</w:t>
      </w:r>
      <w:r w:rsidR="00495E80">
        <w:rPr>
          <w:rFonts w:ascii="Times New Roman" w:hAnsi="Times New Roman" w:cs="Times New Roman"/>
        </w:rPr>
        <w:t xml:space="preserve"> over the </w:t>
      </w:r>
      <w:r w:rsidR="00E60472">
        <w:rPr>
          <w:rFonts w:ascii="Times New Roman" w:hAnsi="Times New Roman" w:cs="Times New Roman"/>
        </w:rPr>
        <w:t>remainder of the</w:t>
      </w:r>
      <w:r w:rsidR="00495E80">
        <w:rPr>
          <w:rFonts w:ascii="Times New Roman" w:hAnsi="Times New Roman" w:cs="Times New Roman"/>
        </w:rPr>
        <w:t xml:space="preserve"> reaction period (Figure 1B)</w:t>
      </w:r>
      <w:r w:rsidR="00780C0A">
        <w:rPr>
          <w:rFonts w:ascii="Times New Roman" w:hAnsi="Times New Roman" w:cs="Times New Roman"/>
        </w:rPr>
        <w:t xml:space="preserve">. </w:t>
      </w:r>
      <w:r w:rsidR="00E04FFC">
        <w:rPr>
          <w:rFonts w:ascii="Times New Roman" w:hAnsi="Times New Roman" w:cs="Times New Roman"/>
        </w:rPr>
        <w:t xml:space="preserve"> </w:t>
      </w:r>
      <w:r w:rsidR="00780C0A" w:rsidRPr="00EE6DB3">
        <w:rPr>
          <w:rFonts w:ascii="Times New Roman" w:hAnsi="Times New Roman" w:cs="Times New Roman"/>
        </w:rPr>
        <w:t>Aqueous Fe(II) remained at or below the detection limit in the presence of oxygen</w:t>
      </w:r>
      <w:r w:rsidR="008B1AB3">
        <w:rPr>
          <w:rFonts w:ascii="Times New Roman" w:hAnsi="Times New Roman" w:cs="Times New Roman"/>
        </w:rPr>
        <w:t xml:space="preserve"> in the advecting solution</w:t>
      </w:r>
      <w:r w:rsidR="00780C0A" w:rsidRPr="00EE6DB3">
        <w:rPr>
          <w:rFonts w:ascii="Times New Roman" w:hAnsi="Times New Roman" w:cs="Times New Roman"/>
        </w:rPr>
        <w:t xml:space="preserve"> </w:t>
      </w:r>
      <w:r w:rsidR="00495E80">
        <w:rPr>
          <w:rFonts w:ascii="Times New Roman" w:hAnsi="Times New Roman" w:cs="Times New Roman"/>
        </w:rPr>
        <w:t xml:space="preserve">(Figure 1B).  </w:t>
      </w:r>
    </w:p>
    <w:p w:rsidR="00495E80" w:rsidRDefault="00AA6EC9" w:rsidP="00D72F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cs="Times New Roman"/>
        </w:rPr>
      </w:pPr>
      <w:r>
        <w:rPr>
          <w:rFonts w:ascii="Times New Roman" w:hAnsi="Times New Roman" w:cs="Times New Roman"/>
        </w:rPr>
        <w:tab/>
        <w:t>U</w:t>
      </w:r>
      <w:r w:rsidR="00780C0A">
        <w:rPr>
          <w:rFonts w:ascii="Times New Roman" w:hAnsi="Times New Roman" w:cs="Times New Roman"/>
        </w:rPr>
        <w:t>nder anoxic</w:t>
      </w:r>
      <w:r>
        <w:rPr>
          <w:rFonts w:ascii="Times New Roman" w:hAnsi="Times New Roman" w:cs="Times New Roman"/>
        </w:rPr>
        <w:t xml:space="preserve"> advecting solute</w:t>
      </w:r>
      <w:r w:rsidR="00780C0A">
        <w:rPr>
          <w:rFonts w:ascii="Times New Roman" w:hAnsi="Times New Roman" w:cs="Times New Roman"/>
        </w:rPr>
        <w:t xml:space="preserve"> conditions, </w:t>
      </w:r>
      <w:r w:rsidR="00D62115">
        <w:rPr>
          <w:rFonts w:ascii="Times New Roman" w:hAnsi="Times New Roman" w:cs="Times New Roman"/>
        </w:rPr>
        <w:t xml:space="preserve">As(III) was the dominant </w:t>
      </w:r>
      <w:r w:rsidR="00780C0A">
        <w:rPr>
          <w:rFonts w:ascii="Times New Roman" w:hAnsi="Times New Roman" w:cs="Times New Roman"/>
        </w:rPr>
        <w:t xml:space="preserve">As </w:t>
      </w:r>
      <w:r w:rsidR="00D62115">
        <w:rPr>
          <w:rFonts w:ascii="Times New Roman" w:hAnsi="Times New Roman" w:cs="Times New Roman"/>
        </w:rPr>
        <w:t>species from the first sampling, with As(V) near or below detection limit throughout the experiment</w:t>
      </w:r>
      <w:r w:rsidR="00E04FFC">
        <w:rPr>
          <w:rFonts w:ascii="Times New Roman" w:hAnsi="Times New Roman" w:cs="Times New Roman"/>
        </w:rPr>
        <w:t xml:space="preserve"> (Figure 2A)</w:t>
      </w:r>
      <w:r w:rsidR="00D62115">
        <w:rPr>
          <w:rFonts w:ascii="Times New Roman" w:hAnsi="Times New Roman" w:cs="Times New Roman"/>
        </w:rPr>
        <w:t>.</w:t>
      </w:r>
      <w:r w:rsidR="00495E80">
        <w:rPr>
          <w:rFonts w:ascii="Times New Roman" w:hAnsi="Times New Roman" w:cs="Times New Roman"/>
        </w:rPr>
        <w:t xml:space="preserve"> </w:t>
      </w:r>
      <w:r w:rsidR="00E04FFC">
        <w:rPr>
          <w:rFonts w:ascii="Times New Roman" w:hAnsi="Times New Roman" w:cs="Times New Roman"/>
        </w:rPr>
        <w:t xml:space="preserve"> </w:t>
      </w:r>
      <w:r w:rsidR="00495E80">
        <w:rPr>
          <w:rFonts w:ascii="Times New Roman" w:hAnsi="Times New Roman" w:cs="Times New Roman"/>
        </w:rPr>
        <w:t xml:space="preserve">Manganese(II) concentrations peaked after 6 d of reaction, as seen under aerated treatment; however, the maximum concentration </w:t>
      </w:r>
      <w:r w:rsidR="00780C0A">
        <w:rPr>
          <w:rFonts w:ascii="Times New Roman" w:hAnsi="Times New Roman" w:cs="Times New Roman"/>
        </w:rPr>
        <w:t>of Mn(II) measured was nearly three</w:t>
      </w:r>
      <w:r w:rsidR="008B1AB3">
        <w:rPr>
          <w:rFonts w:ascii="Times New Roman" w:hAnsi="Times New Roman" w:cs="Times New Roman"/>
        </w:rPr>
        <w:t>-</w:t>
      </w:r>
      <w:r w:rsidR="00780C0A">
        <w:rPr>
          <w:rFonts w:ascii="Times New Roman" w:hAnsi="Times New Roman" w:cs="Times New Roman"/>
        </w:rPr>
        <w:t>fold</w:t>
      </w:r>
      <w:r w:rsidR="00495E80">
        <w:rPr>
          <w:rFonts w:ascii="Times New Roman" w:hAnsi="Times New Roman" w:cs="Times New Roman"/>
        </w:rPr>
        <w:t xml:space="preserve"> greater </w:t>
      </w:r>
      <w:r w:rsidR="00E60472">
        <w:rPr>
          <w:rFonts w:ascii="Times New Roman" w:hAnsi="Times New Roman" w:cs="Times New Roman"/>
        </w:rPr>
        <w:t xml:space="preserve">(372 </w:t>
      </w:r>
      <w:r w:rsidR="00E60472" w:rsidRPr="00EE6DB3">
        <w:rPr>
          <w:rFonts w:ascii="Times New Roman" w:hAnsi="Times New Roman" w:cs="Times New Roman"/>
          <w:lang w:val="el-GR"/>
        </w:rPr>
        <w:t>μ</w:t>
      </w:r>
      <w:r w:rsidR="00E60472" w:rsidRPr="00EE6DB3">
        <w:rPr>
          <w:rFonts w:ascii="Times New Roman" w:hAnsi="Times New Roman" w:cs="Times New Roman"/>
        </w:rPr>
        <w:t>M</w:t>
      </w:r>
      <w:r w:rsidR="00E60472">
        <w:rPr>
          <w:rFonts w:ascii="Times New Roman" w:hAnsi="Times New Roman" w:cs="Times New Roman"/>
        </w:rPr>
        <w:t xml:space="preserve">) </w:t>
      </w:r>
      <w:r w:rsidR="00495E80">
        <w:rPr>
          <w:rFonts w:ascii="Times New Roman" w:hAnsi="Times New Roman" w:cs="Times New Roman"/>
        </w:rPr>
        <w:t>than the ma</w:t>
      </w:r>
      <w:r w:rsidR="00F8689B">
        <w:rPr>
          <w:rFonts w:ascii="Times New Roman" w:hAnsi="Times New Roman" w:cs="Times New Roman"/>
        </w:rPr>
        <w:t>ximum under aerated conditions</w:t>
      </w:r>
      <w:r w:rsidR="00E60472">
        <w:rPr>
          <w:rFonts w:ascii="Times New Roman" w:hAnsi="Times New Roman" w:cs="Times New Roman"/>
        </w:rPr>
        <w:t xml:space="preserve"> (126 </w:t>
      </w:r>
      <w:r w:rsidR="00E60472" w:rsidRPr="00EE6DB3">
        <w:rPr>
          <w:rFonts w:ascii="Times New Roman" w:hAnsi="Times New Roman" w:cs="Times New Roman"/>
          <w:lang w:val="el-GR"/>
        </w:rPr>
        <w:t>μ</w:t>
      </w:r>
      <w:r w:rsidR="00E60472" w:rsidRPr="00EE6DB3">
        <w:rPr>
          <w:rFonts w:ascii="Times New Roman" w:hAnsi="Times New Roman" w:cs="Times New Roman"/>
        </w:rPr>
        <w:t>M</w:t>
      </w:r>
      <w:r w:rsidR="00E60472">
        <w:rPr>
          <w:rFonts w:ascii="Times New Roman" w:hAnsi="Times New Roman" w:cs="Times New Roman"/>
        </w:rPr>
        <w:t>)</w:t>
      </w:r>
      <w:r w:rsidR="00092AF2">
        <w:rPr>
          <w:rFonts w:ascii="Times New Roman" w:hAnsi="Times New Roman" w:cs="Times New Roman"/>
        </w:rPr>
        <w:t xml:space="preserve"> (Figure 2B)</w:t>
      </w:r>
      <w:r w:rsidR="00F8689B">
        <w:rPr>
          <w:rFonts w:ascii="Times New Roman" w:hAnsi="Times New Roman" w:cs="Times New Roman"/>
        </w:rPr>
        <w:t>.</w:t>
      </w:r>
      <w:r w:rsidR="00780C0A">
        <w:rPr>
          <w:rFonts w:ascii="Times New Roman" w:hAnsi="Times New Roman" w:cs="Times New Roman"/>
        </w:rPr>
        <w:t xml:space="preserve">  E</w:t>
      </w:r>
      <w:r w:rsidR="00F8689B">
        <w:rPr>
          <w:rFonts w:ascii="Times New Roman" w:hAnsi="Times New Roman" w:cs="Times New Roman"/>
        </w:rPr>
        <w:t>ffluent Mn(II) concentrations</w:t>
      </w:r>
      <w:r w:rsidR="00780C0A">
        <w:rPr>
          <w:rFonts w:ascii="Times New Roman" w:hAnsi="Times New Roman" w:cs="Times New Roman"/>
        </w:rPr>
        <w:t xml:space="preserve"> began to</w:t>
      </w:r>
      <w:r>
        <w:rPr>
          <w:rFonts w:ascii="Times New Roman" w:hAnsi="Times New Roman" w:cs="Times New Roman"/>
        </w:rPr>
        <w:t xml:space="preserve"> decrease</w:t>
      </w:r>
      <w:r w:rsidR="00780C0A">
        <w:rPr>
          <w:rFonts w:ascii="Times New Roman" w:hAnsi="Times New Roman" w:cs="Times New Roman"/>
        </w:rPr>
        <w:t xml:space="preserve"> </w:t>
      </w:r>
      <w:r w:rsidR="008A2039">
        <w:rPr>
          <w:rFonts w:ascii="Times New Roman" w:hAnsi="Times New Roman" w:cs="Times New Roman"/>
        </w:rPr>
        <w:t>after</w:t>
      </w:r>
      <w:r w:rsidR="00780C0A">
        <w:rPr>
          <w:rFonts w:ascii="Times New Roman" w:hAnsi="Times New Roman" w:cs="Times New Roman"/>
        </w:rPr>
        <w:t xml:space="preserve"> 7</w:t>
      </w:r>
      <w:r w:rsidR="008A2039">
        <w:rPr>
          <w:rFonts w:ascii="Times New Roman" w:hAnsi="Times New Roman" w:cs="Times New Roman"/>
        </w:rPr>
        <w:t xml:space="preserve"> d</w:t>
      </w:r>
      <w:r w:rsidR="00F8689B">
        <w:rPr>
          <w:rFonts w:ascii="Times New Roman" w:hAnsi="Times New Roman" w:cs="Times New Roman"/>
        </w:rPr>
        <w:t xml:space="preserve">, with concentrations reaching detection limit at approximately 30 d of reaction.  </w:t>
      </w:r>
      <w:r w:rsidR="00FC360D">
        <w:rPr>
          <w:rFonts w:ascii="Times New Roman" w:hAnsi="Times New Roman" w:cs="Times New Roman"/>
        </w:rPr>
        <w:t xml:space="preserve">Absent </w:t>
      </w:r>
      <w:r w:rsidR="00F8689B">
        <w:rPr>
          <w:rFonts w:ascii="Times New Roman" w:hAnsi="Times New Roman" w:cs="Times New Roman"/>
        </w:rPr>
        <w:t>of abiotic oxidation</w:t>
      </w:r>
      <w:r w:rsidR="00FC360D">
        <w:rPr>
          <w:rFonts w:ascii="Times New Roman" w:hAnsi="Times New Roman" w:cs="Times New Roman"/>
        </w:rPr>
        <w:t xml:space="preserve"> (by O</w:t>
      </w:r>
      <w:r w:rsidR="0005607A" w:rsidRPr="0005607A">
        <w:rPr>
          <w:rFonts w:ascii="Times New Roman" w:hAnsi="Times New Roman" w:cs="Times New Roman"/>
          <w:vertAlign w:val="subscript"/>
        </w:rPr>
        <w:t>2</w:t>
      </w:r>
      <w:r w:rsidR="00FC360D">
        <w:rPr>
          <w:rFonts w:ascii="Times New Roman" w:hAnsi="Times New Roman" w:cs="Times New Roman"/>
        </w:rPr>
        <w:t>)</w:t>
      </w:r>
      <w:r>
        <w:rPr>
          <w:rFonts w:ascii="Times New Roman" w:hAnsi="Times New Roman" w:cs="Times New Roman"/>
        </w:rPr>
        <w:t>,</w:t>
      </w:r>
      <w:r w:rsidR="00F8689B">
        <w:rPr>
          <w:rFonts w:ascii="Times New Roman" w:hAnsi="Times New Roman" w:cs="Times New Roman"/>
        </w:rPr>
        <w:t xml:space="preserve"> Fe(II) concentrations </w:t>
      </w:r>
      <w:r>
        <w:rPr>
          <w:rFonts w:ascii="Times New Roman" w:hAnsi="Times New Roman" w:cs="Times New Roman"/>
        </w:rPr>
        <w:t>increased</w:t>
      </w:r>
      <w:r w:rsidR="00F8689B">
        <w:rPr>
          <w:rFonts w:ascii="Times New Roman" w:hAnsi="Times New Roman" w:cs="Times New Roman"/>
        </w:rPr>
        <w:t xml:space="preserve"> over the first 15 d and stabilizing at approximately </w:t>
      </w:r>
      <w:r w:rsidR="008A2039">
        <w:rPr>
          <w:rFonts w:ascii="Times New Roman" w:hAnsi="Times New Roman" w:cs="Times New Roman"/>
        </w:rPr>
        <w:t>180</w:t>
      </w:r>
      <w:r w:rsidR="00F8689B">
        <w:rPr>
          <w:rFonts w:ascii="Times New Roman" w:hAnsi="Times New Roman" w:cs="Times New Roman"/>
        </w:rPr>
        <w:t xml:space="preserve"> </w:t>
      </w:r>
      <w:r w:rsidR="00F8689B">
        <w:rPr>
          <w:rFonts w:ascii="Times New Roman" w:hAnsi="Times New Roman" w:cs="Times New Roman"/>
          <w:lang w:val="el-GR"/>
        </w:rPr>
        <w:t>μ</w:t>
      </w:r>
      <w:r>
        <w:rPr>
          <w:rFonts w:ascii="Times New Roman" w:hAnsi="Times New Roman" w:cs="Times New Roman"/>
        </w:rPr>
        <w:t>M</w:t>
      </w:r>
      <w:r w:rsidR="00F8689B">
        <w:rPr>
          <w:rFonts w:ascii="Times New Roman" w:hAnsi="Times New Roman" w:cs="Times New Roman"/>
          <w:vertAlign w:val="superscript"/>
        </w:rPr>
        <w:t xml:space="preserve"> </w:t>
      </w:r>
      <w:r w:rsidR="00F8689B">
        <w:rPr>
          <w:rFonts w:ascii="Times New Roman" w:hAnsi="Times New Roman" w:cs="Times New Roman"/>
        </w:rPr>
        <w:t>for the remainder of the reaction period</w:t>
      </w:r>
      <w:r w:rsidR="00092AF2">
        <w:rPr>
          <w:rFonts w:ascii="Times New Roman" w:hAnsi="Times New Roman" w:cs="Times New Roman"/>
        </w:rPr>
        <w:t xml:space="preserve"> (Figure 2B)</w:t>
      </w:r>
      <w:r w:rsidR="00F8689B">
        <w:rPr>
          <w:rFonts w:ascii="Times New Roman" w:hAnsi="Times New Roman" w:cs="Times New Roman"/>
        </w:rPr>
        <w:t>.</w:t>
      </w:r>
    </w:p>
    <w:p w:rsidR="00EC00EC" w:rsidRDefault="00EC00EC" w:rsidP="00D72F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cs="Times New Roman"/>
        </w:rPr>
      </w:pPr>
      <w:r>
        <w:rPr>
          <w:rFonts w:ascii="Times New Roman" w:hAnsi="Times New Roman" w:cs="Times New Roman"/>
        </w:rPr>
        <w:tab/>
      </w:r>
      <w:r w:rsidR="00AA6EC9">
        <w:rPr>
          <w:rFonts w:ascii="Times New Roman" w:hAnsi="Times New Roman" w:cs="Times New Roman"/>
        </w:rPr>
        <w:t xml:space="preserve">When anoxic reactors are transitioned to oxic conditions in the advecting solution after a 20 d reaction period, </w:t>
      </w:r>
      <w:r>
        <w:rPr>
          <w:rFonts w:ascii="Times New Roman" w:hAnsi="Times New Roman" w:cs="Times New Roman"/>
        </w:rPr>
        <w:t xml:space="preserve">As(III) concentrations dominated over As(V) in the effluent </w:t>
      </w:r>
      <w:r w:rsidR="008A2039">
        <w:rPr>
          <w:rFonts w:ascii="Times New Roman" w:hAnsi="Times New Roman" w:cs="Times New Roman"/>
        </w:rPr>
        <w:t>throughout the experimental period</w:t>
      </w:r>
      <w:r>
        <w:rPr>
          <w:rFonts w:ascii="Times New Roman" w:hAnsi="Times New Roman" w:cs="Times New Roman"/>
        </w:rPr>
        <w:t xml:space="preserve"> (Figure 3A).  Total As concentrations gradually decreased </w:t>
      </w:r>
      <w:r w:rsidR="008A2039">
        <w:rPr>
          <w:rFonts w:ascii="Times New Roman" w:hAnsi="Times New Roman" w:cs="Times New Roman"/>
        </w:rPr>
        <w:t xml:space="preserve">from 54 </w:t>
      </w:r>
      <w:r w:rsidR="008A2039" w:rsidRPr="00EE6DB3">
        <w:rPr>
          <w:rFonts w:ascii="Times New Roman" w:hAnsi="Times New Roman" w:cs="Times New Roman"/>
          <w:lang w:val="el-GR"/>
        </w:rPr>
        <w:t>μ</w:t>
      </w:r>
      <w:r w:rsidR="008A2039" w:rsidRPr="00EE6DB3">
        <w:rPr>
          <w:rFonts w:ascii="Times New Roman" w:hAnsi="Times New Roman" w:cs="Times New Roman"/>
        </w:rPr>
        <w:t>M</w:t>
      </w:r>
      <w:r w:rsidR="008A2039">
        <w:rPr>
          <w:rFonts w:ascii="Times New Roman" w:hAnsi="Times New Roman" w:cs="Times New Roman"/>
        </w:rPr>
        <w:t xml:space="preserve"> to 18</w:t>
      </w:r>
      <w:r w:rsidR="008A2039" w:rsidRPr="008A2039">
        <w:rPr>
          <w:rFonts w:ascii="Times New Roman" w:hAnsi="Times New Roman" w:cs="Times New Roman"/>
          <w:lang w:val="el-GR"/>
        </w:rPr>
        <w:t xml:space="preserve"> </w:t>
      </w:r>
      <w:r w:rsidR="008A2039" w:rsidRPr="00EE6DB3">
        <w:rPr>
          <w:rFonts w:ascii="Times New Roman" w:hAnsi="Times New Roman" w:cs="Times New Roman"/>
          <w:lang w:val="el-GR"/>
        </w:rPr>
        <w:t>μ</w:t>
      </w:r>
      <w:r w:rsidR="008A2039" w:rsidRPr="00EE6DB3">
        <w:rPr>
          <w:rFonts w:ascii="Times New Roman" w:hAnsi="Times New Roman" w:cs="Times New Roman"/>
        </w:rPr>
        <w:t>M</w:t>
      </w:r>
      <w:r w:rsidR="008A2039">
        <w:rPr>
          <w:rFonts w:ascii="Times New Roman" w:hAnsi="Times New Roman" w:cs="Times New Roman"/>
        </w:rPr>
        <w:t xml:space="preserve"> over the first 17 d</w:t>
      </w:r>
      <w:r w:rsidR="00AA6EC9">
        <w:rPr>
          <w:rFonts w:ascii="Times New Roman" w:hAnsi="Times New Roman" w:cs="Times New Roman"/>
        </w:rPr>
        <w:t xml:space="preserve"> of anoxic solution addition; upon switching to aerated conditions, </w:t>
      </w:r>
      <w:r w:rsidR="008A2039">
        <w:rPr>
          <w:rFonts w:ascii="Times New Roman" w:hAnsi="Times New Roman" w:cs="Times New Roman"/>
        </w:rPr>
        <w:t>a</w:t>
      </w:r>
      <w:r w:rsidR="003A3520">
        <w:rPr>
          <w:rFonts w:ascii="Times New Roman" w:hAnsi="Times New Roman" w:cs="Times New Roman"/>
        </w:rPr>
        <w:t xml:space="preserve"> </w:t>
      </w:r>
      <w:r w:rsidR="00AA6EC9">
        <w:rPr>
          <w:rFonts w:ascii="Times New Roman" w:hAnsi="Times New Roman" w:cs="Times New Roman"/>
        </w:rPr>
        <w:t>decrease</w:t>
      </w:r>
      <w:r w:rsidR="008A2039">
        <w:rPr>
          <w:rFonts w:ascii="Times New Roman" w:hAnsi="Times New Roman" w:cs="Times New Roman"/>
        </w:rPr>
        <w:t xml:space="preserve"> </w:t>
      </w:r>
      <w:r w:rsidR="003A3520">
        <w:rPr>
          <w:rFonts w:ascii="Times New Roman" w:hAnsi="Times New Roman" w:cs="Times New Roman"/>
        </w:rPr>
        <w:t>in total effluent As concentration</w:t>
      </w:r>
      <w:r w:rsidR="008A2039">
        <w:rPr>
          <w:rFonts w:ascii="Times New Roman" w:hAnsi="Times New Roman" w:cs="Times New Roman"/>
        </w:rPr>
        <w:t xml:space="preserve"> from 18 </w:t>
      </w:r>
      <w:r w:rsidR="008A2039" w:rsidRPr="00EE6DB3">
        <w:rPr>
          <w:rFonts w:ascii="Times New Roman" w:hAnsi="Times New Roman" w:cs="Times New Roman"/>
          <w:lang w:val="el-GR"/>
        </w:rPr>
        <w:t>μ</w:t>
      </w:r>
      <w:r w:rsidR="008A2039" w:rsidRPr="00EE6DB3">
        <w:rPr>
          <w:rFonts w:ascii="Times New Roman" w:hAnsi="Times New Roman" w:cs="Times New Roman"/>
        </w:rPr>
        <w:t>M</w:t>
      </w:r>
      <w:r w:rsidR="008A2039">
        <w:rPr>
          <w:rFonts w:ascii="Times New Roman" w:hAnsi="Times New Roman" w:cs="Times New Roman"/>
        </w:rPr>
        <w:t xml:space="preserve"> to 13 </w:t>
      </w:r>
      <w:r w:rsidR="008A2039" w:rsidRPr="00EE6DB3">
        <w:rPr>
          <w:rFonts w:ascii="Times New Roman" w:hAnsi="Times New Roman" w:cs="Times New Roman"/>
          <w:lang w:val="el-GR"/>
        </w:rPr>
        <w:t>μ</w:t>
      </w:r>
      <w:r w:rsidR="008A2039" w:rsidRPr="00EE6DB3">
        <w:rPr>
          <w:rFonts w:ascii="Times New Roman" w:hAnsi="Times New Roman" w:cs="Times New Roman"/>
        </w:rPr>
        <w:t>M</w:t>
      </w:r>
      <w:r w:rsidR="003A3520">
        <w:rPr>
          <w:rFonts w:ascii="Times New Roman" w:hAnsi="Times New Roman" w:cs="Times New Roman"/>
        </w:rPr>
        <w:t xml:space="preserve"> (Figure 3A)</w:t>
      </w:r>
      <w:r w:rsidR="00AA6EC9">
        <w:rPr>
          <w:rFonts w:ascii="Times New Roman" w:hAnsi="Times New Roman" w:cs="Times New Roman"/>
        </w:rPr>
        <w:t xml:space="preserve"> results</w:t>
      </w:r>
      <w:r w:rsidR="003A3520">
        <w:rPr>
          <w:rFonts w:ascii="Times New Roman" w:hAnsi="Times New Roman" w:cs="Times New Roman"/>
        </w:rPr>
        <w:t xml:space="preserve">.  Response to the aeration transition was also reflected in Fe(II) concentrations, where effluent Fe(II) concentrations peaked </w:t>
      </w:r>
      <w:r w:rsidR="00AA6EC9">
        <w:rPr>
          <w:rFonts w:ascii="Times New Roman" w:hAnsi="Times New Roman" w:cs="Times New Roman"/>
        </w:rPr>
        <w:t xml:space="preserve">just before the switch to aerated conditions, where upon Fe decreased rapidly </w:t>
      </w:r>
      <w:r w:rsidR="003A3520">
        <w:rPr>
          <w:rFonts w:ascii="Times New Roman" w:hAnsi="Times New Roman" w:cs="Times New Roman"/>
        </w:rPr>
        <w:t xml:space="preserve">to </w:t>
      </w:r>
      <w:r w:rsidR="00AA6EC9">
        <w:rPr>
          <w:rFonts w:ascii="Times New Roman" w:hAnsi="Times New Roman" w:cs="Times New Roman"/>
        </w:rPr>
        <w:t>our level of detection</w:t>
      </w:r>
      <w:r w:rsidR="003A3520">
        <w:rPr>
          <w:rFonts w:ascii="Times New Roman" w:hAnsi="Times New Roman" w:cs="Times New Roman"/>
        </w:rPr>
        <w:t xml:space="preserve">.  Manganese(II) concentrations are less affected by </w:t>
      </w:r>
      <w:r w:rsidR="00FC360D">
        <w:rPr>
          <w:rFonts w:ascii="Times New Roman" w:hAnsi="Times New Roman" w:cs="Times New Roman"/>
        </w:rPr>
        <w:t xml:space="preserve">a </w:t>
      </w:r>
      <w:r w:rsidR="003A3520">
        <w:rPr>
          <w:rFonts w:ascii="Times New Roman" w:hAnsi="Times New Roman" w:cs="Times New Roman"/>
        </w:rPr>
        <w:t>transition to aerated conditions</w:t>
      </w:r>
      <w:r w:rsidR="00AA6EC9">
        <w:rPr>
          <w:rFonts w:ascii="Times New Roman" w:hAnsi="Times New Roman" w:cs="Times New Roman"/>
        </w:rPr>
        <w:t xml:space="preserve"> owing to effective depletion of Mn in the eluting solution over the first </w:t>
      </w:r>
      <w:r w:rsidR="00927715">
        <w:rPr>
          <w:rFonts w:ascii="Times New Roman" w:hAnsi="Times New Roman" w:cs="Times New Roman"/>
        </w:rPr>
        <w:t xml:space="preserve">20 d—a </w:t>
      </w:r>
      <w:r w:rsidR="003A3520">
        <w:rPr>
          <w:rFonts w:ascii="Times New Roman" w:hAnsi="Times New Roman" w:cs="Times New Roman"/>
        </w:rPr>
        <w:t xml:space="preserve"> maximum concentration </w:t>
      </w:r>
      <w:r w:rsidR="00927715">
        <w:rPr>
          <w:rFonts w:ascii="Times New Roman" w:hAnsi="Times New Roman" w:cs="Times New Roman"/>
        </w:rPr>
        <w:t>occurs</w:t>
      </w:r>
      <w:r w:rsidR="003A3520">
        <w:rPr>
          <w:rFonts w:ascii="Times New Roman" w:hAnsi="Times New Roman" w:cs="Times New Roman"/>
        </w:rPr>
        <w:t xml:space="preserve"> after 6 d of reaction (consistent under all aeration treatments)</w:t>
      </w:r>
      <w:r w:rsidR="00927715">
        <w:rPr>
          <w:rFonts w:ascii="Times New Roman" w:hAnsi="Times New Roman" w:cs="Times New Roman"/>
        </w:rPr>
        <w:t xml:space="preserve"> and then undergoes progressive decay for the next 14 d</w:t>
      </w:r>
      <w:r w:rsidR="003A3520">
        <w:rPr>
          <w:rFonts w:ascii="Times New Roman" w:hAnsi="Times New Roman" w:cs="Times New Roman"/>
        </w:rPr>
        <w:t>.</w:t>
      </w:r>
    </w:p>
    <w:p w:rsidR="006B5F32" w:rsidRDefault="006841B6" w:rsidP="00D72F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cs="Times New Roman"/>
        </w:rPr>
      </w:pPr>
      <w:r>
        <w:rPr>
          <w:rFonts w:ascii="Times New Roman" w:hAnsi="Times New Roman" w:cs="Times New Roman"/>
        </w:rPr>
        <w:tab/>
      </w:r>
      <w:commentRangeStart w:id="40"/>
      <w:r w:rsidR="00B54AC2">
        <w:rPr>
          <w:rFonts w:ascii="Times New Roman" w:hAnsi="Times New Roman" w:cs="Times New Roman"/>
        </w:rPr>
        <w:t>For aggregates first subjected to aerated advecting solutions, a switch to anaerobic conditions after 20 d leads to a nearly immediate pulse (2 d) of As(III)</w:t>
      </w:r>
      <w:ins w:id="41" w:author="Samantha Ying" w:date="2012-05-16T13:54:00Z">
        <w:r w:rsidR="00BC34FD">
          <w:rPr>
            <w:rFonts w:ascii="Times New Roman" w:hAnsi="Times New Roman" w:cs="Times New Roman"/>
          </w:rPr>
          <w:t xml:space="preserve"> (increase from 10 to 16 </w:t>
        </w:r>
        <w:r w:rsidR="00BC34FD">
          <w:rPr>
            <w:rFonts w:ascii="Times New Roman" w:hAnsi="Times New Roman" w:cs="Times New Roman"/>
            <w:lang w:val="el-GR"/>
          </w:rPr>
          <w:t>μ</w:t>
        </w:r>
        <w:r w:rsidR="00BC34FD" w:rsidRPr="00EE6DB3">
          <w:rPr>
            <w:rFonts w:ascii="Times New Roman" w:hAnsi="Times New Roman" w:cs="Times New Roman"/>
          </w:rPr>
          <w:t>M</w:t>
        </w:r>
        <w:r w:rsidR="00BC34FD">
          <w:rPr>
            <w:rFonts w:ascii="Times New Roman" w:hAnsi="Times New Roman" w:cs="Times New Roman"/>
          </w:rPr>
          <w:t>)</w:t>
        </w:r>
      </w:ins>
      <w:r w:rsidR="00B54AC2">
        <w:rPr>
          <w:rFonts w:ascii="Times New Roman" w:hAnsi="Times New Roman" w:cs="Times New Roman"/>
        </w:rPr>
        <w:t>, a rebound in Mn(II) concentration, and a progressive increase in Fe(II) within effluent solutions</w:t>
      </w:r>
      <w:ins w:id="42" w:author="Samantha Ying" w:date="2012-05-16T13:53:00Z">
        <w:r w:rsidR="00BC34FD">
          <w:rPr>
            <w:rFonts w:ascii="Times New Roman" w:hAnsi="Times New Roman" w:cs="Times New Roman"/>
          </w:rPr>
          <w:t xml:space="preserve"> (Figure 4)</w:t>
        </w:r>
      </w:ins>
      <w:r w:rsidR="00B54AC2">
        <w:rPr>
          <w:rFonts w:ascii="Times New Roman" w:hAnsi="Times New Roman" w:cs="Times New Roman"/>
        </w:rPr>
        <w:t xml:space="preserve">.  </w:t>
      </w:r>
      <w:commentRangeEnd w:id="40"/>
      <w:r w:rsidR="00AF400B">
        <w:rPr>
          <w:rStyle w:val="CommentReference"/>
          <w:vanish/>
        </w:rPr>
        <w:commentReference w:id="40"/>
      </w:r>
      <w:r w:rsidR="0037277B">
        <w:rPr>
          <w:rFonts w:ascii="Times New Roman" w:hAnsi="Times New Roman" w:cs="Times New Roman"/>
        </w:rPr>
        <w:t xml:space="preserve">Similar to </w:t>
      </w:r>
      <w:r w:rsidR="003A026D">
        <w:rPr>
          <w:rFonts w:ascii="Times New Roman" w:hAnsi="Times New Roman" w:cs="Times New Roman"/>
        </w:rPr>
        <w:t>results from the</w:t>
      </w:r>
      <w:r w:rsidR="0037277B">
        <w:rPr>
          <w:rFonts w:ascii="Times New Roman" w:hAnsi="Times New Roman" w:cs="Times New Roman"/>
        </w:rPr>
        <w:t xml:space="preserve"> continually aerated aggregate reactor, </w:t>
      </w:r>
      <w:r w:rsidR="00B54AC2">
        <w:rPr>
          <w:rFonts w:ascii="Times New Roman" w:hAnsi="Times New Roman" w:cs="Times New Roman"/>
        </w:rPr>
        <w:t xml:space="preserve"> during the aeration period As(III) concentrations increase </w:t>
      </w:r>
      <w:r w:rsidR="00982D9F">
        <w:rPr>
          <w:rFonts w:ascii="Times New Roman" w:hAnsi="Times New Roman" w:cs="Times New Roman"/>
        </w:rPr>
        <w:t xml:space="preserve">to a maximum of ≈30 uM within the first 5 d and then progressively decreases until the </w:t>
      </w:r>
      <w:r w:rsidR="00C93706">
        <w:rPr>
          <w:rFonts w:ascii="Times New Roman" w:hAnsi="Times New Roman" w:cs="Times New Roman"/>
        </w:rPr>
        <w:t>cessation</w:t>
      </w:r>
      <w:r w:rsidR="00982D9F">
        <w:rPr>
          <w:rFonts w:ascii="Times New Roman" w:hAnsi="Times New Roman" w:cs="Times New Roman"/>
        </w:rPr>
        <w:t xml:space="preserve"> of aeration at day 20</w:t>
      </w:r>
      <w:del w:id="43" w:author="Samantha Ying" w:date="2012-05-16T13:55:00Z">
        <w:r w:rsidR="00982D9F" w:rsidDel="00BC34FD">
          <w:rPr>
            <w:rFonts w:ascii="Times New Roman" w:hAnsi="Times New Roman" w:cs="Times New Roman"/>
          </w:rPr>
          <w:delText xml:space="preserve">. </w:delText>
        </w:r>
        <w:r w:rsidR="0037277B" w:rsidDel="00BC34FD">
          <w:rPr>
            <w:rFonts w:ascii="Times New Roman" w:hAnsi="Times New Roman" w:cs="Times New Roman"/>
          </w:rPr>
          <w:delText xml:space="preserve"> </w:delText>
        </w:r>
        <w:r w:rsidR="00691042" w:rsidDel="00BC34FD">
          <w:rPr>
            <w:rFonts w:ascii="Times New Roman" w:hAnsi="Times New Roman" w:cs="Times New Roman"/>
          </w:rPr>
          <w:delText xml:space="preserve"> A</w:delText>
        </w:r>
        <w:r w:rsidR="0037277B" w:rsidDel="00BC34FD">
          <w:rPr>
            <w:rFonts w:ascii="Times New Roman" w:hAnsi="Times New Roman" w:cs="Times New Roman"/>
          </w:rPr>
          <w:delText xml:space="preserve"> pulse of As</w:delText>
        </w:r>
        <w:r w:rsidR="00982D9F" w:rsidDel="00BC34FD">
          <w:rPr>
            <w:rFonts w:ascii="Times New Roman" w:hAnsi="Times New Roman" w:cs="Times New Roman"/>
          </w:rPr>
          <w:delText>(III)</w:delText>
        </w:r>
        <w:r w:rsidR="00691042" w:rsidDel="00BC34FD">
          <w:rPr>
            <w:rFonts w:ascii="Times New Roman" w:hAnsi="Times New Roman" w:cs="Times New Roman"/>
          </w:rPr>
          <w:delText xml:space="preserve"> (increase from 10 to 16 </w:delText>
        </w:r>
        <w:r w:rsidR="00691042" w:rsidDel="00BC34FD">
          <w:rPr>
            <w:rFonts w:ascii="Times New Roman" w:hAnsi="Times New Roman" w:cs="Times New Roman"/>
            <w:lang w:val="el-GR"/>
          </w:rPr>
          <w:delText>μ</w:delText>
        </w:r>
        <w:r w:rsidR="00FC360D" w:rsidRPr="00EE6DB3" w:rsidDel="00BC34FD">
          <w:rPr>
            <w:rFonts w:ascii="Times New Roman" w:hAnsi="Times New Roman" w:cs="Times New Roman"/>
          </w:rPr>
          <w:delText>M</w:delText>
        </w:r>
        <w:r w:rsidR="00691042" w:rsidDel="00BC34FD">
          <w:rPr>
            <w:rFonts w:ascii="Times New Roman" w:hAnsi="Times New Roman" w:cs="Times New Roman"/>
          </w:rPr>
          <w:delText>)</w:delText>
        </w:r>
        <w:r w:rsidR="0037277B" w:rsidDel="00BC34FD">
          <w:rPr>
            <w:rFonts w:ascii="Times New Roman" w:hAnsi="Times New Roman" w:cs="Times New Roman"/>
          </w:rPr>
          <w:delText xml:space="preserve"> </w:delText>
        </w:r>
        <w:r w:rsidR="00982D9F" w:rsidDel="00BC34FD">
          <w:rPr>
            <w:rFonts w:ascii="Times New Roman" w:hAnsi="Times New Roman" w:cs="Times New Roman"/>
          </w:rPr>
          <w:delText xml:space="preserve">occurred </w:delText>
        </w:r>
        <w:r w:rsidR="0037277B" w:rsidDel="00BC34FD">
          <w:rPr>
            <w:rFonts w:ascii="Times New Roman" w:hAnsi="Times New Roman" w:cs="Times New Roman"/>
          </w:rPr>
          <w:delText xml:space="preserve"> 2 d </w:delText>
        </w:r>
        <w:r w:rsidR="00691042" w:rsidDel="00BC34FD">
          <w:rPr>
            <w:rFonts w:ascii="Times New Roman" w:hAnsi="Times New Roman" w:cs="Times New Roman"/>
          </w:rPr>
          <w:delText>after</w:delText>
        </w:r>
        <w:r w:rsidR="00982D9F" w:rsidDel="00BC34FD">
          <w:rPr>
            <w:rFonts w:ascii="Times New Roman" w:hAnsi="Times New Roman" w:cs="Times New Roman"/>
          </w:rPr>
          <w:delText xml:space="preserve"> the</w:delText>
        </w:r>
        <w:r w:rsidR="00691042" w:rsidDel="00BC34FD">
          <w:rPr>
            <w:rFonts w:ascii="Times New Roman" w:hAnsi="Times New Roman" w:cs="Times New Roman"/>
          </w:rPr>
          <w:delText xml:space="preserve"> transition to anoxic</w:delText>
        </w:r>
        <w:r w:rsidR="00982D9F" w:rsidDel="00BC34FD">
          <w:rPr>
            <w:rFonts w:ascii="Times New Roman" w:hAnsi="Times New Roman" w:cs="Times New Roman"/>
          </w:rPr>
          <w:delText xml:space="preserve"> advecting solution</w:delText>
        </w:r>
        <w:r w:rsidR="00691042" w:rsidDel="00BC34FD">
          <w:rPr>
            <w:rFonts w:ascii="Times New Roman" w:hAnsi="Times New Roman" w:cs="Times New Roman"/>
          </w:rPr>
          <w:delText xml:space="preserve"> conditions</w:delText>
        </w:r>
        <w:r w:rsidR="0037277B" w:rsidDel="00BC34FD">
          <w:rPr>
            <w:rFonts w:ascii="Times New Roman" w:hAnsi="Times New Roman" w:cs="Times New Roman"/>
          </w:rPr>
          <w:delText xml:space="preserve">.  </w:delText>
        </w:r>
      </w:del>
      <w:ins w:id="44" w:author="Samantha Ying" w:date="2012-05-16T13:55:00Z">
        <w:r w:rsidR="00BC34FD">
          <w:rPr>
            <w:rFonts w:ascii="Times New Roman" w:hAnsi="Times New Roman" w:cs="Times New Roman"/>
          </w:rPr>
          <w:t xml:space="preserve">. </w:t>
        </w:r>
      </w:ins>
      <w:r w:rsidR="0037277B">
        <w:rPr>
          <w:rFonts w:ascii="Times New Roman" w:hAnsi="Times New Roman" w:cs="Times New Roman"/>
        </w:rPr>
        <w:t xml:space="preserve">Similarly, </w:t>
      </w:r>
      <w:r w:rsidR="00780C0A">
        <w:rPr>
          <w:rFonts w:ascii="Times New Roman" w:hAnsi="Times New Roman" w:cs="Times New Roman"/>
        </w:rPr>
        <w:t>Mn</w:t>
      </w:r>
      <w:r w:rsidR="00780C0A" w:rsidRPr="00EE6DB3">
        <w:rPr>
          <w:rFonts w:ascii="Times New Roman" w:hAnsi="Times New Roman" w:cs="Times New Roman"/>
        </w:rPr>
        <w:t xml:space="preserve">(II) concentrations decrease from 200 </w:t>
      </w:r>
      <w:r w:rsidR="00780C0A" w:rsidRPr="00EE6DB3">
        <w:rPr>
          <w:rFonts w:ascii="Times New Roman" w:hAnsi="Times New Roman" w:cs="Times New Roman"/>
          <w:lang w:val="el-GR"/>
        </w:rPr>
        <w:t>μ</w:t>
      </w:r>
      <w:r w:rsidR="00780C0A" w:rsidRPr="00EE6DB3">
        <w:rPr>
          <w:rFonts w:ascii="Times New Roman" w:hAnsi="Times New Roman" w:cs="Times New Roman"/>
        </w:rPr>
        <w:t xml:space="preserve">M on day 6 to 107 </w:t>
      </w:r>
      <w:r w:rsidR="00780C0A" w:rsidRPr="00EE6DB3">
        <w:rPr>
          <w:rFonts w:ascii="Times New Roman" w:hAnsi="Times New Roman" w:cs="Times New Roman"/>
          <w:lang w:val="el-GR"/>
        </w:rPr>
        <w:t>μ</w:t>
      </w:r>
      <w:r w:rsidR="00780C0A" w:rsidRPr="00EE6DB3">
        <w:rPr>
          <w:rFonts w:ascii="Times New Roman" w:hAnsi="Times New Roman" w:cs="Times New Roman"/>
        </w:rPr>
        <w:t xml:space="preserve">M  over 11 d under </w:t>
      </w:r>
      <w:r w:rsidR="00C93706">
        <w:rPr>
          <w:rFonts w:ascii="Times New Roman" w:hAnsi="Times New Roman" w:cs="Times New Roman"/>
        </w:rPr>
        <w:t>aerated advecting solution</w:t>
      </w:r>
      <w:r w:rsidR="00780C0A" w:rsidRPr="00EE6DB3">
        <w:rPr>
          <w:rFonts w:ascii="Times New Roman" w:hAnsi="Times New Roman" w:cs="Times New Roman"/>
        </w:rPr>
        <w:t xml:space="preserve"> conditions</w:t>
      </w:r>
      <w:r w:rsidR="00C93706">
        <w:rPr>
          <w:rFonts w:ascii="Times New Roman" w:hAnsi="Times New Roman" w:cs="Times New Roman"/>
        </w:rPr>
        <w:t>; upon the</w:t>
      </w:r>
      <w:r w:rsidR="00780C0A" w:rsidRPr="00EE6DB3">
        <w:rPr>
          <w:rFonts w:ascii="Times New Roman" w:hAnsi="Times New Roman" w:cs="Times New Roman"/>
        </w:rPr>
        <w:t xml:space="preserve"> transition to anoxic</w:t>
      </w:r>
      <w:r w:rsidR="00C93706">
        <w:rPr>
          <w:rFonts w:ascii="Times New Roman" w:hAnsi="Times New Roman" w:cs="Times New Roman"/>
        </w:rPr>
        <w:t xml:space="preserve"> exterior</w:t>
      </w:r>
      <w:r w:rsidR="00780C0A" w:rsidRPr="00EE6DB3">
        <w:rPr>
          <w:rFonts w:ascii="Times New Roman" w:hAnsi="Times New Roman" w:cs="Times New Roman"/>
        </w:rPr>
        <w:t xml:space="preserve"> conditions</w:t>
      </w:r>
      <w:r w:rsidR="00C93706">
        <w:rPr>
          <w:rFonts w:ascii="Times New Roman" w:hAnsi="Times New Roman" w:cs="Times New Roman"/>
        </w:rPr>
        <w:t xml:space="preserve">, </w:t>
      </w:r>
      <w:r w:rsidR="00780C0A" w:rsidRPr="00EE6DB3">
        <w:rPr>
          <w:rFonts w:ascii="Times New Roman" w:hAnsi="Times New Roman" w:cs="Times New Roman"/>
        </w:rPr>
        <w:t>a second pulse of Mn(II)</w:t>
      </w:r>
      <w:r w:rsidR="00C93706">
        <w:rPr>
          <w:rFonts w:ascii="Times New Roman" w:hAnsi="Times New Roman" w:cs="Times New Roman"/>
        </w:rPr>
        <w:t xml:space="preserve"> was</w:t>
      </w:r>
      <w:r w:rsidR="00780C0A" w:rsidRPr="00EE6DB3">
        <w:rPr>
          <w:rFonts w:ascii="Times New Roman" w:hAnsi="Times New Roman" w:cs="Times New Roman"/>
        </w:rPr>
        <w:t xml:space="preserve"> released, reaching a comparable magnitude</w:t>
      </w:r>
      <w:r w:rsidR="00C93706">
        <w:rPr>
          <w:rFonts w:ascii="Times New Roman" w:hAnsi="Times New Roman" w:cs="Times New Roman"/>
        </w:rPr>
        <w:t xml:space="preserve"> (</w:t>
      </w:r>
      <w:r w:rsidR="00C93706" w:rsidRPr="00EE6DB3">
        <w:rPr>
          <w:rFonts w:ascii="Times New Roman" w:hAnsi="Times New Roman" w:cs="Times New Roman"/>
        </w:rPr>
        <w:t xml:space="preserve">210 </w:t>
      </w:r>
      <w:r w:rsidR="00C93706" w:rsidRPr="00EE6DB3">
        <w:rPr>
          <w:rFonts w:ascii="Times New Roman" w:hAnsi="Times New Roman" w:cs="Times New Roman"/>
          <w:lang w:val="el-GR"/>
        </w:rPr>
        <w:t>μ</w:t>
      </w:r>
      <w:r w:rsidR="00C93706" w:rsidRPr="00EE6DB3">
        <w:rPr>
          <w:rFonts w:ascii="Times New Roman" w:hAnsi="Times New Roman" w:cs="Times New Roman"/>
        </w:rPr>
        <w:t>M</w:t>
      </w:r>
      <w:r w:rsidR="00C93706">
        <w:rPr>
          <w:rFonts w:ascii="Times New Roman" w:hAnsi="Times New Roman" w:cs="Times New Roman"/>
        </w:rPr>
        <w:t>)</w:t>
      </w:r>
      <w:r w:rsidR="00780C0A" w:rsidRPr="00EE6DB3">
        <w:rPr>
          <w:rFonts w:ascii="Times New Roman" w:hAnsi="Times New Roman" w:cs="Times New Roman"/>
        </w:rPr>
        <w:t xml:space="preserve"> as the first</w:t>
      </w:r>
      <w:r w:rsidR="00C93706">
        <w:rPr>
          <w:rFonts w:ascii="Times New Roman" w:hAnsi="Times New Roman" w:cs="Times New Roman"/>
        </w:rPr>
        <w:t xml:space="preserve"> concentration</w:t>
      </w:r>
      <w:r w:rsidR="00780C0A" w:rsidRPr="00EE6DB3">
        <w:rPr>
          <w:rFonts w:ascii="Times New Roman" w:hAnsi="Times New Roman" w:cs="Times New Roman"/>
        </w:rPr>
        <w:t xml:space="preserve"> peak</w:t>
      </w:r>
      <w:r w:rsidR="00C93706">
        <w:rPr>
          <w:rFonts w:ascii="Times New Roman" w:hAnsi="Times New Roman" w:cs="Times New Roman"/>
        </w:rPr>
        <w:t xml:space="preserve"> and then decaying to </w:t>
      </w:r>
      <w:r w:rsidR="00780C0A" w:rsidRPr="00EE6DB3">
        <w:rPr>
          <w:rFonts w:ascii="Times New Roman" w:hAnsi="Times New Roman" w:cs="Times New Roman"/>
        </w:rPr>
        <w:t xml:space="preserve">40 </w:t>
      </w:r>
      <w:r w:rsidR="00780C0A" w:rsidRPr="00EE6DB3">
        <w:rPr>
          <w:rFonts w:ascii="Times New Roman" w:hAnsi="Times New Roman" w:cs="Times New Roman"/>
          <w:lang w:val="el-GR"/>
        </w:rPr>
        <w:t>μ</w:t>
      </w:r>
      <w:r w:rsidR="00780C0A" w:rsidRPr="00EE6DB3">
        <w:rPr>
          <w:rFonts w:ascii="Times New Roman" w:hAnsi="Times New Roman" w:cs="Times New Roman"/>
        </w:rPr>
        <w:t xml:space="preserve">M  </w:t>
      </w:r>
      <w:r w:rsidR="00C93706">
        <w:rPr>
          <w:rFonts w:ascii="Times New Roman" w:hAnsi="Times New Roman" w:cs="Times New Roman"/>
        </w:rPr>
        <w:t>over the following</w:t>
      </w:r>
      <w:r w:rsidR="00780C0A" w:rsidRPr="00EE6DB3">
        <w:rPr>
          <w:rFonts w:ascii="Times New Roman" w:hAnsi="Times New Roman" w:cs="Times New Roman"/>
        </w:rPr>
        <w:t xml:space="preserve"> 11 d.</w:t>
      </w:r>
      <w:r w:rsidR="00691042">
        <w:rPr>
          <w:rFonts w:ascii="Times New Roman" w:hAnsi="Times New Roman" w:cs="Times New Roman"/>
        </w:rPr>
        <w:t xml:space="preserve">  Iron(II) concentrations were below detection limit under aerated conditions</w:t>
      </w:r>
      <w:r w:rsidR="00C93706">
        <w:rPr>
          <w:rFonts w:ascii="Times New Roman" w:hAnsi="Times New Roman" w:cs="Times New Roman"/>
        </w:rPr>
        <w:t xml:space="preserve"> (20 d)</w:t>
      </w:r>
      <w:r w:rsidR="00691042">
        <w:rPr>
          <w:rFonts w:ascii="Times New Roman" w:hAnsi="Times New Roman" w:cs="Times New Roman"/>
        </w:rPr>
        <w:t xml:space="preserve">, </w:t>
      </w:r>
      <w:r w:rsidR="00C93706">
        <w:rPr>
          <w:rFonts w:ascii="Times New Roman" w:hAnsi="Times New Roman" w:cs="Times New Roman"/>
        </w:rPr>
        <w:t xml:space="preserve"> and </w:t>
      </w:r>
      <w:r w:rsidR="00691042">
        <w:rPr>
          <w:rFonts w:ascii="Times New Roman" w:hAnsi="Times New Roman" w:cs="Times New Roman"/>
        </w:rPr>
        <w:t xml:space="preserve">then increased rapidly to </w:t>
      </w:r>
      <w:r w:rsidR="006B5F32">
        <w:rPr>
          <w:rFonts w:ascii="Times New Roman" w:hAnsi="Times New Roman" w:cs="Times New Roman"/>
        </w:rPr>
        <w:t xml:space="preserve">201 </w:t>
      </w:r>
      <w:r w:rsidR="006B5F32" w:rsidRPr="00EE6DB3">
        <w:rPr>
          <w:rFonts w:ascii="Times New Roman" w:hAnsi="Times New Roman" w:cs="Times New Roman"/>
          <w:lang w:val="el-GR"/>
        </w:rPr>
        <w:t>μ</w:t>
      </w:r>
      <w:r w:rsidR="006B5F32" w:rsidRPr="00EE6DB3">
        <w:rPr>
          <w:rFonts w:ascii="Times New Roman" w:hAnsi="Times New Roman" w:cs="Times New Roman"/>
        </w:rPr>
        <w:t>M</w:t>
      </w:r>
      <w:r w:rsidR="006B5F32">
        <w:rPr>
          <w:rFonts w:ascii="Times New Roman" w:hAnsi="Times New Roman" w:cs="Times New Roman"/>
        </w:rPr>
        <w:t xml:space="preserve"> 5 d after</w:t>
      </w:r>
      <w:r w:rsidR="00C93706">
        <w:rPr>
          <w:rFonts w:ascii="Times New Roman" w:hAnsi="Times New Roman" w:cs="Times New Roman"/>
        </w:rPr>
        <w:t xml:space="preserve"> the</w:t>
      </w:r>
      <w:r w:rsidR="006B5F32">
        <w:rPr>
          <w:rFonts w:ascii="Times New Roman" w:hAnsi="Times New Roman" w:cs="Times New Roman"/>
        </w:rPr>
        <w:t xml:space="preserve"> transition to anoxic </w:t>
      </w:r>
      <w:r w:rsidR="00C93706">
        <w:rPr>
          <w:rFonts w:ascii="Times New Roman" w:hAnsi="Times New Roman" w:cs="Times New Roman"/>
        </w:rPr>
        <w:t xml:space="preserve">exterior </w:t>
      </w:r>
      <w:r w:rsidR="006B5F32">
        <w:rPr>
          <w:rFonts w:ascii="Times New Roman" w:hAnsi="Times New Roman" w:cs="Times New Roman"/>
        </w:rPr>
        <w:t xml:space="preserve">conditions, reaching a maximum concentration of 225 </w:t>
      </w:r>
      <w:r w:rsidR="006B5F32" w:rsidRPr="00EE6DB3">
        <w:rPr>
          <w:rFonts w:ascii="Times New Roman" w:hAnsi="Times New Roman" w:cs="Times New Roman"/>
          <w:lang w:val="el-GR"/>
        </w:rPr>
        <w:t>μ</w:t>
      </w:r>
      <w:r w:rsidR="006B5F32" w:rsidRPr="00EE6DB3">
        <w:rPr>
          <w:rFonts w:ascii="Times New Roman" w:hAnsi="Times New Roman" w:cs="Times New Roman"/>
        </w:rPr>
        <w:t>M</w:t>
      </w:r>
      <w:r w:rsidR="006B5F32">
        <w:rPr>
          <w:rFonts w:ascii="Times New Roman" w:hAnsi="Times New Roman" w:cs="Times New Roman"/>
        </w:rPr>
        <w:t>.</w:t>
      </w:r>
    </w:p>
    <w:p w:rsidR="00E54BA9" w:rsidRPr="00EE6DB3" w:rsidRDefault="001F35EF" w:rsidP="00D72F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cs="Times New Roman"/>
        </w:rPr>
      </w:pPr>
      <w:r w:rsidRPr="00EE6DB3">
        <w:rPr>
          <w:rFonts w:ascii="Times New Roman" w:hAnsi="Times New Roman" w:cs="Times New Roman"/>
          <w:b/>
        </w:rPr>
        <w:t xml:space="preserve">Solid phases analysis.  </w:t>
      </w:r>
      <w:r w:rsidR="000E2F90" w:rsidRPr="00EE6DB3">
        <w:rPr>
          <w:rFonts w:ascii="Times New Roman" w:hAnsi="Times New Roman" w:cs="Times New Roman"/>
        </w:rPr>
        <w:t>Redistribution of As, Fe, and Mn</w:t>
      </w:r>
      <w:r w:rsidR="00D00FB9" w:rsidRPr="00EE6DB3">
        <w:rPr>
          <w:rFonts w:ascii="Times New Roman" w:hAnsi="Times New Roman" w:cs="Times New Roman"/>
        </w:rPr>
        <w:t xml:space="preserve"> content and speciation</w:t>
      </w:r>
      <w:r w:rsidR="000E2F90" w:rsidRPr="00EE6DB3">
        <w:rPr>
          <w:rFonts w:ascii="Times New Roman" w:hAnsi="Times New Roman" w:cs="Times New Roman"/>
        </w:rPr>
        <w:t xml:space="preserve"> </w:t>
      </w:r>
      <w:r w:rsidR="00932749" w:rsidRPr="00EE6DB3">
        <w:rPr>
          <w:rFonts w:ascii="Times New Roman" w:hAnsi="Times New Roman" w:cs="Times New Roman"/>
        </w:rPr>
        <w:t xml:space="preserve">varied between </w:t>
      </w:r>
      <w:r w:rsidR="00065732">
        <w:rPr>
          <w:rFonts w:ascii="Times New Roman" w:hAnsi="Times New Roman" w:cs="Times New Roman"/>
        </w:rPr>
        <w:t>aggregates under differing redox treatments</w:t>
      </w:r>
      <w:r w:rsidR="000E2F90" w:rsidRPr="00EE6DB3">
        <w:rPr>
          <w:rFonts w:ascii="Times New Roman" w:hAnsi="Times New Roman" w:cs="Times New Roman"/>
        </w:rPr>
        <w:t>.</w:t>
      </w:r>
      <w:r w:rsidR="00E66E1A" w:rsidRPr="00EE6DB3">
        <w:rPr>
          <w:rFonts w:ascii="Times New Roman" w:hAnsi="Times New Roman" w:cs="Times New Roman"/>
        </w:rPr>
        <w:t xml:space="preserve"> </w:t>
      </w:r>
      <w:r w:rsidR="000E2F90" w:rsidRPr="00EE6DB3">
        <w:rPr>
          <w:rFonts w:ascii="Times New Roman" w:hAnsi="Times New Roman" w:cs="Times New Roman"/>
        </w:rPr>
        <w:t xml:space="preserve"> </w:t>
      </w:r>
      <w:commentRangeStart w:id="45"/>
      <w:r w:rsidR="0090074A" w:rsidRPr="00EE6DB3">
        <w:rPr>
          <w:rFonts w:ascii="Times New Roman" w:hAnsi="Times New Roman" w:cs="Times New Roman"/>
        </w:rPr>
        <w:t>Consistent with findings reported</w:t>
      </w:r>
      <w:r w:rsidR="000E2F90" w:rsidRPr="00EE6DB3">
        <w:rPr>
          <w:rFonts w:ascii="Times New Roman" w:hAnsi="Times New Roman" w:cs="Times New Roman"/>
        </w:rPr>
        <w:t xml:space="preserve"> by Masue-Slowey et al. (2011), total solid-phase Fe content of aggregate exterior</w:t>
      </w:r>
      <w:r w:rsidR="00763396">
        <w:rPr>
          <w:rFonts w:ascii="Times New Roman" w:hAnsi="Times New Roman" w:cs="Times New Roman"/>
        </w:rPr>
        <w:t>s</w:t>
      </w:r>
      <w:r w:rsidR="000E2F90" w:rsidRPr="00EE6DB3">
        <w:rPr>
          <w:rFonts w:ascii="Times New Roman" w:hAnsi="Times New Roman" w:cs="Times New Roman"/>
        </w:rPr>
        <w:t xml:space="preserve"> </w:t>
      </w:r>
      <w:r w:rsidR="0090074A" w:rsidRPr="00EE6DB3">
        <w:rPr>
          <w:rFonts w:ascii="Times New Roman" w:hAnsi="Times New Roman" w:cs="Times New Roman"/>
        </w:rPr>
        <w:t>increased by</w:t>
      </w:r>
      <w:r w:rsidR="000E2F90" w:rsidRPr="00EE6DB3">
        <w:rPr>
          <w:rFonts w:ascii="Times New Roman" w:hAnsi="Times New Roman" w:cs="Times New Roman"/>
        </w:rPr>
        <w:t xml:space="preserve"> </w:t>
      </w:r>
      <w:r w:rsidR="00E638DC" w:rsidRPr="00EE6DB3">
        <w:rPr>
          <w:rFonts w:ascii="Times New Roman" w:hAnsi="Times New Roman" w:cs="Times New Roman"/>
        </w:rPr>
        <w:t>49</w:t>
      </w:r>
      <w:r w:rsidR="000E2F90" w:rsidRPr="00EE6DB3">
        <w:rPr>
          <w:rFonts w:ascii="Times New Roman" w:hAnsi="Times New Roman" w:cs="Times New Roman"/>
        </w:rPr>
        <w:t xml:space="preserve"> </w:t>
      </w:r>
      <w:r w:rsidR="000E2F90" w:rsidRPr="00EE6DB3">
        <w:rPr>
          <w:rFonts w:ascii="Times New Roman" w:hAnsi="Times New Roman" w:cs="Times New Roman"/>
          <w:lang w:val="el-GR"/>
        </w:rPr>
        <w:t>μ</w:t>
      </w:r>
      <w:r w:rsidR="000E2F90" w:rsidRPr="00EE6DB3">
        <w:rPr>
          <w:rFonts w:ascii="Times New Roman" w:hAnsi="Times New Roman" w:cs="Times New Roman"/>
        </w:rPr>
        <w:t>mol relative to</w:t>
      </w:r>
      <w:r w:rsidR="00763396">
        <w:rPr>
          <w:rFonts w:ascii="Times New Roman" w:hAnsi="Times New Roman" w:cs="Times New Roman"/>
        </w:rPr>
        <w:t xml:space="preserve"> the</w:t>
      </w:r>
      <w:r w:rsidR="000E2F90" w:rsidRPr="00EE6DB3">
        <w:rPr>
          <w:rFonts w:ascii="Times New Roman" w:hAnsi="Times New Roman" w:cs="Times New Roman"/>
        </w:rPr>
        <w:t xml:space="preserve"> initial conce</w:t>
      </w:r>
      <w:r w:rsidR="003838FA" w:rsidRPr="00EE6DB3">
        <w:rPr>
          <w:rFonts w:ascii="Times New Roman" w:hAnsi="Times New Roman" w:cs="Times New Roman"/>
        </w:rPr>
        <w:t xml:space="preserve">ntration </w:t>
      </w:r>
      <w:r w:rsidR="000D6973">
        <w:rPr>
          <w:rFonts w:ascii="Times New Roman" w:hAnsi="Times New Roman" w:cs="Times New Roman"/>
        </w:rPr>
        <w:t>over</w:t>
      </w:r>
      <w:r w:rsidR="000D6973" w:rsidRPr="00EE6DB3">
        <w:rPr>
          <w:rFonts w:ascii="Times New Roman" w:hAnsi="Times New Roman" w:cs="Times New Roman"/>
        </w:rPr>
        <w:t xml:space="preserve"> </w:t>
      </w:r>
      <w:r w:rsidR="003838FA" w:rsidRPr="00EE6DB3">
        <w:rPr>
          <w:rFonts w:ascii="Times New Roman" w:hAnsi="Times New Roman" w:cs="Times New Roman"/>
        </w:rPr>
        <w:t xml:space="preserve">47 d </w:t>
      </w:r>
      <w:r w:rsidR="000D6973">
        <w:rPr>
          <w:rFonts w:ascii="Times New Roman" w:hAnsi="Times New Roman" w:cs="Times New Roman"/>
        </w:rPr>
        <w:t xml:space="preserve">of reaction </w:t>
      </w:r>
      <w:r w:rsidR="003838FA" w:rsidRPr="00EE6DB3">
        <w:rPr>
          <w:rFonts w:ascii="Times New Roman" w:hAnsi="Times New Roman" w:cs="Times New Roman"/>
        </w:rPr>
        <w:t xml:space="preserve">under aerated conditions, while the mid-section and interior regions lost </w:t>
      </w:r>
      <w:r w:rsidR="00E638DC" w:rsidRPr="00EE6DB3">
        <w:rPr>
          <w:rFonts w:ascii="Times New Roman" w:hAnsi="Times New Roman" w:cs="Times New Roman"/>
        </w:rPr>
        <w:t>30</w:t>
      </w:r>
      <w:r w:rsidR="003838FA" w:rsidRPr="00EE6DB3">
        <w:rPr>
          <w:rFonts w:ascii="Times New Roman" w:hAnsi="Times New Roman" w:cs="Times New Roman"/>
        </w:rPr>
        <w:t xml:space="preserve"> and </w:t>
      </w:r>
      <w:r w:rsidR="00E638DC" w:rsidRPr="00EE6DB3">
        <w:rPr>
          <w:rFonts w:ascii="Times New Roman" w:hAnsi="Times New Roman" w:cs="Times New Roman"/>
        </w:rPr>
        <w:t>7.7</w:t>
      </w:r>
      <w:r w:rsidR="003838FA" w:rsidRPr="00EE6DB3">
        <w:rPr>
          <w:rFonts w:ascii="Times New Roman" w:hAnsi="Times New Roman" w:cs="Times New Roman"/>
        </w:rPr>
        <w:t xml:space="preserve"> </w:t>
      </w:r>
      <w:r w:rsidR="003838FA" w:rsidRPr="00EE6DB3">
        <w:rPr>
          <w:rFonts w:ascii="Times New Roman" w:hAnsi="Times New Roman" w:cs="Times New Roman"/>
          <w:lang w:val="el-GR"/>
        </w:rPr>
        <w:t>μ</w:t>
      </w:r>
      <w:r w:rsidR="003838FA" w:rsidRPr="00EE6DB3">
        <w:rPr>
          <w:rFonts w:ascii="Times New Roman" w:hAnsi="Times New Roman" w:cs="Times New Roman"/>
        </w:rPr>
        <w:t>mol</w:t>
      </w:r>
      <w:r w:rsidR="0090074A" w:rsidRPr="00EE6DB3">
        <w:rPr>
          <w:rFonts w:ascii="Times New Roman" w:hAnsi="Times New Roman" w:cs="Times New Roman"/>
        </w:rPr>
        <w:t xml:space="preserve"> of Fe</w:t>
      </w:r>
      <w:r w:rsidR="00E638DC" w:rsidRPr="00EE6DB3">
        <w:rPr>
          <w:rFonts w:ascii="Times New Roman" w:hAnsi="Times New Roman" w:cs="Times New Roman"/>
        </w:rPr>
        <w:t xml:space="preserve"> (Table 1)</w:t>
      </w:r>
      <w:r w:rsidR="0090074A" w:rsidRPr="00EE6DB3">
        <w:rPr>
          <w:rFonts w:ascii="Times New Roman" w:hAnsi="Times New Roman" w:cs="Times New Roman"/>
        </w:rPr>
        <w:t>.</w:t>
      </w:r>
      <w:r w:rsidR="0046681B" w:rsidRPr="00EE6DB3">
        <w:rPr>
          <w:rFonts w:ascii="Times New Roman" w:hAnsi="Times New Roman" w:cs="Times New Roman"/>
        </w:rPr>
        <w:t xml:space="preserve">  Similarly, </w:t>
      </w:r>
      <w:r w:rsidR="009E0D8F">
        <w:rPr>
          <w:rFonts w:ascii="Times New Roman" w:hAnsi="Times New Roman" w:cs="Times New Roman"/>
        </w:rPr>
        <w:t xml:space="preserve">the </w:t>
      </w:r>
      <w:r w:rsidR="0046681B" w:rsidRPr="00EE6DB3">
        <w:rPr>
          <w:rFonts w:ascii="Times New Roman" w:hAnsi="Times New Roman" w:cs="Times New Roman"/>
        </w:rPr>
        <w:t xml:space="preserve">highest Fe mass accumulated in the exterior region (only 14 </w:t>
      </w:r>
      <w:r w:rsidR="0046681B" w:rsidRPr="00EE6DB3">
        <w:rPr>
          <w:rFonts w:ascii="Times New Roman" w:hAnsi="Times New Roman" w:cs="Times New Roman"/>
          <w:lang w:val="el-GR"/>
        </w:rPr>
        <w:t>μ</w:t>
      </w:r>
      <w:r w:rsidR="0046681B" w:rsidRPr="00EE6DB3">
        <w:rPr>
          <w:rFonts w:ascii="Times New Roman" w:hAnsi="Times New Roman" w:cs="Times New Roman"/>
        </w:rPr>
        <w:t xml:space="preserve">mol Fe decrease from initial mass) and </w:t>
      </w:r>
      <w:r w:rsidR="009E0D8F">
        <w:rPr>
          <w:rFonts w:ascii="Times New Roman" w:hAnsi="Times New Roman" w:cs="Times New Roman"/>
        </w:rPr>
        <w:t xml:space="preserve">was </w:t>
      </w:r>
      <w:r w:rsidR="0046681B" w:rsidRPr="00EE6DB3">
        <w:rPr>
          <w:rFonts w:ascii="Times New Roman" w:hAnsi="Times New Roman" w:cs="Times New Roman"/>
        </w:rPr>
        <w:t>depleted from interior regions of anoxic to aerated transitioned aggregate.  Anoxic and aerated</w:t>
      </w:r>
      <w:r w:rsidR="00CB56B4" w:rsidRPr="00EE6DB3">
        <w:rPr>
          <w:rFonts w:ascii="Times New Roman" w:hAnsi="Times New Roman" w:cs="Times New Roman"/>
        </w:rPr>
        <w:t>-</w:t>
      </w:r>
      <w:r w:rsidR="0046681B" w:rsidRPr="00EE6DB3">
        <w:rPr>
          <w:rFonts w:ascii="Times New Roman" w:hAnsi="Times New Roman" w:cs="Times New Roman"/>
        </w:rPr>
        <w:t>to</w:t>
      </w:r>
      <w:r w:rsidR="00CB56B4" w:rsidRPr="00EE6DB3">
        <w:rPr>
          <w:rFonts w:ascii="Times New Roman" w:hAnsi="Times New Roman" w:cs="Times New Roman"/>
        </w:rPr>
        <w:t>-</w:t>
      </w:r>
      <w:r w:rsidR="0046681B" w:rsidRPr="00EE6DB3">
        <w:rPr>
          <w:rFonts w:ascii="Times New Roman" w:hAnsi="Times New Roman" w:cs="Times New Roman"/>
        </w:rPr>
        <w:t xml:space="preserve">anoxic transitioned aggregates both </w:t>
      </w:r>
      <w:r w:rsidR="00E638DC" w:rsidRPr="00EE6DB3">
        <w:rPr>
          <w:rFonts w:ascii="Times New Roman" w:hAnsi="Times New Roman" w:cs="Times New Roman"/>
        </w:rPr>
        <w:t>lost</w:t>
      </w:r>
      <w:r w:rsidR="0090074A" w:rsidRPr="00EE6DB3">
        <w:rPr>
          <w:rFonts w:ascii="Times New Roman" w:hAnsi="Times New Roman" w:cs="Times New Roman"/>
        </w:rPr>
        <w:t xml:space="preserve"> Fe from all </w:t>
      </w:r>
      <w:r w:rsidR="00CB56B4" w:rsidRPr="00EE6DB3">
        <w:rPr>
          <w:rFonts w:ascii="Times New Roman" w:hAnsi="Times New Roman" w:cs="Times New Roman"/>
        </w:rPr>
        <w:t>regions</w:t>
      </w:r>
      <w:r w:rsidR="0090074A" w:rsidRPr="00EE6DB3">
        <w:rPr>
          <w:rFonts w:ascii="Times New Roman" w:hAnsi="Times New Roman" w:cs="Times New Roman"/>
        </w:rPr>
        <w:t xml:space="preserve"> relative to the initial </w:t>
      </w:r>
      <w:r w:rsidR="00CB56B4" w:rsidRPr="00EE6DB3">
        <w:rPr>
          <w:rFonts w:ascii="Times New Roman" w:hAnsi="Times New Roman" w:cs="Times New Roman"/>
        </w:rPr>
        <w:t>mass</w:t>
      </w:r>
      <w:r w:rsidR="0090074A" w:rsidRPr="00EE6DB3">
        <w:rPr>
          <w:rFonts w:ascii="Times New Roman" w:hAnsi="Times New Roman" w:cs="Times New Roman"/>
        </w:rPr>
        <w:t xml:space="preserve"> (Table </w:t>
      </w:r>
      <w:r w:rsidR="00E638DC" w:rsidRPr="00EE6DB3">
        <w:rPr>
          <w:rFonts w:ascii="Times New Roman" w:hAnsi="Times New Roman" w:cs="Times New Roman"/>
        </w:rPr>
        <w:t>1</w:t>
      </w:r>
      <w:r w:rsidR="00C7562B" w:rsidRPr="00EE6DB3">
        <w:rPr>
          <w:rFonts w:ascii="Times New Roman" w:hAnsi="Times New Roman" w:cs="Times New Roman"/>
        </w:rPr>
        <w:t xml:space="preserve"> and Figure </w:t>
      </w:r>
      <w:r w:rsidR="00A17E83">
        <w:rPr>
          <w:rFonts w:ascii="Times New Roman" w:hAnsi="Times New Roman" w:cs="Times New Roman"/>
        </w:rPr>
        <w:t>5</w:t>
      </w:r>
      <w:r w:rsidR="0090074A" w:rsidRPr="00EE6DB3">
        <w:rPr>
          <w:rFonts w:ascii="Times New Roman" w:hAnsi="Times New Roman" w:cs="Times New Roman"/>
        </w:rPr>
        <w:t>).</w:t>
      </w:r>
      <w:r w:rsidR="001E379E" w:rsidRPr="00EE6DB3">
        <w:rPr>
          <w:rFonts w:ascii="Times New Roman" w:hAnsi="Times New Roman" w:cs="Times New Roman"/>
        </w:rPr>
        <w:t xml:space="preserve">  </w:t>
      </w:r>
      <w:r w:rsidR="00E66E1A" w:rsidRPr="00EE6DB3">
        <w:rPr>
          <w:rFonts w:ascii="Times New Roman" w:hAnsi="Times New Roman" w:cs="Times New Roman"/>
        </w:rPr>
        <w:t xml:space="preserve">Iron EXAFS </w:t>
      </w:r>
      <w:r w:rsidR="00DB0F53" w:rsidRPr="00EE6DB3">
        <w:rPr>
          <w:rFonts w:ascii="Times New Roman" w:hAnsi="Times New Roman" w:cs="Times New Roman"/>
        </w:rPr>
        <w:t xml:space="preserve">analyses revealed </w:t>
      </w:r>
      <w:r w:rsidR="009E0D8F">
        <w:rPr>
          <w:rFonts w:ascii="Times New Roman" w:hAnsi="Times New Roman" w:cs="Times New Roman"/>
        </w:rPr>
        <w:t xml:space="preserve">that </w:t>
      </w:r>
      <w:r w:rsidR="00DB0F53" w:rsidRPr="00EE6DB3">
        <w:rPr>
          <w:rFonts w:ascii="Times New Roman" w:hAnsi="Times New Roman" w:cs="Times New Roman"/>
        </w:rPr>
        <w:t xml:space="preserve">ferrihydrite </w:t>
      </w:r>
      <w:r w:rsidR="009E0D8F">
        <w:rPr>
          <w:rFonts w:ascii="Times New Roman" w:hAnsi="Times New Roman" w:cs="Times New Roman"/>
        </w:rPr>
        <w:t>was the dominant</w:t>
      </w:r>
      <w:r w:rsidR="00E66E1A" w:rsidRPr="00EE6DB3">
        <w:rPr>
          <w:rFonts w:ascii="Times New Roman" w:hAnsi="Times New Roman" w:cs="Times New Roman"/>
        </w:rPr>
        <w:t xml:space="preserve"> (&gt;89</w:t>
      </w:r>
      <w:r w:rsidR="00DB0F53" w:rsidRPr="00EE6DB3">
        <w:rPr>
          <w:rFonts w:ascii="Times New Roman" w:hAnsi="Times New Roman" w:cs="Times New Roman"/>
        </w:rPr>
        <w:t xml:space="preserve"> mol-</w:t>
      </w:r>
      <w:r w:rsidR="00E66E1A" w:rsidRPr="00EE6DB3">
        <w:rPr>
          <w:rFonts w:ascii="Times New Roman" w:hAnsi="Times New Roman" w:cs="Times New Roman"/>
        </w:rPr>
        <w:t xml:space="preserve">%) </w:t>
      </w:r>
      <w:r w:rsidR="009E0D8F">
        <w:rPr>
          <w:rFonts w:ascii="Times New Roman" w:hAnsi="Times New Roman" w:cs="Times New Roman"/>
        </w:rPr>
        <w:t>Fe solid phase</w:t>
      </w:r>
      <w:r w:rsidR="00E66E1A" w:rsidRPr="00EE6DB3">
        <w:rPr>
          <w:rFonts w:ascii="Times New Roman" w:hAnsi="Times New Roman" w:cs="Times New Roman"/>
        </w:rPr>
        <w:t xml:space="preserve"> in all aggregates, while</w:t>
      </w:r>
      <w:r w:rsidR="009E0D8F">
        <w:rPr>
          <w:rFonts w:ascii="Times New Roman" w:hAnsi="Times New Roman" w:cs="Times New Roman"/>
        </w:rPr>
        <w:t xml:space="preserve"> magnetite composed</w:t>
      </w:r>
      <w:r w:rsidR="00E66E1A" w:rsidRPr="00EE6DB3">
        <w:rPr>
          <w:rFonts w:ascii="Times New Roman" w:hAnsi="Times New Roman" w:cs="Times New Roman"/>
        </w:rPr>
        <w:t xml:space="preserve"> </w:t>
      </w:r>
      <w:r w:rsidR="00DB0F53" w:rsidRPr="00EE6DB3">
        <w:rPr>
          <w:rFonts w:ascii="Times New Roman" w:hAnsi="Times New Roman" w:cs="Times New Roman"/>
        </w:rPr>
        <w:t xml:space="preserve">a smaller portion (7-11 mol-%) </w:t>
      </w:r>
      <w:r w:rsidR="009E0D8F">
        <w:rPr>
          <w:rFonts w:ascii="Times New Roman" w:hAnsi="Times New Roman" w:cs="Times New Roman"/>
        </w:rPr>
        <w:t>and was</w:t>
      </w:r>
      <w:r w:rsidR="00DB0F53" w:rsidRPr="00EE6DB3">
        <w:rPr>
          <w:rFonts w:ascii="Times New Roman" w:hAnsi="Times New Roman" w:cs="Times New Roman"/>
        </w:rPr>
        <w:t xml:space="preserve"> evenly distributed across the three regions of the aggregate (Table </w:t>
      </w:r>
      <w:r w:rsidR="00E638DC" w:rsidRPr="00EE6DB3">
        <w:rPr>
          <w:rFonts w:ascii="Times New Roman" w:hAnsi="Times New Roman" w:cs="Times New Roman"/>
        </w:rPr>
        <w:t>2</w:t>
      </w:r>
      <w:r w:rsidR="00DB0F53" w:rsidRPr="00EE6DB3">
        <w:rPr>
          <w:rFonts w:ascii="Times New Roman" w:hAnsi="Times New Roman" w:cs="Times New Roman"/>
        </w:rPr>
        <w:t>)</w:t>
      </w:r>
      <w:commentRangeEnd w:id="45"/>
      <w:r w:rsidR="00252BB5">
        <w:rPr>
          <w:rStyle w:val="CommentReference"/>
          <w:vanish/>
        </w:rPr>
        <w:commentReference w:id="45"/>
      </w:r>
      <w:r w:rsidR="00DB0F53" w:rsidRPr="00EE6DB3">
        <w:rPr>
          <w:rFonts w:ascii="Times New Roman" w:hAnsi="Times New Roman" w:cs="Times New Roman"/>
        </w:rPr>
        <w:t>.</w:t>
      </w:r>
      <w:r w:rsidR="00E66E1A" w:rsidRPr="00EE6DB3">
        <w:rPr>
          <w:rFonts w:ascii="Times New Roman" w:hAnsi="Times New Roman" w:cs="Times New Roman"/>
        </w:rPr>
        <w:t xml:space="preserve">  </w:t>
      </w:r>
      <w:r w:rsidR="0090074A" w:rsidRPr="00EE6DB3">
        <w:rPr>
          <w:rFonts w:ascii="Times New Roman" w:hAnsi="Times New Roman" w:cs="Times New Roman"/>
        </w:rPr>
        <w:t xml:space="preserve">  </w:t>
      </w:r>
    </w:p>
    <w:p w:rsidR="00E54BA9" w:rsidRPr="00EE6DB3" w:rsidRDefault="00E54BA9" w:rsidP="00E54B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cs="Times New Roman"/>
        </w:rPr>
      </w:pPr>
      <w:r w:rsidRPr="00EE6DB3">
        <w:rPr>
          <w:rFonts w:ascii="Times New Roman" w:hAnsi="Times New Roman" w:cs="Times New Roman"/>
        </w:rPr>
        <w:tab/>
      </w:r>
      <w:r w:rsidR="00E638DC" w:rsidRPr="00EE6DB3">
        <w:rPr>
          <w:rFonts w:ascii="Times New Roman" w:hAnsi="Times New Roman" w:cs="Times New Roman"/>
        </w:rPr>
        <w:t>The greatest mass of total solid-phase As was los</w:t>
      </w:r>
      <w:r w:rsidR="00CB56B4" w:rsidRPr="00EE6DB3">
        <w:rPr>
          <w:rFonts w:ascii="Times New Roman" w:hAnsi="Times New Roman" w:cs="Times New Roman"/>
        </w:rPr>
        <w:t>t from the exterior sections while</w:t>
      </w:r>
      <w:r w:rsidR="00E638DC" w:rsidRPr="00EE6DB3">
        <w:rPr>
          <w:rFonts w:ascii="Times New Roman" w:hAnsi="Times New Roman" w:cs="Times New Roman"/>
        </w:rPr>
        <w:t xml:space="preserve"> high</w:t>
      </w:r>
      <w:r w:rsidR="00CB56B4" w:rsidRPr="00EE6DB3">
        <w:rPr>
          <w:rFonts w:ascii="Times New Roman" w:hAnsi="Times New Roman" w:cs="Times New Roman"/>
        </w:rPr>
        <w:t>er</w:t>
      </w:r>
      <w:r w:rsidR="00E638DC" w:rsidRPr="00EE6DB3">
        <w:rPr>
          <w:rFonts w:ascii="Times New Roman" w:hAnsi="Times New Roman" w:cs="Times New Roman"/>
        </w:rPr>
        <w:t xml:space="preserve"> </w:t>
      </w:r>
      <w:r w:rsidR="00CB56B4" w:rsidRPr="00EE6DB3">
        <w:rPr>
          <w:rFonts w:ascii="Times New Roman" w:hAnsi="Times New Roman" w:cs="Times New Roman"/>
        </w:rPr>
        <w:t>amounts</w:t>
      </w:r>
      <w:r w:rsidR="00E638DC" w:rsidRPr="00EE6DB3">
        <w:rPr>
          <w:rFonts w:ascii="Times New Roman" w:hAnsi="Times New Roman" w:cs="Times New Roman"/>
        </w:rPr>
        <w:t xml:space="preserve"> w</w:t>
      </w:r>
      <w:r w:rsidR="00CB56B4" w:rsidRPr="00EE6DB3">
        <w:rPr>
          <w:rFonts w:ascii="Times New Roman" w:hAnsi="Times New Roman" w:cs="Times New Roman"/>
        </w:rPr>
        <w:t>ere</w:t>
      </w:r>
      <w:r w:rsidR="00E638DC" w:rsidRPr="00EE6DB3">
        <w:rPr>
          <w:rFonts w:ascii="Times New Roman" w:hAnsi="Times New Roman" w:cs="Times New Roman"/>
        </w:rPr>
        <w:t xml:space="preserve"> maintained in interior regions of all aggregates</w:t>
      </w:r>
      <w:r w:rsidR="00CB56B4" w:rsidRPr="00EE6DB3">
        <w:rPr>
          <w:rFonts w:ascii="Times New Roman" w:hAnsi="Times New Roman" w:cs="Times New Roman"/>
        </w:rPr>
        <w:t xml:space="preserve"> (Table 1 and Figure </w:t>
      </w:r>
      <w:r w:rsidR="00A17E83">
        <w:rPr>
          <w:rFonts w:ascii="Times New Roman" w:hAnsi="Times New Roman" w:cs="Times New Roman"/>
        </w:rPr>
        <w:t>5</w:t>
      </w:r>
      <w:r w:rsidR="00CB56B4" w:rsidRPr="00EE6DB3">
        <w:rPr>
          <w:rFonts w:ascii="Times New Roman" w:hAnsi="Times New Roman" w:cs="Times New Roman"/>
        </w:rPr>
        <w:t>)</w:t>
      </w:r>
      <w:r w:rsidR="00E638DC" w:rsidRPr="00EE6DB3">
        <w:rPr>
          <w:rFonts w:ascii="Times New Roman" w:hAnsi="Times New Roman" w:cs="Times New Roman"/>
        </w:rPr>
        <w:t>.</w:t>
      </w:r>
      <w:r w:rsidR="00BF3E33" w:rsidRPr="00EE6DB3">
        <w:rPr>
          <w:rFonts w:ascii="Times New Roman" w:hAnsi="Times New Roman" w:cs="Times New Roman"/>
        </w:rPr>
        <w:t xml:space="preserve">  Between </w:t>
      </w:r>
      <w:r w:rsidR="00730084" w:rsidRPr="00EE6DB3">
        <w:rPr>
          <w:rFonts w:ascii="Times New Roman" w:hAnsi="Times New Roman" w:cs="Times New Roman"/>
        </w:rPr>
        <w:t xml:space="preserve">21 to </w:t>
      </w:r>
      <w:r w:rsidR="00BF3E33" w:rsidRPr="00EE6DB3">
        <w:rPr>
          <w:rFonts w:ascii="Times New Roman" w:hAnsi="Times New Roman" w:cs="Times New Roman"/>
        </w:rPr>
        <w:t>35</w:t>
      </w:r>
      <w:r w:rsidR="00492B9B" w:rsidRPr="00EE6DB3">
        <w:rPr>
          <w:rFonts w:ascii="Times New Roman" w:hAnsi="Times New Roman" w:cs="Times New Roman"/>
        </w:rPr>
        <w:t xml:space="preserve"> </w:t>
      </w:r>
      <w:r w:rsidR="00730084" w:rsidRPr="00EE6DB3">
        <w:rPr>
          <w:rFonts w:ascii="Times New Roman" w:hAnsi="Times New Roman" w:cs="Times New Roman"/>
        </w:rPr>
        <w:t>% of As was lost from the exterior, 9.4 to 24</w:t>
      </w:r>
      <w:r w:rsidR="00492B9B" w:rsidRPr="00EE6DB3">
        <w:rPr>
          <w:rFonts w:ascii="Times New Roman" w:hAnsi="Times New Roman" w:cs="Times New Roman"/>
        </w:rPr>
        <w:t xml:space="preserve"> </w:t>
      </w:r>
      <w:r w:rsidR="00730084" w:rsidRPr="00EE6DB3">
        <w:rPr>
          <w:rFonts w:ascii="Times New Roman" w:hAnsi="Times New Roman" w:cs="Times New Roman"/>
        </w:rPr>
        <w:t>% from the mid-section, and only 3.3 to 6.3</w:t>
      </w:r>
      <w:r w:rsidR="00E303FC" w:rsidRPr="00EE6DB3">
        <w:rPr>
          <w:rFonts w:ascii="Times New Roman" w:hAnsi="Times New Roman" w:cs="Times New Roman"/>
        </w:rPr>
        <w:t xml:space="preserve"> </w:t>
      </w:r>
      <w:r w:rsidR="00730084" w:rsidRPr="00EE6DB3">
        <w:rPr>
          <w:rFonts w:ascii="Times New Roman" w:hAnsi="Times New Roman" w:cs="Times New Roman"/>
        </w:rPr>
        <w:t>% from the interior regions.</w:t>
      </w:r>
      <w:r w:rsidR="004F39B7" w:rsidRPr="00EE6DB3">
        <w:rPr>
          <w:rFonts w:ascii="Times New Roman" w:hAnsi="Times New Roman" w:cs="Times New Roman"/>
        </w:rPr>
        <w:t xml:space="preserve"> </w:t>
      </w:r>
      <w:r w:rsidR="00A17E83" w:rsidRPr="00EE6DB3">
        <w:rPr>
          <w:rFonts w:ascii="Times New Roman" w:hAnsi="Times New Roman" w:cs="Times New Roman"/>
          <w:lang w:val="el-GR"/>
        </w:rPr>
        <w:t>μ</w:t>
      </w:r>
      <w:r w:rsidR="00A17E83" w:rsidRPr="00EE6DB3">
        <w:rPr>
          <w:rFonts w:ascii="Times New Roman" w:hAnsi="Times New Roman" w:cs="Times New Roman"/>
        </w:rPr>
        <w:t>-X-ray fluorescence (</w:t>
      </w:r>
      <w:r w:rsidR="00A17E83" w:rsidRPr="00EE6DB3">
        <w:rPr>
          <w:rFonts w:ascii="Times New Roman" w:hAnsi="Times New Roman" w:cs="Times New Roman"/>
          <w:lang w:val="el-GR"/>
        </w:rPr>
        <w:t>μ</w:t>
      </w:r>
      <w:r w:rsidR="00A17E83" w:rsidRPr="00EE6DB3">
        <w:rPr>
          <w:rFonts w:ascii="Times New Roman" w:hAnsi="Times New Roman" w:cs="Times New Roman"/>
        </w:rPr>
        <w:t xml:space="preserve">-XRF) mapping and </w:t>
      </w:r>
      <w:r w:rsidR="00A17E83" w:rsidRPr="00EE6DB3">
        <w:rPr>
          <w:rFonts w:ascii="Times New Roman" w:hAnsi="Times New Roman" w:cs="Times New Roman"/>
          <w:lang w:val="el-GR"/>
        </w:rPr>
        <w:t>μ</w:t>
      </w:r>
      <w:r w:rsidR="00A17E83" w:rsidRPr="00EE6DB3">
        <w:rPr>
          <w:rFonts w:ascii="Times New Roman" w:hAnsi="Times New Roman" w:cs="Times New Roman"/>
        </w:rPr>
        <w:t>-XANES</w:t>
      </w:r>
      <w:r w:rsidR="009E0D8F">
        <w:rPr>
          <w:rFonts w:ascii="Times New Roman" w:hAnsi="Times New Roman" w:cs="Times New Roman"/>
        </w:rPr>
        <w:t xml:space="preserve"> analysis</w:t>
      </w:r>
      <w:r w:rsidR="00A17E83" w:rsidRPr="00EE6DB3">
        <w:rPr>
          <w:rFonts w:ascii="Times New Roman" w:hAnsi="Times New Roman" w:cs="Times New Roman"/>
        </w:rPr>
        <w:t xml:space="preserve"> (Figures </w:t>
      </w:r>
      <w:r w:rsidR="00A17E83">
        <w:rPr>
          <w:rFonts w:ascii="Times New Roman" w:hAnsi="Times New Roman" w:cs="Times New Roman"/>
        </w:rPr>
        <w:t>6</w:t>
      </w:r>
      <w:r w:rsidR="00A17E83" w:rsidRPr="00EE6DB3">
        <w:rPr>
          <w:rFonts w:ascii="Times New Roman" w:hAnsi="Times New Roman" w:cs="Times New Roman"/>
        </w:rPr>
        <w:t xml:space="preserve"> and </w:t>
      </w:r>
      <w:r w:rsidR="00A17E83">
        <w:rPr>
          <w:rFonts w:ascii="Times New Roman" w:hAnsi="Times New Roman" w:cs="Times New Roman"/>
        </w:rPr>
        <w:t>7</w:t>
      </w:r>
      <w:r w:rsidR="00A17E83" w:rsidRPr="00EE6DB3">
        <w:rPr>
          <w:rFonts w:ascii="Times New Roman" w:hAnsi="Times New Roman" w:cs="Times New Roman"/>
        </w:rPr>
        <w:t>)</w:t>
      </w:r>
      <w:r w:rsidR="00A17E83">
        <w:rPr>
          <w:rFonts w:ascii="Times New Roman" w:hAnsi="Times New Roman" w:cs="Times New Roman"/>
        </w:rPr>
        <w:t xml:space="preserve">  </w:t>
      </w:r>
      <w:r w:rsidR="009E0D8F">
        <w:rPr>
          <w:rFonts w:ascii="Times New Roman" w:hAnsi="Times New Roman" w:cs="Times New Roman"/>
        </w:rPr>
        <w:t>illustrated</w:t>
      </w:r>
      <w:r w:rsidR="004F39B7" w:rsidRPr="00EE6DB3">
        <w:rPr>
          <w:rFonts w:ascii="Times New Roman" w:hAnsi="Times New Roman" w:cs="Times New Roman"/>
        </w:rPr>
        <w:t xml:space="preserve"> that As(V) was</w:t>
      </w:r>
      <w:r w:rsidR="009E0D8F">
        <w:rPr>
          <w:rFonts w:ascii="Times New Roman" w:hAnsi="Times New Roman" w:cs="Times New Roman"/>
        </w:rPr>
        <w:t xml:space="preserve"> present</w:t>
      </w:r>
      <w:r w:rsidR="004F39B7" w:rsidRPr="00EE6DB3">
        <w:rPr>
          <w:rFonts w:ascii="Times New Roman" w:hAnsi="Times New Roman" w:cs="Times New Roman"/>
        </w:rPr>
        <w:t xml:space="preserve"> in the exterior of aerated and anoxic-to-</w:t>
      </w:r>
      <w:r w:rsidR="009E0D8F" w:rsidRPr="00EE6DB3">
        <w:rPr>
          <w:rFonts w:ascii="Times New Roman" w:hAnsi="Times New Roman" w:cs="Times New Roman"/>
        </w:rPr>
        <w:t>ae</w:t>
      </w:r>
      <w:r w:rsidR="009E0D8F">
        <w:rPr>
          <w:rFonts w:ascii="Times New Roman" w:hAnsi="Times New Roman" w:cs="Times New Roman"/>
        </w:rPr>
        <w:t>ra</w:t>
      </w:r>
      <w:r w:rsidR="009E0D8F" w:rsidRPr="00EE6DB3">
        <w:rPr>
          <w:rFonts w:ascii="Times New Roman" w:hAnsi="Times New Roman" w:cs="Times New Roman"/>
        </w:rPr>
        <w:t xml:space="preserve">ted </w:t>
      </w:r>
      <w:r w:rsidR="004F39B7" w:rsidRPr="00EE6DB3">
        <w:rPr>
          <w:rFonts w:ascii="Times New Roman" w:hAnsi="Times New Roman" w:cs="Times New Roman"/>
        </w:rPr>
        <w:t>aggregates only</w:t>
      </w:r>
      <w:r w:rsidR="00CB2500" w:rsidRPr="00EE6DB3">
        <w:rPr>
          <w:rFonts w:ascii="Times New Roman" w:hAnsi="Times New Roman" w:cs="Times New Roman"/>
        </w:rPr>
        <w:t xml:space="preserve"> (Figure </w:t>
      </w:r>
      <w:r w:rsidR="00A17E83">
        <w:rPr>
          <w:rFonts w:ascii="Times New Roman" w:hAnsi="Times New Roman" w:cs="Times New Roman"/>
        </w:rPr>
        <w:t>7</w:t>
      </w:r>
      <w:r w:rsidR="00CB2500" w:rsidRPr="00EE6DB3">
        <w:rPr>
          <w:rFonts w:ascii="Times New Roman" w:hAnsi="Times New Roman" w:cs="Times New Roman"/>
        </w:rPr>
        <w:t>)</w:t>
      </w:r>
      <w:r w:rsidR="007730A3">
        <w:rPr>
          <w:rFonts w:ascii="Times New Roman" w:hAnsi="Times New Roman" w:cs="Times New Roman"/>
        </w:rPr>
        <w:t xml:space="preserve">; </w:t>
      </w:r>
      <w:r w:rsidR="007D2659" w:rsidRPr="00EE6DB3">
        <w:rPr>
          <w:rFonts w:ascii="Times New Roman" w:hAnsi="Times New Roman" w:cs="Times New Roman"/>
        </w:rPr>
        <w:t xml:space="preserve">As(V) </w:t>
      </w:r>
      <w:r w:rsidR="007730A3">
        <w:rPr>
          <w:rFonts w:ascii="Times New Roman" w:hAnsi="Times New Roman" w:cs="Times New Roman"/>
        </w:rPr>
        <w:t xml:space="preserve">was the dominant </w:t>
      </w:r>
      <w:r w:rsidR="007D2659" w:rsidRPr="00EE6DB3">
        <w:rPr>
          <w:rFonts w:ascii="Times New Roman" w:hAnsi="Times New Roman" w:cs="Times New Roman"/>
        </w:rPr>
        <w:t xml:space="preserve">As species in the </w:t>
      </w:r>
      <w:r w:rsidR="007730A3">
        <w:rPr>
          <w:rFonts w:ascii="Times New Roman" w:hAnsi="Times New Roman" w:cs="Times New Roman"/>
        </w:rPr>
        <w:t xml:space="preserve">outer </w:t>
      </w:r>
      <w:r w:rsidR="007D2659" w:rsidRPr="00EE6DB3">
        <w:rPr>
          <w:rFonts w:ascii="Times New Roman" w:hAnsi="Times New Roman" w:cs="Times New Roman"/>
        </w:rPr>
        <w:t xml:space="preserve">2 mm </w:t>
      </w:r>
      <w:r w:rsidR="007730A3">
        <w:rPr>
          <w:rFonts w:ascii="Times New Roman" w:hAnsi="Times New Roman" w:cs="Times New Roman"/>
        </w:rPr>
        <w:t>of the aggregate</w:t>
      </w:r>
      <w:r w:rsidR="007D2659" w:rsidRPr="00EE6DB3">
        <w:rPr>
          <w:rFonts w:ascii="Times New Roman" w:hAnsi="Times New Roman" w:cs="Times New Roman"/>
        </w:rPr>
        <w:t>.  A transition zone occurs from 2 to 5 mm into the aggregates where</w:t>
      </w:r>
      <w:r w:rsidR="007730A3">
        <w:rPr>
          <w:rFonts w:ascii="Times New Roman" w:hAnsi="Times New Roman" w:cs="Times New Roman"/>
        </w:rPr>
        <w:t xml:space="preserve"> the proportion of</w:t>
      </w:r>
      <w:r w:rsidR="007D2659" w:rsidRPr="00EE6DB3">
        <w:rPr>
          <w:rFonts w:ascii="Times New Roman" w:hAnsi="Times New Roman" w:cs="Times New Roman"/>
        </w:rPr>
        <w:t xml:space="preserve"> As(III) </w:t>
      </w:r>
      <w:r w:rsidR="007730A3">
        <w:rPr>
          <w:rFonts w:ascii="Times New Roman" w:hAnsi="Times New Roman" w:cs="Times New Roman"/>
        </w:rPr>
        <w:t>inc</w:t>
      </w:r>
      <w:r w:rsidR="00946331">
        <w:rPr>
          <w:rFonts w:ascii="Times New Roman" w:hAnsi="Times New Roman" w:cs="Times New Roman"/>
        </w:rPr>
        <w:t>r</w:t>
      </w:r>
      <w:r w:rsidR="007730A3">
        <w:rPr>
          <w:rFonts w:ascii="Times New Roman" w:hAnsi="Times New Roman" w:cs="Times New Roman"/>
        </w:rPr>
        <w:t>eases and then dominates (</w:t>
      </w:r>
      <w:r w:rsidR="000C4DF0" w:rsidRPr="00EE6DB3">
        <w:rPr>
          <w:rFonts w:ascii="Times New Roman" w:hAnsi="Times New Roman" w:cs="Times New Roman"/>
          <w:lang w:val="el-GR"/>
        </w:rPr>
        <w:t>~80</w:t>
      </w:r>
      <w:r w:rsidR="000D7606" w:rsidRPr="00EE6DB3">
        <w:rPr>
          <w:rFonts w:ascii="Times New Roman" w:hAnsi="Times New Roman" w:cs="Times New Roman"/>
          <w:lang w:val="el-GR"/>
        </w:rPr>
        <w:t xml:space="preserve"> </w:t>
      </w:r>
      <w:r w:rsidR="000C4DF0" w:rsidRPr="00EE6DB3">
        <w:rPr>
          <w:rFonts w:ascii="Times New Roman" w:hAnsi="Times New Roman" w:cs="Times New Roman"/>
          <w:lang w:val="el-GR"/>
        </w:rPr>
        <w:t>% As(III)</w:t>
      </w:r>
      <w:r w:rsidR="007730A3">
        <w:rPr>
          <w:rFonts w:ascii="Times New Roman" w:hAnsi="Times New Roman" w:cs="Times New Roman"/>
        </w:rPr>
        <w:t>) the solid phase speciation</w:t>
      </w:r>
      <w:r w:rsidR="000C4DF0" w:rsidRPr="00EE6DB3">
        <w:rPr>
          <w:rFonts w:ascii="Times New Roman" w:hAnsi="Times New Roman" w:cs="Times New Roman"/>
          <w:lang w:val="el-GR"/>
        </w:rPr>
        <w:t xml:space="preserve"> (Figure </w:t>
      </w:r>
      <w:r w:rsidR="00A17E83">
        <w:rPr>
          <w:rFonts w:ascii="Times New Roman" w:hAnsi="Times New Roman" w:cs="Times New Roman"/>
          <w:lang w:val="el-GR"/>
        </w:rPr>
        <w:t>7</w:t>
      </w:r>
      <w:r w:rsidR="000C4DF0" w:rsidRPr="00EE6DB3">
        <w:rPr>
          <w:rFonts w:ascii="Times New Roman" w:hAnsi="Times New Roman" w:cs="Times New Roman"/>
          <w:lang w:val="el-GR"/>
        </w:rPr>
        <w:t xml:space="preserve">).  </w:t>
      </w:r>
      <w:r w:rsidR="007730A3">
        <w:rPr>
          <w:rFonts w:ascii="Times New Roman" w:hAnsi="Times New Roman" w:cs="Times New Roman"/>
        </w:rPr>
        <w:t>By contrast</w:t>
      </w:r>
      <w:r w:rsidR="000C4DF0" w:rsidRPr="00EE6DB3">
        <w:rPr>
          <w:rFonts w:ascii="Times New Roman" w:hAnsi="Times New Roman" w:cs="Times New Roman"/>
          <w:lang w:val="el-GR"/>
        </w:rPr>
        <w:t xml:space="preserve">, </w:t>
      </w:r>
      <w:r w:rsidR="000D7606" w:rsidRPr="00EE6DB3">
        <w:rPr>
          <w:rFonts w:ascii="Times New Roman" w:hAnsi="Times New Roman" w:cs="Times New Roman"/>
          <w:lang w:val="el-GR"/>
        </w:rPr>
        <w:t>70-80 %</w:t>
      </w:r>
      <w:r w:rsidR="000C4DF0" w:rsidRPr="00EE6DB3">
        <w:rPr>
          <w:rFonts w:ascii="Times New Roman" w:hAnsi="Times New Roman" w:cs="Times New Roman"/>
          <w:lang w:val="el-GR"/>
        </w:rPr>
        <w:t xml:space="preserve"> As(III)</w:t>
      </w:r>
      <w:r w:rsidR="000D7606" w:rsidRPr="00EE6DB3">
        <w:rPr>
          <w:rFonts w:ascii="Times New Roman" w:hAnsi="Times New Roman" w:cs="Times New Roman"/>
          <w:lang w:val="el-GR"/>
        </w:rPr>
        <w:t xml:space="preserve"> and only a maxiumum of 20-30 % As(V)</w:t>
      </w:r>
      <w:r w:rsidR="000C4DF0" w:rsidRPr="00EE6DB3">
        <w:rPr>
          <w:rFonts w:ascii="Times New Roman" w:hAnsi="Times New Roman" w:cs="Times New Roman"/>
          <w:lang w:val="el-GR"/>
        </w:rPr>
        <w:t xml:space="preserve"> is found in anoxic and oxic-to-anoxic transition aggregates from th</w:t>
      </w:r>
      <w:r w:rsidR="000D7606" w:rsidRPr="00EE6DB3">
        <w:rPr>
          <w:rFonts w:ascii="Times New Roman" w:hAnsi="Times New Roman" w:cs="Times New Roman"/>
          <w:lang w:val="el-GR"/>
        </w:rPr>
        <w:t>e exterior to interior regions</w:t>
      </w:r>
      <w:r w:rsidR="00A17E83">
        <w:rPr>
          <w:rFonts w:ascii="Times New Roman" w:hAnsi="Times New Roman" w:cs="Times New Roman"/>
          <w:lang w:val="el-GR"/>
        </w:rPr>
        <w:t xml:space="preserve"> (Figure 7)</w:t>
      </w:r>
      <w:r w:rsidR="000D7606" w:rsidRPr="00EE6DB3">
        <w:rPr>
          <w:rFonts w:ascii="Times New Roman" w:hAnsi="Times New Roman" w:cs="Times New Roman"/>
          <w:lang w:val="el-GR"/>
        </w:rPr>
        <w:t>.</w:t>
      </w:r>
    </w:p>
    <w:p w:rsidR="00E66E1A" w:rsidRDefault="00E54BA9" w:rsidP="00D72F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cs="Times New Roman"/>
        </w:rPr>
      </w:pPr>
      <w:r w:rsidRPr="00EE6DB3">
        <w:rPr>
          <w:rFonts w:ascii="Times New Roman" w:hAnsi="Times New Roman" w:cs="Times New Roman"/>
        </w:rPr>
        <w:tab/>
      </w:r>
      <w:r w:rsidR="0090074A" w:rsidRPr="00EE6DB3">
        <w:rPr>
          <w:rFonts w:ascii="Times New Roman" w:hAnsi="Times New Roman" w:cs="Times New Roman"/>
        </w:rPr>
        <w:t xml:space="preserve">Total solid-phase </w:t>
      </w:r>
      <w:r w:rsidR="00314EA3" w:rsidRPr="00EE6DB3">
        <w:rPr>
          <w:rFonts w:ascii="Times New Roman" w:hAnsi="Times New Roman" w:cs="Times New Roman"/>
        </w:rPr>
        <w:t xml:space="preserve">Mn </w:t>
      </w:r>
      <w:r w:rsidR="0090074A" w:rsidRPr="00EE6DB3">
        <w:rPr>
          <w:rFonts w:ascii="Times New Roman" w:hAnsi="Times New Roman" w:cs="Times New Roman"/>
        </w:rPr>
        <w:t xml:space="preserve">was </w:t>
      </w:r>
      <w:r w:rsidR="0001399E" w:rsidRPr="00EE6DB3">
        <w:rPr>
          <w:rFonts w:ascii="Times New Roman" w:hAnsi="Times New Roman" w:cs="Times New Roman"/>
        </w:rPr>
        <w:t>greatly</w:t>
      </w:r>
      <w:r w:rsidR="00A152CA" w:rsidRPr="00EE6DB3">
        <w:rPr>
          <w:rFonts w:ascii="Times New Roman" w:hAnsi="Times New Roman" w:cs="Times New Roman"/>
        </w:rPr>
        <w:t xml:space="preserve"> depleted (loss of &gt;89 mol-% of initial mass) from</w:t>
      </w:r>
      <w:r w:rsidR="0090074A" w:rsidRPr="00EE6DB3">
        <w:rPr>
          <w:rFonts w:ascii="Times New Roman" w:hAnsi="Times New Roman" w:cs="Times New Roman"/>
        </w:rPr>
        <w:t xml:space="preserve"> all sections of the aggregates except under aerated conditions, which retained </w:t>
      </w:r>
      <w:r w:rsidR="0001399E" w:rsidRPr="00EE6DB3">
        <w:rPr>
          <w:rFonts w:ascii="Times New Roman" w:hAnsi="Times New Roman" w:cs="Times New Roman"/>
        </w:rPr>
        <w:t>55</w:t>
      </w:r>
      <w:r w:rsidR="0090074A" w:rsidRPr="00EE6DB3">
        <w:rPr>
          <w:rFonts w:ascii="Times New Roman" w:hAnsi="Times New Roman" w:cs="Times New Roman"/>
        </w:rPr>
        <w:t xml:space="preserve">, </w:t>
      </w:r>
      <w:r w:rsidR="0001399E" w:rsidRPr="00EE6DB3">
        <w:rPr>
          <w:rFonts w:ascii="Times New Roman" w:hAnsi="Times New Roman" w:cs="Times New Roman"/>
        </w:rPr>
        <w:t>8.5, and</w:t>
      </w:r>
      <w:r w:rsidR="0090074A" w:rsidRPr="00EE6DB3">
        <w:rPr>
          <w:rFonts w:ascii="Times New Roman" w:hAnsi="Times New Roman" w:cs="Times New Roman"/>
        </w:rPr>
        <w:t xml:space="preserve"> </w:t>
      </w:r>
      <w:r w:rsidR="0001399E" w:rsidRPr="00EE6DB3">
        <w:rPr>
          <w:rFonts w:ascii="Times New Roman" w:hAnsi="Times New Roman" w:cs="Times New Roman"/>
        </w:rPr>
        <w:t>4.7</w:t>
      </w:r>
      <w:r w:rsidR="00E303FC" w:rsidRPr="00EE6DB3">
        <w:rPr>
          <w:rFonts w:ascii="Times New Roman" w:hAnsi="Times New Roman" w:cs="Times New Roman"/>
        </w:rPr>
        <w:t xml:space="preserve"> </w:t>
      </w:r>
      <w:r w:rsidR="0001399E" w:rsidRPr="00EE6DB3">
        <w:rPr>
          <w:rFonts w:ascii="Times New Roman" w:hAnsi="Times New Roman" w:cs="Times New Roman"/>
        </w:rPr>
        <w:t>%</w:t>
      </w:r>
      <w:r w:rsidR="0090074A" w:rsidRPr="00EE6DB3">
        <w:rPr>
          <w:rFonts w:ascii="Times New Roman" w:hAnsi="Times New Roman" w:cs="Times New Roman"/>
        </w:rPr>
        <w:t xml:space="preserve"> Mn in the exterior, mid-section, and interior of the aggregate</w:t>
      </w:r>
      <w:r w:rsidR="00A152CA" w:rsidRPr="00EE6DB3">
        <w:rPr>
          <w:rFonts w:ascii="Times New Roman" w:hAnsi="Times New Roman" w:cs="Times New Roman"/>
        </w:rPr>
        <w:t>,</w:t>
      </w:r>
      <w:r w:rsidR="007730A3">
        <w:rPr>
          <w:rFonts w:ascii="Times New Roman" w:hAnsi="Times New Roman" w:cs="Times New Roman"/>
        </w:rPr>
        <w:t xml:space="preserve"> respectively,</w:t>
      </w:r>
      <w:r w:rsidR="00A152CA" w:rsidRPr="00EE6DB3">
        <w:rPr>
          <w:rFonts w:ascii="Times New Roman" w:hAnsi="Times New Roman" w:cs="Times New Roman"/>
        </w:rPr>
        <w:t xml:space="preserve"> similar to the increased mass near the exterior seen in the redistribution of Fe</w:t>
      </w:r>
      <w:r w:rsidR="0001399E" w:rsidRPr="00EE6DB3">
        <w:rPr>
          <w:rFonts w:ascii="Times New Roman" w:hAnsi="Times New Roman" w:cs="Times New Roman"/>
        </w:rPr>
        <w:t xml:space="preserve"> (Table 1)</w:t>
      </w:r>
      <w:r w:rsidR="0090074A" w:rsidRPr="00EE6DB3">
        <w:rPr>
          <w:rFonts w:ascii="Times New Roman" w:hAnsi="Times New Roman" w:cs="Times New Roman"/>
        </w:rPr>
        <w:t>.</w:t>
      </w:r>
      <w:r w:rsidR="00C15815" w:rsidRPr="00EE6DB3">
        <w:rPr>
          <w:rFonts w:ascii="Times New Roman" w:hAnsi="Times New Roman" w:cs="Times New Roman"/>
        </w:rPr>
        <w:t xml:space="preserve">  </w:t>
      </w:r>
      <w:r w:rsidR="00C15815" w:rsidRPr="00EE6DB3">
        <w:rPr>
          <w:rFonts w:ascii="Times New Roman" w:hAnsi="Times New Roman" w:cs="Times New Roman"/>
          <w:lang w:val="el-GR"/>
        </w:rPr>
        <w:t>μ</w:t>
      </w:r>
      <w:r w:rsidR="00C15815" w:rsidRPr="00EE6DB3">
        <w:rPr>
          <w:rFonts w:ascii="Times New Roman" w:hAnsi="Times New Roman" w:cs="Times New Roman"/>
        </w:rPr>
        <w:t>-XRF mapping of aerated aggregate confirms higher concentration of Mn near the exterior of the aggregate and absence of Mn signal as distance from exterior increases</w:t>
      </w:r>
      <w:r w:rsidR="00F33D27" w:rsidRPr="00EE6DB3">
        <w:rPr>
          <w:rFonts w:ascii="Times New Roman" w:hAnsi="Times New Roman" w:cs="Times New Roman"/>
        </w:rPr>
        <w:t xml:space="preserve"> (Figure </w:t>
      </w:r>
      <w:r w:rsidR="00A17E83">
        <w:rPr>
          <w:rFonts w:ascii="Times New Roman" w:hAnsi="Times New Roman" w:cs="Times New Roman"/>
        </w:rPr>
        <w:t>6</w:t>
      </w:r>
      <w:r w:rsidR="00F33D27" w:rsidRPr="00EE6DB3">
        <w:rPr>
          <w:rFonts w:ascii="Times New Roman" w:hAnsi="Times New Roman" w:cs="Times New Roman"/>
        </w:rPr>
        <w:t>)</w:t>
      </w:r>
      <w:r w:rsidR="00C15815" w:rsidRPr="00EE6DB3">
        <w:rPr>
          <w:rFonts w:ascii="Times New Roman" w:hAnsi="Times New Roman" w:cs="Times New Roman"/>
        </w:rPr>
        <w:t xml:space="preserve">. </w:t>
      </w:r>
      <w:r w:rsidR="00A152CA" w:rsidRPr="00EE6DB3">
        <w:rPr>
          <w:rFonts w:ascii="Times New Roman" w:hAnsi="Times New Roman" w:cs="Times New Roman"/>
        </w:rPr>
        <w:t xml:space="preserve">  Manganese redistribution in anoxic-to-aerated aggregate mirrored that of the a</w:t>
      </w:r>
      <w:r w:rsidR="001F5F26" w:rsidRPr="00EE6DB3">
        <w:rPr>
          <w:rFonts w:ascii="Times New Roman" w:hAnsi="Times New Roman" w:cs="Times New Roman"/>
        </w:rPr>
        <w:t xml:space="preserve">erated aggregate, with 11.6 </w:t>
      </w:r>
      <w:r w:rsidR="00A152CA" w:rsidRPr="00EE6DB3">
        <w:rPr>
          <w:rFonts w:ascii="Times New Roman" w:hAnsi="Times New Roman" w:cs="Times New Roman"/>
        </w:rPr>
        <w:t>%</w:t>
      </w:r>
      <w:r w:rsidR="009A2FB7" w:rsidRPr="00EE6DB3">
        <w:rPr>
          <w:rFonts w:ascii="Times New Roman" w:hAnsi="Times New Roman" w:cs="Times New Roman"/>
        </w:rPr>
        <w:t xml:space="preserve"> remaining in the exterior, and much less, 2 – 8 % left in the mid and interior sections.  </w:t>
      </w:r>
      <w:r w:rsidR="00A152CA" w:rsidRPr="00EE6DB3">
        <w:rPr>
          <w:rFonts w:ascii="Times New Roman" w:hAnsi="Times New Roman" w:cs="Times New Roman"/>
        </w:rPr>
        <w:t>A</w:t>
      </w:r>
      <w:r w:rsidR="0001399E" w:rsidRPr="00EE6DB3">
        <w:rPr>
          <w:rFonts w:ascii="Times New Roman" w:hAnsi="Times New Roman" w:cs="Times New Roman"/>
        </w:rPr>
        <w:t xml:space="preserve">noxic and aerated-to-anoxic aggregates lost </w:t>
      </w:r>
      <w:r w:rsidR="003D1D4B" w:rsidRPr="00EE6DB3">
        <w:rPr>
          <w:rFonts w:ascii="Times New Roman" w:hAnsi="Times New Roman" w:cs="Times New Roman"/>
        </w:rPr>
        <w:t>slightly more from the exterior sect</w:t>
      </w:r>
      <w:r w:rsidR="006251E9" w:rsidRPr="00EE6DB3">
        <w:rPr>
          <w:rFonts w:ascii="Times New Roman" w:hAnsi="Times New Roman" w:cs="Times New Roman"/>
        </w:rPr>
        <w:t xml:space="preserve">ions than other sections, with </w:t>
      </w:r>
      <w:r w:rsidR="003D1D4B" w:rsidRPr="00EE6DB3">
        <w:rPr>
          <w:rFonts w:ascii="Times New Roman" w:hAnsi="Times New Roman" w:cs="Times New Roman"/>
        </w:rPr>
        <w:t>loss</w:t>
      </w:r>
      <w:r w:rsidR="000D6973">
        <w:rPr>
          <w:rFonts w:ascii="Times New Roman" w:hAnsi="Times New Roman" w:cs="Times New Roman"/>
        </w:rPr>
        <w:t>es</w:t>
      </w:r>
      <w:r w:rsidR="003D1D4B" w:rsidRPr="00EE6DB3">
        <w:rPr>
          <w:rFonts w:ascii="Times New Roman" w:hAnsi="Times New Roman" w:cs="Times New Roman"/>
        </w:rPr>
        <w:t xml:space="preserve"> of </w:t>
      </w:r>
      <w:r w:rsidR="00467DB1" w:rsidRPr="00EE6DB3">
        <w:rPr>
          <w:rFonts w:ascii="Times New Roman" w:hAnsi="Times New Roman" w:cs="Times New Roman"/>
        </w:rPr>
        <w:t>97.4</w:t>
      </w:r>
      <w:r w:rsidR="00E303FC" w:rsidRPr="00EE6DB3">
        <w:rPr>
          <w:rFonts w:ascii="Times New Roman" w:hAnsi="Times New Roman" w:cs="Times New Roman"/>
        </w:rPr>
        <w:t xml:space="preserve"> and 98.4 </w:t>
      </w:r>
      <w:r w:rsidR="003D1D4B" w:rsidRPr="00EE6DB3">
        <w:rPr>
          <w:rFonts w:ascii="Times New Roman" w:hAnsi="Times New Roman" w:cs="Times New Roman"/>
        </w:rPr>
        <w:t>% from the interior</w:t>
      </w:r>
      <w:r w:rsidR="00467DB1" w:rsidRPr="00EE6DB3">
        <w:rPr>
          <w:rFonts w:ascii="Times New Roman" w:hAnsi="Times New Roman" w:cs="Times New Roman"/>
        </w:rPr>
        <w:t xml:space="preserve"> and </w:t>
      </w:r>
      <w:r w:rsidR="003D1D4B" w:rsidRPr="00EE6DB3">
        <w:rPr>
          <w:rFonts w:ascii="Times New Roman" w:hAnsi="Times New Roman" w:cs="Times New Roman"/>
        </w:rPr>
        <w:t>98.7 and 98.2</w:t>
      </w:r>
      <w:r w:rsidR="00E303FC" w:rsidRPr="00EE6DB3">
        <w:rPr>
          <w:rFonts w:ascii="Times New Roman" w:hAnsi="Times New Roman" w:cs="Times New Roman"/>
        </w:rPr>
        <w:t xml:space="preserve"> </w:t>
      </w:r>
      <w:r w:rsidR="003D1D4B" w:rsidRPr="00EE6DB3">
        <w:rPr>
          <w:rFonts w:ascii="Times New Roman" w:hAnsi="Times New Roman" w:cs="Times New Roman"/>
        </w:rPr>
        <w:t xml:space="preserve">% </w:t>
      </w:r>
      <w:r w:rsidR="00467DB1" w:rsidRPr="00EE6DB3">
        <w:rPr>
          <w:rFonts w:ascii="Times New Roman" w:hAnsi="Times New Roman" w:cs="Times New Roman"/>
        </w:rPr>
        <w:t>from</w:t>
      </w:r>
      <w:r w:rsidR="00E66E1A" w:rsidRPr="00EE6DB3">
        <w:rPr>
          <w:rFonts w:ascii="Times New Roman" w:hAnsi="Times New Roman" w:cs="Times New Roman"/>
        </w:rPr>
        <w:t xml:space="preserve"> </w:t>
      </w:r>
      <w:r w:rsidR="003D1D4B" w:rsidRPr="00EE6DB3">
        <w:rPr>
          <w:rFonts w:ascii="Times New Roman" w:hAnsi="Times New Roman" w:cs="Times New Roman"/>
        </w:rPr>
        <w:t>the exterior.</w:t>
      </w:r>
    </w:p>
    <w:p w:rsidR="00FC360D" w:rsidRPr="00EE6DB3" w:rsidRDefault="00FC360D" w:rsidP="00D72F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cs="Times New Roman"/>
        </w:rPr>
      </w:pPr>
    </w:p>
    <w:p w:rsidR="00033305" w:rsidRPr="00EE6DB3" w:rsidRDefault="00E91AE6" w:rsidP="00D72F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cs="Times New Roman"/>
          <w:b/>
        </w:rPr>
      </w:pPr>
      <w:r w:rsidRPr="00EE6DB3">
        <w:rPr>
          <w:rFonts w:ascii="Times New Roman" w:hAnsi="Times New Roman" w:cs="Times New Roman"/>
          <w:b/>
        </w:rPr>
        <w:t>DISCUSSION</w:t>
      </w:r>
    </w:p>
    <w:p w:rsidR="004509D3" w:rsidRPr="00EE6DB3" w:rsidRDefault="00AA684E" w:rsidP="00D72F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cs="Times New Roman"/>
        </w:rPr>
      </w:pPr>
      <w:r>
        <w:rPr>
          <w:rFonts w:ascii="Times New Roman" w:hAnsi="Times New Roman" w:cs="Times New Roman"/>
        </w:rPr>
        <w:tab/>
      </w:r>
      <w:r w:rsidR="00546908" w:rsidRPr="00EE6DB3">
        <w:rPr>
          <w:rFonts w:ascii="Times New Roman" w:hAnsi="Times New Roman" w:cs="Times New Roman"/>
        </w:rPr>
        <w:t>Reduction-oxidation (redox)</w:t>
      </w:r>
      <w:r w:rsidR="008020D4" w:rsidRPr="00EE6DB3">
        <w:rPr>
          <w:rFonts w:ascii="Times New Roman" w:hAnsi="Times New Roman" w:cs="Times New Roman"/>
        </w:rPr>
        <w:t xml:space="preserve"> transitions in soils lead to the redistrib</w:t>
      </w:r>
      <w:r w:rsidR="007C2D42">
        <w:rPr>
          <w:rFonts w:ascii="Times New Roman" w:hAnsi="Times New Roman" w:cs="Times New Roman"/>
        </w:rPr>
        <w:t xml:space="preserve">ution of metal oxides and </w:t>
      </w:r>
      <w:r w:rsidR="008020D4" w:rsidRPr="00EE6DB3">
        <w:rPr>
          <w:rFonts w:ascii="Times New Roman" w:hAnsi="Times New Roman" w:cs="Times New Roman"/>
        </w:rPr>
        <w:t xml:space="preserve">sorbed trace metals. </w:t>
      </w:r>
      <w:r w:rsidR="00162701">
        <w:rPr>
          <w:rFonts w:ascii="Times New Roman" w:hAnsi="Times New Roman" w:cs="Times New Roman"/>
        </w:rPr>
        <w:t xml:space="preserve"> W</w:t>
      </w:r>
      <w:r w:rsidR="008020D4" w:rsidRPr="00EE6DB3">
        <w:rPr>
          <w:rFonts w:ascii="Times New Roman" w:hAnsi="Times New Roman" w:cs="Times New Roman"/>
        </w:rPr>
        <w:t xml:space="preserve">e examined the </w:t>
      </w:r>
      <w:r w:rsidR="00EF7CFD" w:rsidRPr="00EE6DB3">
        <w:rPr>
          <w:rFonts w:ascii="Times New Roman" w:hAnsi="Times New Roman" w:cs="Times New Roman"/>
        </w:rPr>
        <w:t>effects of prolonged aerated and anoxic conditions on synthetic aggregates composed of</w:t>
      </w:r>
      <w:r w:rsidR="00162701">
        <w:rPr>
          <w:rFonts w:ascii="Times New Roman" w:hAnsi="Times New Roman" w:cs="Times New Roman"/>
        </w:rPr>
        <w:t xml:space="preserve"> As(V) presorbed</w:t>
      </w:r>
      <w:r w:rsidR="00EF7CFD" w:rsidRPr="00EE6DB3">
        <w:rPr>
          <w:rFonts w:ascii="Times New Roman" w:hAnsi="Times New Roman" w:cs="Times New Roman"/>
        </w:rPr>
        <w:t xml:space="preserve"> ferrihydrite- and birnessite coated sands inoculated with dissimilatory metal reducing bacteria, </w:t>
      </w:r>
      <w:r w:rsidR="00EF7CFD" w:rsidRPr="00EE6DB3">
        <w:rPr>
          <w:rFonts w:ascii="Times New Roman" w:hAnsi="Times New Roman" w:cs="Times New Roman"/>
          <w:i/>
        </w:rPr>
        <w:t>Shewanella</w:t>
      </w:r>
      <w:r w:rsidR="00EF7CFD" w:rsidRPr="00EE6DB3">
        <w:rPr>
          <w:rFonts w:ascii="Times New Roman" w:hAnsi="Times New Roman" w:cs="Times New Roman"/>
        </w:rPr>
        <w:t xml:space="preserve"> sp. ANA-3, </w:t>
      </w:r>
      <w:r w:rsidR="00162701">
        <w:rPr>
          <w:rFonts w:ascii="Times New Roman" w:hAnsi="Times New Roman" w:cs="Times New Roman"/>
        </w:rPr>
        <w:t xml:space="preserve">which are </w:t>
      </w:r>
      <w:r w:rsidR="00EF7CFD" w:rsidRPr="00EE6DB3">
        <w:rPr>
          <w:rFonts w:ascii="Times New Roman" w:hAnsi="Times New Roman" w:cs="Times New Roman"/>
        </w:rPr>
        <w:t>capable of respiring upon all three meta</w:t>
      </w:r>
      <w:r w:rsidR="00546908" w:rsidRPr="00EE6DB3">
        <w:rPr>
          <w:rFonts w:ascii="Times New Roman" w:hAnsi="Times New Roman" w:cs="Times New Roman"/>
        </w:rPr>
        <w:t>ls</w:t>
      </w:r>
      <w:r w:rsidR="00233B22" w:rsidRPr="00EE6DB3">
        <w:rPr>
          <w:rFonts w:ascii="Times New Roman" w:hAnsi="Times New Roman" w:cs="Times New Roman"/>
        </w:rPr>
        <w:t xml:space="preserve"> and oxygen</w:t>
      </w:r>
      <w:r w:rsidR="00546908" w:rsidRPr="00EE6DB3">
        <w:rPr>
          <w:rFonts w:ascii="Times New Roman" w:hAnsi="Times New Roman" w:cs="Times New Roman"/>
        </w:rPr>
        <w:t xml:space="preserve"> while utilizing lactate as a carbon and electron source.  Furthermor</w:t>
      </w:r>
      <w:r w:rsidR="00F4305A">
        <w:rPr>
          <w:rFonts w:ascii="Times New Roman" w:hAnsi="Times New Roman" w:cs="Times New Roman"/>
        </w:rPr>
        <w:t xml:space="preserve">e, a comparison </w:t>
      </w:r>
      <w:r w:rsidR="00CE6EB9">
        <w:rPr>
          <w:rFonts w:ascii="Times New Roman" w:hAnsi="Times New Roman" w:cs="Times New Roman"/>
        </w:rPr>
        <w:t>was</w:t>
      </w:r>
      <w:r w:rsidR="00F4305A">
        <w:rPr>
          <w:rFonts w:ascii="Times New Roman" w:hAnsi="Times New Roman" w:cs="Times New Roman"/>
        </w:rPr>
        <w:t xml:space="preserve"> made between</w:t>
      </w:r>
      <w:r w:rsidR="00162701">
        <w:rPr>
          <w:rFonts w:ascii="Times New Roman" w:hAnsi="Times New Roman" w:cs="Times New Roman"/>
        </w:rPr>
        <w:t xml:space="preserve"> aggregates that undergo </w:t>
      </w:r>
      <w:r w:rsidR="00546908" w:rsidRPr="00EE6DB3">
        <w:rPr>
          <w:rFonts w:ascii="Times New Roman" w:hAnsi="Times New Roman" w:cs="Times New Roman"/>
        </w:rPr>
        <w:t xml:space="preserve">single aeration </w:t>
      </w:r>
      <w:r w:rsidR="00162701">
        <w:rPr>
          <w:rFonts w:ascii="Times New Roman" w:hAnsi="Times New Roman" w:cs="Times New Roman"/>
        </w:rPr>
        <w:t>treatment</w:t>
      </w:r>
      <w:r w:rsidR="00546908" w:rsidRPr="00EE6DB3">
        <w:rPr>
          <w:rFonts w:ascii="Times New Roman" w:hAnsi="Times New Roman" w:cs="Times New Roman"/>
        </w:rPr>
        <w:t xml:space="preserve"> (i.e. continuously anoxic or aerated conditions) and </w:t>
      </w:r>
      <w:commentRangeStart w:id="46"/>
      <w:r w:rsidR="00546908" w:rsidRPr="00EE6DB3">
        <w:rPr>
          <w:rFonts w:ascii="Times New Roman" w:hAnsi="Times New Roman" w:cs="Times New Roman"/>
        </w:rPr>
        <w:t>aeration status transitioned aggregates</w:t>
      </w:r>
      <w:commentRangeEnd w:id="46"/>
      <w:r w:rsidR="00AD3A32">
        <w:rPr>
          <w:rStyle w:val="CommentReference"/>
          <w:vanish/>
        </w:rPr>
        <w:commentReference w:id="46"/>
      </w:r>
      <w:r w:rsidR="00546908" w:rsidRPr="00EE6DB3">
        <w:rPr>
          <w:rFonts w:ascii="Times New Roman" w:hAnsi="Times New Roman" w:cs="Times New Roman"/>
        </w:rPr>
        <w:t>, which were maintained under aerated</w:t>
      </w:r>
      <w:r w:rsidR="00932098" w:rsidRPr="00EE6DB3">
        <w:rPr>
          <w:rFonts w:ascii="Times New Roman" w:hAnsi="Times New Roman" w:cs="Times New Roman"/>
        </w:rPr>
        <w:t xml:space="preserve"> or anoxic</w:t>
      </w:r>
      <w:r w:rsidR="00162701">
        <w:rPr>
          <w:rFonts w:ascii="Times New Roman" w:hAnsi="Times New Roman" w:cs="Times New Roman"/>
        </w:rPr>
        <w:t xml:space="preserve"> conditions for 20</w:t>
      </w:r>
      <w:r w:rsidR="00546908" w:rsidRPr="00EE6DB3">
        <w:rPr>
          <w:rFonts w:ascii="Times New Roman" w:hAnsi="Times New Roman" w:cs="Times New Roman"/>
        </w:rPr>
        <w:t xml:space="preserve"> days then switched to anoxic</w:t>
      </w:r>
      <w:r w:rsidR="00932098" w:rsidRPr="00EE6DB3">
        <w:rPr>
          <w:rFonts w:ascii="Times New Roman" w:hAnsi="Times New Roman" w:cs="Times New Roman"/>
        </w:rPr>
        <w:t xml:space="preserve"> or aerated</w:t>
      </w:r>
      <w:r w:rsidR="00546908" w:rsidRPr="00EE6DB3">
        <w:rPr>
          <w:rFonts w:ascii="Times New Roman" w:hAnsi="Times New Roman" w:cs="Times New Roman"/>
        </w:rPr>
        <w:t xml:space="preserve"> environment</w:t>
      </w:r>
      <w:r w:rsidR="00932098" w:rsidRPr="00EE6DB3">
        <w:rPr>
          <w:rFonts w:ascii="Times New Roman" w:hAnsi="Times New Roman" w:cs="Times New Roman"/>
        </w:rPr>
        <w:t>s</w:t>
      </w:r>
      <w:r w:rsidR="00546908" w:rsidRPr="00EE6DB3">
        <w:rPr>
          <w:rFonts w:ascii="Times New Roman" w:hAnsi="Times New Roman" w:cs="Times New Roman"/>
        </w:rPr>
        <w:t xml:space="preserve"> for another 30 days.  </w:t>
      </w:r>
    </w:p>
    <w:p w:rsidR="00464DF1" w:rsidRDefault="00AA684E" w:rsidP="00D72F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cs="Times New Roman"/>
        </w:rPr>
      </w:pPr>
      <w:r>
        <w:rPr>
          <w:rFonts w:ascii="Times New Roman" w:hAnsi="Times New Roman" w:cs="Times New Roman"/>
        </w:rPr>
        <w:tab/>
      </w:r>
      <w:r w:rsidR="00445F34">
        <w:rPr>
          <w:rFonts w:ascii="Times New Roman" w:hAnsi="Times New Roman" w:cs="Times New Roman"/>
        </w:rPr>
        <w:t xml:space="preserve">Spatial redistribution and speciation of </w:t>
      </w:r>
      <w:r w:rsidR="00C64079">
        <w:rPr>
          <w:rFonts w:ascii="Times New Roman" w:hAnsi="Times New Roman" w:cs="Times New Roman"/>
        </w:rPr>
        <w:t>As, Fe, and Mn</w:t>
      </w:r>
      <w:r w:rsidR="00445F34">
        <w:rPr>
          <w:rFonts w:ascii="Times New Roman" w:hAnsi="Times New Roman" w:cs="Times New Roman"/>
        </w:rPr>
        <w:t xml:space="preserve"> within the aggregates are controlled by redox gradients resulting from progressively decreasing oxygen concentrations </w:t>
      </w:r>
      <w:r w:rsidR="00CE6EB9">
        <w:rPr>
          <w:rFonts w:ascii="Times New Roman" w:hAnsi="Times New Roman" w:cs="Times New Roman"/>
        </w:rPr>
        <w:t xml:space="preserve">across the </w:t>
      </w:r>
      <w:r w:rsidR="00445F34">
        <w:rPr>
          <w:rFonts w:ascii="Times New Roman" w:hAnsi="Times New Roman" w:cs="Times New Roman"/>
        </w:rPr>
        <w:t>e</w:t>
      </w:r>
      <w:r w:rsidR="00CE6EB9">
        <w:rPr>
          <w:rFonts w:ascii="Times New Roman" w:hAnsi="Times New Roman" w:cs="Times New Roman"/>
        </w:rPr>
        <w:t>xterior to the</w:t>
      </w:r>
      <w:r w:rsidR="00445F34">
        <w:rPr>
          <w:rFonts w:ascii="Times New Roman" w:hAnsi="Times New Roman" w:cs="Times New Roman"/>
        </w:rPr>
        <w:t xml:space="preserve"> interior</w:t>
      </w:r>
      <w:r w:rsidR="00CE6EB9">
        <w:rPr>
          <w:rFonts w:ascii="Times New Roman" w:hAnsi="Times New Roman" w:cs="Times New Roman"/>
        </w:rPr>
        <w:t xml:space="preserve"> of the aggregate</w:t>
      </w:r>
      <w:r w:rsidR="00445F34">
        <w:rPr>
          <w:rFonts w:ascii="Times New Roman" w:hAnsi="Times New Roman" w:cs="Times New Roman"/>
        </w:rPr>
        <w:t xml:space="preserve">.  </w:t>
      </w:r>
      <w:r w:rsidR="007B2A3B" w:rsidRPr="00EE6DB3">
        <w:rPr>
          <w:rFonts w:ascii="Times New Roman" w:hAnsi="Times New Roman" w:cs="Times New Roman"/>
        </w:rPr>
        <w:t>As was clearly illustrated</w:t>
      </w:r>
      <w:r w:rsidR="00C64079">
        <w:rPr>
          <w:rFonts w:ascii="Times New Roman" w:hAnsi="Times New Roman" w:cs="Times New Roman"/>
        </w:rPr>
        <w:t xml:space="preserve"> by Masue-Slowey et al. </w:t>
      </w:r>
      <w:r w:rsidR="00112AC3">
        <w:rPr>
          <w:rFonts w:ascii="Times New Roman" w:hAnsi="Times New Roman" w:cs="Times New Roman"/>
        </w:rPr>
        <w:fldChar w:fldCharType="begin"/>
      </w:r>
      <w:r w:rsidR="00DB2090">
        <w:rPr>
          <w:rFonts w:ascii="Times New Roman" w:hAnsi="Times New Roman" w:cs="Times New Roman"/>
        </w:rPr>
        <w:instrText xml:space="preserve"> ADDIN PAPERS2_CITATIONS &lt;citation&gt;&lt;uuid&gt;113A8958-9409-498C-9996-828C47F9F374&lt;/uuid&gt;&lt;priority&gt;22&lt;/priority&gt;&lt;publications&gt;&lt;publication&gt;&lt;doi&gt;10.1021/es1027663&lt;/doi&gt;&lt;volume&gt;45&lt;/volume&gt;&lt;institution&gt;Stanford Univ, Dept Environm Earth Syst Sci, Stanford, CA 94305 USA&lt;/institution&gt;&lt;location&gt;200,4,37.4241060,-122.1660756&lt;/location&gt;&lt;title&gt;Transport Implications Resulting from Internal Redistribution of Arsenic and Iron within Constructed Soil Aggregates&lt;/title&gt;&lt;type&gt;400&lt;/type&gt;&lt;startpage&gt;582&lt;/startpage&gt;&lt;url&gt;http://pubs.acs.org/doi/abs/10.1021/es1027663&lt;/url&gt;&lt;endpage&gt;588&lt;/endpage&gt;&lt;publication_date&gt;99201100001200000000200000&lt;/publication_date&gt;&lt;subtype&gt;400&lt;/subtype&gt;&lt;uuid&gt;CA0DE952-6056-48AE-8DF1-69F4B28FF513&lt;/uuid&gt;&lt;number&gt;2&lt;/number&gt;&lt;bundle&gt;&lt;publication&gt;&lt;title&gt;Environmental Science &amp;amp; Technology&lt;/title&gt;&lt;type&gt;-100&lt;/type&gt;&lt;uuid&gt;84643EEE-63A0-46CA-B020-E9FC343BC2AB&lt;/uuid&gt;&lt;publisher&gt;American Chemical Society&lt;/publisher&gt;&lt;subtype&gt;-100&lt;/subtype&gt;&lt;/publication&gt;&lt;/bundle&gt;&lt;authors&gt;&lt;author&gt;&lt;firstName&gt;Yoko&lt;/firstName&gt;&lt;lastName&gt;Masue-Slowey&lt;/lastName&gt;&lt;/author&gt;&lt;author&gt;&lt;firstName&gt;Benjamin&lt;/firstName&gt;&lt;middleNames&gt;D&lt;/middleNames&gt;&lt;lastName&gt;Kocar&lt;/lastName&gt;&lt;/author&gt;&lt;author&gt;&lt;firstName&gt;Sergio&lt;/firstName&gt;&lt;middleNames&gt;Andres Bea&lt;/middleNames&gt;&lt;lastName&gt;Jofre&lt;/lastName&gt;&lt;/author&gt;&lt;author&gt;&lt;firstName&gt;K&lt;/firstName&gt;&lt;middleNames&gt;Ulrich&lt;/middleNames&gt;&lt;lastName&gt;Mayer&lt;/lastName&gt;&lt;/author&gt;&lt;author&gt;&lt;firstName&gt;Scott&lt;/firstName&gt;&lt;lastName&gt;Fendorf&lt;/lastName&gt;&lt;/author&gt;&lt;/authors&gt;&lt;/publication&gt;&lt;/publications&gt;&lt;/citation&gt;</w:instrText>
      </w:r>
      <w:r w:rsidR="00112AC3">
        <w:rPr>
          <w:rFonts w:ascii="Times New Roman" w:hAnsi="Times New Roman" w:cs="Times New Roman"/>
        </w:rPr>
        <w:fldChar w:fldCharType="separate"/>
      </w:r>
      <w:r w:rsidR="00DB2090">
        <w:rPr>
          <w:rFonts w:ascii="Times New Roman" w:hAnsi="Times New Roman" w:cs="Times New Roman"/>
        </w:rPr>
        <w:t>(17)</w:t>
      </w:r>
      <w:r w:rsidR="00112AC3">
        <w:rPr>
          <w:rFonts w:ascii="Times New Roman" w:hAnsi="Times New Roman" w:cs="Times New Roman"/>
        </w:rPr>
        <w:fldChar w:fldCharType="end"/>
      </w:r>
      <w:r w:rsidR="00CE6EB9">
        <w:rPr>
          <w:rFonts w:ascii="Times New Roman" w:hAnsi="Times New Roman" w:cs="Times New Roman"/>
        </w:rPr>
        <w:t>,</w:t>
      </w:r>
      <w:r w:rsidR="000D6973">
        <w:rPr>
          <w:rFonts w:ascii="Times New Roman" w:hAnsi="Times New Roman" w:cs="Times New Roman"/>
        </w:rPr>
        <w:t xml:space="preserve"> </w:t>
      </w:r>
      <w:r w:rsidR="00C64079">
        <w:rPr>
          <w:rFonts w:ascii="Times New Roman" w:hAnsi="Times New Roman" w:cs="Times New Roman"/>
        </w:rPr>
        <w:t xml:space="preserve">despite having ample oxygen supplied at the aggregate exterior under aerated conditions, </w:t>
      </w:r>
      <w:r w:rsidR="000D6973">
        <w:rPr>
          <w:rFonts w:ascii="Times New Roman" w:hAnsi="Times New Roman" w:cs="Times New Roman"/>
        </w:rPr>
        <w:t>anaerobic</w:t>
      </w:r>
      <w:r w:rsidR="00162701">
        <w:rPr>
          <w:rFonts w:ascii="Times New Roman" w:hAnsi="Times New Roman" w:cs="Times New Roman"/>
        </w:rPr>
        <w:t xml:space="preserve"> conditio</w:t>
      </w:r>
      <w:r w:rsidR="00445F34">
        <w:rPr>
          <w:rFonts w:ascii="Times New Roman" w:hAnsi="Times New Roman" w:cs="Times New Roman"/>
        </w:rPr>
        <w:t xml:space="preserve">ns </w:t>
      </w:r>
      <w:r w:rsidR="00464DF1">
        <w:rPr>
          <w:rFonts w:ascii="Times New Roman" w:hAnsi="Times New Roman" w:cs="Times New Roman"/>
        </w:rPr>
        <w:t>arise</w:t>
      </w:r>
      <w:r w:rsidR="00C64079">
        <w:rPr>
          <w:rFonts w:ascii="Times New Roman" w:hAnsi="Times New Roman" w:cs="Times New Roman"/>
        </w:rPr>
        <w:t xml:space="preserve"> within millimeters of the exterior</w:t>
      </w:r>
      <w:r w:rsidR="00445F34">
        <w:rPr>
          <w:rFonts w:ascii="Times New Roman" w:hAnsi="Times New Roman" w:cs="Times New Roman"/>
        </w:rPr>
        <w:t xml:space="preserve"> </w:t>
      </w:r>
      <w:r w:rsidR="00464DF1">
        <w:rPr>
          <w:rFonts w:ascii="Times New Roman" w:hAnsi="Times New Roman" w:cs="Times New Roman"/>
        </w:rPr>
        <w:t>due to greater</w:t>
      </w:r>
      <w:r w:rsidR="00C64079">
        <w:rPr>
          <w:rFonts w:ascii="Times New Roman" w:hAnsi="Times New Roman" w:cs="Times New Roman"/>
        </w:rPr>
        <w:t xml:space="preserve"> rate of oxygen respiration by </w:t>
      </w:r>
      <w:r w:rsidR="00C64079">
        <w:rPr>
          <w:rFonts w:ascii="Times New Roman" w:hAnsi="Times New Roman" w:cs="Times New Roman"/>
          <w:i/>
        </w:rPr>
        <w:t>Shewanella</w:t>
      </w:r>
      <w:r w:rsidR="00C64079">
        <w:rPr>
          <w:rFonts w:ascii="Times New Roman" w:hAnsi="Times New Roman" w:cs="Times New Roman"/>
        </w:rPr>
        <w:t xml:space="preserve"> </w:t>
      </w:r>
      <w:r w:rsidR="00464DF1">
        <w:rPr>
          <w:rFonts w:ascii="Times New Roman" w:hAnsi="Times New Roman" w:cs="Times New Roman"/>
        </w:rPr>
        <w:t>than</w:t>
      </w:r>
      <w:r w:rsidR="00C64079">
        <w:rPr>
          <w:rFonts w:ascii="Times New Roman" w:hAnsi="Times New Roman" w:cs="Times New Roman"/>
        </w:rPr>
        <w:t xml:space="preserve"> rate of oxygen diffusion into the aggregate</w:t>
      </w:r>
      <w:r w:rsidR="00162701">
        <w:rPr>
          <w:rFonts w:ascii="Times New Roman" w:hAnsi="Times New Roman" w:cs="Times New Roman"/>
        </w:rPr>
        <w:t>.</w:t>
      </w:r>
      <w:r w:rsidR="00C64079">
        <w:rPr>
          <w:rFonts w:ascii="Times New Roman" w:hAnsi="Times New Roman" w:cs="Times New Roman"/>
        </w:rPr>
        <w:t xml:space="preserve">  Hence, </w:t>
      </w:r>
      <w:r w:rsidR="002E3928">
        <w:rPr>
          <w:rFonts w:ascii="Times New Roman" w:hAnsi="Times New Roman" w:cs="Times New Roman"/>
        </w:rPr>
        <w:t>for elements such as Fe and Mn that have more mobile reduced</w:t>
      </w:r>
      <w:r w:rsidR="00CE6EB9">
        <w:rPr>
          <w:rFonts w:ascii="Times New Roman" w:hAnsi="Times New Roman" w:cs="Times New Roman"/>
        </w:rPr>
        <w:t xml:space="preserve"> oxidation states</w:t>
      </w:r>
      <w:r w:rsidR="002E3928">
        <w:rPr>
          <w:rFonts w:ascii="Times New Roman" w:hAnsi="Times New Roman" w:cs="Times New Roman"/>
        </w:rPr>
        <w:t xml:space="preserve">, biogeochemical conditions of </w:t>
      </w:r>
      <w:r w:rsidR="00464DF1">
        <w:rPr>
          <w:rFonts w:ascii="Times New Roman" w:hAnsi="Times New Roman" w:cs="Times New Roman"/>
        </w:rPr>
        <w:t xml:space="preserve">aggregate </w:t>
      </w:r>
      <w:r w:rsidR="002E3928">
        <w:rPr>
          <w:rFonts w:ascii="Times New Roman" w:hAnsi="Times New Roman" w:cs="Times New Roman"/>
        </w:rPr>
        <w:t>interior</w:t>
      </w:r>
      <w:r w:rsidR="00CE6EB9">
        <w:rPr>
          <w:rFonts w:ascii="Times New Roman" w:hAnsi="Times New Roman" w:cs="Times New Roman"/>
        </w:rPr>
        <w:t>s</w:t>
      </w:r>
      <w:r w:rsidR="002E3928">
        <w:rPr>
          <w:rFonts w:ascii="Times New Roman" w:hAnsi="Times New Roman" w:cs="Times New Roman"/>
        </w:rPr>
        <w:t xml:space="preserve"> leads to mobilization and diffusion toward the exterior</w:t>
      </w:r>
      <w:r w:rsidR="00464DF1">
        <w:rPr>
          <w:rFonts w:ascii="Times New Roman" w:hAnsi="Times New Roman" w:cs="Times New Roman"/>
        </w:rPr>
        <w:t xml:space="preserve">.  </w:t>
      </w:r>
      <w:r w:rsidR="00BB4C42">
        <w:rPr>
          <w:rFonts w:ascii="Times New Roman" w:hAnsi="Times New Roman" w:cs="Times New Roman"/>
        </w:rPr>
        <w:t>When the advecting solution is aerated</w:t>
      </w:r>
      <w:r w:rsidR="00464DF1">
        <w:rPr>
          <w:rFonts w:ascii="Times New Roman" w:hAnsi="Times New Roman" w:cs="Times New Roman"/>
        </w:rPr>
        <w:t>,</w:t>
      </w:r>
      <w:r w:rsidR="00162701">
        <w:rPr>
          <w:rFonts w:ascii="Times New Roman" w:hAnsi="Times New Roman" w:cs="Times New Roman"/>
        </w:rPr>
        <w:t xml:space="preserve"> </w:t>
      </w:r>
      <w:r w:rsidR="00464DF1">
        <w:rPr>
          <w:rFonts w:ascii="Times New Roman" w:hAnsi="Times New Roman" w:cs="Times New Roman"/>
        </w:rPr>
        <w:t>Fe</w:t>
      </w:r>
      <w:r w:rsidR="00E31931" w:rsidRPr="00EE6DB3">
        <w:rPr>
          <w:rFonts w:ascii="Times New Roman" w:hAnsi="Times New Roman" w:cs="Times New Roman"/>
        </w:rPr>
        <w:t xml:space="preserve">(II) produced </w:t>
      </w:r>
      <w:r w:rsidR="00BB4C42">
        <w:rPr>
          <w:rFonts w:ascii="Times New Roman" w:hAnsi="Times New Roman" w:cs="Times New Roman"/>
        </w:rPr>
        <w:t>within</w:t>
      </w:r>
      <w:r w:rsidR="00BB4C42" w:rsidRPr="00EE6DB3">
        <w:rPr>
          <w:rFonts w:ascii="Times New Roman" w:hAnsi="Times New Roman" w:cs="Times New Roman"/>
        </w:rPr>
        <w:t xml:space="preserve"> </w:t>
      </w:r>
      <w:r w:rsidR="00E31931" w:rsidRPr="00EE6DB3">
        <w:rPr>
          <w:rFonts w:ascii="Times New Roman" w:hAnsi="Times New Roman" w:cs="Times New Roman"/>
        </w:rPr>
        <w:t xml:space="preserve">the aggregate interior </w:t>
      </w:r>
      <w:r w:rsidR="00D818A6">
        <w:rPr>
          <w:rFonts w:ascii="Times New Roman" w:hAnsi="Times New Roman" w:cs="Times New Roman"/>
        </w:rPr>
        <w:t>diffuses</w:t>
      </w:r>
      <w:r w:rsidR="00E31931" w:rsidRPr="00EE6DB3">
        <w:rPr>
          <w:rFonts w:ascii="Times New Roman" w:hAnsi="Times New Roman" w:cs="Times New Roman"/>
        </w:rPr>
        <w:t xml:space="preserve"> toward the </w:t>
      </w:r>
      <w:r w:rsidR="00BB4C42">
        <w:rPr>
          <w:rFonts w:ascii="Times New Roman" w:hAnsi="Times New Roman" w:cs="Times New Roman"/>
        </w:rPr>
        <w:t>exterior where upon it undergoes oxidation.  Subsequent precipitation of Fe(III) oxide</w:t>
      </w:r>
      <w:r w:rsidR="00CE6EB9">
        <w:rPr>
          <w:rFonts w:ascii="Times New Roman" w:hAnsi="Times New Roman" w:cs="Times New Roman"/>
        </w:rPr>
        <w:t>s</w:t>
      </w:r>
      <w:r w:rsidR="00BB4C42">
        <w:rPr>
          <w:rFonts w:ascii="Times New Roman" w:hAnsi="Times New Roman" w:cs="Times New Roman"/>
        </w:rPr>
        <w:t xml:space="preserve"> results in the co-association of As, which also diffuses from the reducing aggregate interior toward the exterior</w:t>
      </w:r>
      <w:r w:rsidR="000D6973">
        <w:rPr>
          <w:rFonts w:ascii="Times New Roman" w:hAnsi="Times New Roman" w:cs="Times New Roman"/>
        </w:rPr>
        <w:t xml:space="preserve">. </w:t>
      </w:r>
      <w:r w:rsidR="00674FE6" w:rsidRPr="00EE6DB3">
        <w:rPr>
          <w:rFonts w:ascii="Times New Roman" w:hAnsi="Times New Roman" w:cs="Times New Roman"/>
        </w:rPr>
        <w:t xml:space="preserve"> Upon reaching the metal oxide rind, As(III) is oxidized to As(V) </w:t>
      </w:r>
      <w:r w:rsidR="00747ACE">
        <w:rPr>
          <w:rFonts w:ascii="Times New Roman" w:hAnsi="Times New Roman" w:cs="Times New Roman"/>
        </w:rPr>
        <w:t>by residual Mn oxides</w:t>
      </w:r>
      <w:r w:rsidR="007A4BB2">
        <w:rPr>
          <w:rFonts w:ascii="Times New Roman" w:hAnsi="Times New Roman" w:cs="Times New Roman"/>
        </w:rPr>
        <w:t>, producing a mixture of</w:t>
      </w:r>
      <w:r w:rsidR="00577AFD">
        <w:rPr>
          <w:rFonts w:ascii="Times New Roman" w:hAnsi="Times New Roman" w:cs="Times New Roman"/>
        </w:rPr>
        <w:t xml:space="preserve"> As(V) and </w:t>
      </w:r>
      <w:r w:rsidR="00674FE6" w:rsidRPr="00EE6DB3">
        <w:rPr>
          <w:rFonts w:ascii="Times New Roman" w:hAnsi="Times New Roman" w:cs="Times New Roman"/>
        </w:rPr>
        <w:t>As(III) associated with the aerated aggregate exterior (Figure</w:t>
      </w:r>
      <w:r w:rsidR="001C50B8">
        <w:rPr>
          <w:rFonts w:ascii="Times New Roman" w:hAnsi="Times New Roman" w:cs="Times New Roman"/>
        </w:rPr>
        <w:t>s</w:t>
      </w:r>
      <w:r w:rsidR="00674FE6" w:rsidRPr="00EE6DB3">
        <w:rPr>
          <w:rFonts w:ascii="Times New Roman" w:hAnsi="Times New Roman" w:cs="Times New Roman"/>
        </w:rPr>
        <w:t xml:space="preserve"> </w:t>
      </w:r>
      <w:r w:rsidR="00A17E83">
        <w:rPr>
          <w:rFonts w:ascii="Times New Roman" w:hAnsi="Times New Roman" w:cs="Times New Roman"/>
        </w:rPr>
        <w:t>6</w:t>
      </w:r>
      <w:r w:rsidR="001C50B8">
        <w:rPr>
          <w:rFonts w:ascii="Times New Roman" w:hAnsi="Times New Roman" w:cs="Times New Roman"/>
        </w:rPr>
        <w:t xml:space="preserve"> and 7</w:t>
      </w:r>
      <w:r w:rsidR="00674FE6" w:rsidRPr="00EE6DB3">
        <w:rPr>
          <w:rFonts w:ascii="Times New Roman" w:hAnsi="Times New Roman" w:cs="Times New Roman"/>
        </w:rPr>
        <w:t>).</w:t>
      </w:r>
      <w:r w:rsidR="00F23951">
        <w:rPr>
          <w:rFonts w:ascii="Times New Roman" w:hAnsi="Times New Roman" w:cs="Times New Roman"/>
        </w:rPr>
        <w:t xml:space="preserve"> Interestingly, </w:t>
      </w:r>
      <w:r w:rsidR="00F23951" w:rsidRPr="00EE6DB3">
        <w:rPr>
          <w:rFonts w:ascii="Times New Roman" w:hAnsi="Times New Roman" w:cs="Times New Roman"/>
        </w:rPr>
        <w:t>As redistribution</w:t>
      </w:r>
      <w:r w:rsidR="00F23951">
        <w:rPr>
          <w:rFonts w:ascii="Times New Roman" w:hAnsi="Times New Roman" w:cs="Times New Roman"/>
        </w:rPr>
        <w:t xml:space="preserve"> within the aggregates</w:t>
      </w:r>
      <w:r w:rsidR="00F23951" w:rsidRPr="00EE6DB3">
        <w:rPr>
          <w:rFonts w:ascii="Times New Roman" w:hAnsi="Times New Roman" w:cs="Times New Roman"/>
        </w:rPr>
        <w:t xml:space="preserve"> was </w:t>
      </w:r>
      <w:r w:rsidR="00F23951">
        <w:rPr>
          <w:rFonts w:ascii="Times New Roman" w:hAnsi="Times New Roman" w:cs="Times New Roman"/>
        </w:rPr>
        <w:t>highly</w:t>
      </w:r>
      <w:r w:rsidR="00F23951" w:rsidRPr="00EE6DB3">
        <w:rPr>
          <w:rFonts w:ascii="Times New Roman" w:hAnsi="Times New Roman" w:cs="Times New Roman"/>
        </w:rPr>
        <w:t xml:space="preserve"> </w:t>
      </w:r>
      <w:r w:rsidR="0021764C">
        <w:rPr>
          <w:rFonts w:ascii="Times New Roman" w:hAnsi="Times New Roman" w:cs="Times New Roman"/>
        </w:rPr>
        <w:t>similar</w:t>
      </w:r>
      <w:r w:rsidR="00F23951">
        <w:rPr>
          <w:rFonts w:ascii="Times New Roman" w:hAnsi="Times New Roman" w:cs="Times New Roman"/>
        </w:rPr>
        <w:t xml:space="preserve"> between all aeration treatments</w:t>
      </w:r>
      <w:r w:rsidR="007A5FF3">
        <w:rPr>
          <w:rFonts w:ascii="Times New Roman" w:hAnsi="Times New Roman" w:cs="Times New Roman"/>
        </w:rPr>
        <w:t xml:space="preserve"> (Figure 5)</w:t>
      </w:r>
      <w:r w:rsidR="00F23951">
        <w:rPr>
          <w:rFonts w:ascii="Times New Roman" w:hAnsi="Times New Roman" w:cs="Times New Roman"/>
        </w:rPr>
        <w:t xml:space="preserve">, with increasing </w:t>
      </w:r>
      <w:r w:rsidR="00F23951" w:rsidRPr="00EE6DB3">
        <w:rPr>
          <w:rFonts w:ascii="Times New Roman" w:hAnsi="Times New Roman" w:cs="Times New Roman"/>
        </w:rPr>
        <w:t xml:space="preserve">As/Fe ratios </w:t>
      </w:r>
      <w:r w:rsidR="00F23951">
        <w:rPr>
          <w:rFonts w:ascii="Times New Roman" w:hAnsi="Times New Roman" w:cs="Times New Roman"/>
        </w:rPr>
        <w:t>approaching the</w:t>
      </w:r>
      <w:r w:rsidR="00F23951" w:rsidRPr="00EE6DB3">
        <w:rPr>
          <w:rFonts w:ascii="Times New Roman" w:hAnsi="Times New Roman" w:cs="Times New Roman"/>
        </w:rPr>
        <w:t xml:space="preserve"> interior</w:t>
      </w:r>
      <w:r w:rsidR="00F23951">
        <w:rPr>
          <w:rFonts w:ascii="Times New Roman" w:hAnsi="Times New Roman" w:cs="Times New Roman"/>
        </w:rPr>
        <w:t xml:space="preserve"> indicative of As retention concomitant </w:t>
      </w:r>
      <w:r w:rsidR="00227E9C">
        <w:rPr>
          <w:rFonts w:ascii="Times New Roman" w:hAnsi="Times New Roman" w:cs="Times New Roman"/>
        </w:rPr>
        <w:t>Fe(II) production and ensuing ferrihydrite transformation</w:t>
      </w:r>
      <w:r w:rsidR="00F23951">
        <w:rPr>
          <w:rFonts w:ascii="Times New Roman" w:hAnsi="Times New Roman" w:cs="Times New Roman"/>
        </w:rPr>
        <w:t>. Microbial respiration of ferrihydrite is active in the anaerobic center of the aggregate</w:t>
      </w:r>
      <w:r w:rsidR="0021764C">
        <w:rPr>
          <w:rFonts w:ascii="Times New Roman" w:hAnsi="Times New Roman" w:cs="Times New Roman"/>
        </w:rPr>
        <w:t xml:space="preserve"> to comparable levels</w:t>
      </w:r>
      <w:r w:rsidR="00A12477">
        <w:rPr>
          <w:rFonts w:ascii="Times New Roman" w:hAnsi="Times New Roman" w:cs="Times New Roman"/>
        </w:rPr>
        <w:t xml:space="preserve"> to those exposed to anoxic advecting solutes,</w:t>
      </w:r>
      <w:r w:rsidR="00F23951">
        <w:rPr>
          <w:rFonts w:ascii="Times New Roman" w:hAnsi="Times New Roman" w:cs="Times New Roman"/>
        </w:rPr>
        <w:t xml:space="preserve"> leading to production of Fe(II)</w:t>
      </w:r>
      <w:r w:rsidR="001C50B8">
        <w:rPr>
          <w:rFonts w:ascii="Times New Roman" w:hAnsi="Times New Roman" w:cs="Times New Roman"/>
        </w:rPr>
        <w:t>.</w:t>
      </w:r>
      <w:r w:rsidR="00F23951">
        <w:rPr>
          <w:rFonts w:ascii="Times New Roman" w:hAnsi="Times New Roman" w:cs="Times New Roman"/>
        </w:rPr>
        <w:t xml:space="preserve">  </w:t>
      </w:r>
      <w:r w:rsidR="009676BB">
        <w:rPr>
          <w:rFonts w:ascii="Times New Roman" w:hAnsi="Times New Roman" w:cs="Times New Roman"/>
        </w:rPr>
        <w:t>These results demonstrate</w:t>
      </w:r>
      <w:r w:rsidR="007A4BB2">
        <w:rPr>
          <w:rFonts w:ascii="Times New Roman" w:hAnsi="Times New Roman" w:cs="Times New Roman"/>
        </w:rPr>
        <w:t xml:space="preserve"> </w:t>
      </w:r>
      <w:r w:rsidR="009676BB">
        <w:rPr>
          <w:rFonts w:ascii="Times New Roman" w:hAnsi="Times New Roman" w:cs="Times New Roman"/>
        </w:rPr>
        <w:t xml:space="preserve">that </w:t>
      </w:r>
      <w:r w:rsidR="00F23951">
        <w:rPr>
          <w:rFonts w:ascii="Times New Roman" w:hAnsi="Times New Roman" w:cs="Times New Roman"/>
        </w:rPr>
        <w:t>influence of oxygen</w:t>
      </w:r>
      <w:r w:rsidR="00A12477">
        <w:rPr>
          <w:rFonts w:ascii="Times New Roman" w:hAnsi="Times New Roman" w:cs="Times New Roman"/>
        </w:rPr>
        <w:t xml:space="preserve"> (or aeration status)</w:t>
      </w:r>
      <w:r w:rsidR="00F23951">
        <w:rPr>
          <w:rFonts w:ascii="Times New Roman" w:hAnsi="Times New Roman" w:cs="Times New Roman"/>
        </w:rPr>
        <w:t xml:space="preserve"> on As dynamics</w:t>
      </w:r>
      <w:r w:rsidR="00464DF1">
        <w:rPr>
          <w:rFonts w:ascii="Times New Roman" w:hAnsi="Times New Roman" w:cs="Times New Roman"/>
        </w:rPr>
        <w:t xml:space="preserve"> is most pronounced in the exterior section, whereas reducing conditions in the interior are similar across various aeration conditions.</w:t>
      </w:r>
    </w:p>
    <w:p w:rsidR="001D3EED" w:rsidRDefault="00464DF1" w:rsidP="00D72F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cs="Times New Roman"/>
        </w:rPr>
      </w:pPr>
      <w:r>
        <w:rPr>
          <w:rFonts w:ascii="Times New Roman" w:hAnsi="Times New Roman" w:cs="Times New Roman"/>
        </w:rPr>
        <w:tab/>
        <w:t>Arsenic that is accumulated in the Fe oxide</w:t>
      </w:r>
      <w:r w:rsidR="00227E9C">
        <w:rPr>
          <w:rFonts w:ascii="Times New Roman" w:hAnsi="Times New Roman" w:cs="Times New Roman"/>
        </w:rPr>
        <w:t>-rich</w:t>
      </w:r>
      <w:r>
        <w:rPr>
          <w:rFonts w:ascii="Times New Roman" w:hAnsi="Times New Roman" w:cs="Times New Roman"/>
        </w:rPr>
        <w:t xml:space="preserve"> exterior under aerated conditions </w:t>
      </w:r>
      <w:r w:rsidR="00227E9C">
        <w:rPr>
          <w:rFonts w:ascii="Times New Roman" w:hAnsi="Times New Roman" w:cs="Times New Roman"/>
        </w:rPr>
        <w:t>is</w:t>
      </w:r>
      <w:r>
        <w:rPr>
          <w:rFonts w:ascii="Times New Roman" w:hAnsi="Times New Roman" w:cs="Times New Roman"/>
        </w:rPr>
        <w:t xml:space="preserve"> predicted to mobilize under anaerobic conditions (Masue-Slowey et a</w:t>
      </w:r>
      <w:r w:rsidR="00082BF8">
        <w:rPr>
          <w:rFonts w:ascii="Times New Roman" w:hAnsi="Times New Roman" w:cs="Times New Roman"/>
        </w:rPr>
        <w:t>l., 2011).  Our results support this</w:t>
      </w:r>
      <w:r>
        <w:rPr>
          <w:rFonts w:ascii="Times New Roman" w:hAnsi="Times New Roman" w:cs="Times New Roman"/>
        </w:rPr>
        <w:t xml:space="preserve"> hypothesis, where As concentrations in the effluent of aerated-to-anoxic aggregate</w:t>
      </w:r>
      <w:r w:rsidR="00227E9C">
        <w:rPr>
          <w:rFonts w:ascii="Times New Roman" w:hAnsi="Times New Roman" w:cs="Times New Roman"/>
        </w:rPr>
        <w:t xml:space="preserve"> transitions</w:t>
      </w:r>
      <w:r>
        <w:rPr>
          <w:rFonts w:ascii="Times New Roman" w:hAnsi="Times New Roman" w:cs="Times New Roman"/>
        </w:rPr>
        <w:t xml:space="preserve"> gradually decreased over the first 20 d of aeration</w:t>
      </w:r>
      <w:r w:rsidR="00227E9C">
        <w:rPr>
          <w:rFonts w:ascii="Times New Roman" w:hAnsi="Times New Roman" w:cs="Times New Roman"/>
        </w:rPr>
        <w:t>, with As</w:t>
      </w:r>
      <w:r w:rsidR="00996011">
        <w:rPr>
          <w:rFonts w:ascii="Times New Roman" w:hAnsi="Times New Roman" w:cs="Times New Roman"/>
        </w:rPr>
        <w:t xml:space="preserve"> </w:t>
      </w:r>
      <w:r w:rsidR="00A12477">
        <w:rPr>
          <w:rFonts w:ascii="Times New Roman" w:hAnsi="Times New Roman" w:cs="Times New Roman"/>
        </w:rPr>
        <w:t>being</w:t>
      </w:r>
      <w:r w:rsidR="00082BF8">
        <w:rPr>
          <w:rFonts w:ascii="Times New Roman" w:hAnsi="Times New Roman" w:cs="Times New Roman"/>
        </w:rPr>
        <w:t xml:space="preserve"> composed of a mixture of As(V) and As(III)</w:t>
      </w:r>
      <w:r>
        <w:rPr>
          <w:rFonts w:ascii="Times New Roman" w:hAnsi="Times New Roman" w:cs="Times New Roman"/>
        </w:rPr>
        <w:t xml:space="preserve">.  </w:t>
      </w:r>
      <w:r w:rsidR="00A95420">
        <w:rPr>
          <w:rFonts w:ascii="Times New Roman" w:hAnsi="Times New Roman" w:cs="Times New Roman"/>
        </w:rPr>
        <w:t>When anoxic conditions</w:t>
      </w:r>
      <w:r>
        <w:rPr>
          <w:rFonts w:ascii="Times New Roman" w:hAnsi="Times New Roman" w:cs="Times New Roman"/>
        </w:rPr>
        <w:t xml:space="preserve"> were imposed upon the aerated aggregate</w:t>
      </w:r>
      <w:r w:rsidR="00A95420">
        <w:rPr>
          <w:rFonts w:ascii="Times New Roman" w:hAnsi="Times New Roman" w:cs="Times New Roman"/>
        </w:rPr>
        <w:t xml:space="preserve"> on </w:t>
      </w:r>
      <w:r w:rsidR="001C50B8">
        <w:rPr>
          <w:rFonts w:ascii="Times New Roman" w:hAnsi="Times New Roman" w:cs="Times New Roman"/>
        </w:rPr>
        <w:t>day 20</w:t>
      </w:r>
      <w:r>
        <w:rPr>
          <w:rFonts w:ascii="Times New Roman" w:hAnsi="Times New Roman" w:cs="Times New Roman"/>
        </w:rPr>
        <w:t>, a pulse of As was released and As(V) concentrations in the effluent decreased</w:t>
      </w:r>
      <w:r w:rsidR="00A95420">
        <w:rPr>
          <w:rFonts w:ascii="Times New Roman" w:hAnsi="Times New Roman" w:cs="Times New Roman"/>
        </w:rPr>
        <w:t xml:space="preserve"> (Figure 4B)</w:t>
      </w:r>
      <w:r>
        <w:rPr>
          <w:rFonts w:ascii="Times New Roman" w:hAnsi="Times New Roman" w:cs="Times New Roman"/>
        </w:rPr>
        <w:t>.</w:t>
      </w:r>
      <w:r w:rsidR="00FB32FA">
        <w:rPr>
          <w:rFonts w:ascii="Times New Roman" w:hAnsi="Times New Roman" w:cs="Times New Roman"/>
        </w:rPr>
        <w:t xml:space="preserve">  </w:t>
      </w:r>
      <w:r w:rsidR="001C50B8">
        <w:rPr>
          <w:rFonts w:ascii="Times New Roman" w:hAnsi="Times New Roman" w:cs="Times New Roman"/>
        </w:rPr>
        <w:t>Manganese</w:t>
      </w:r>
      <w:r w:rsidR="00FB32FA">
        <w:rPr>
          <w:rFonts w:ascii="Times New Roman" w:hAnsi="Times New Roman" w:cs="Times New Roman"/>
        </w:rPr>
        <w:t xml:space="preserve"> and Fe were</w:t>
      </w:r>
      <w:r w:rsidR="006A4D09">
        <w:rPr>
          <w:rFonts w:ascii="Times New Roman" w:hAnsi="Times New Roman" w:cs="Times New Roman"/>
        </w:rPr>
        <w:t xml:space="preserve"> also</w:t>
      </w:r>
      <w:r w:rsidR="00FB32FA">
        <w:rPr>
          <w:rFonts w:ascii="Times New Roman" w:hAnsi="Times New Roman" w:cs="Times New Roman"/>
        </w:rPr>
        <w:t xml:space="preserve"> measured in the effluent, though their peak concentrations were delayed</w:t>
      </w:r>
      <w:r w:rsidR="00AC3B23">
        <w:rPr>
          <w:rFonts w:ascii="Times New Roman" w:hAnsi="Times New Roman" w:cs="Times New Roman"/>
        </w:rPr>
        <w:t xml:space="preserve"> by 4 and 13 d, respectively,</w:t>
      </w:r>
      <w:r w:rsidR="00FB32FA">
        <w:rPr>
          <w:rFonts w:ascii="Times New Roman" w:hAnsi="Times New Roman" w:cs="Times New Roman"/>
        </w:rPr>
        <w:t xml:space="preserve"> compared to </w:t>
      </w:r>
      <w:r w:rsidR="00AC3B23">
        <w:rPr>
          <w:rFonts w:ascii="Times New Roman" w:hAnsi="Times New Roman" w:cs="Times New Roman"/>
        </w:rPr>
        <w:t>peak</w:t>
      </w:r>
      <w:r w:rsidR="00FB32FA">
        <w:rPr>
          <w:rFonts w:ascii="Times New Roman" w:hAnsi="Times New Roman" w:cs="Times New Roman"/>
        </w:rPr>
        <w:t xml:space="preserve"> As</w:t>
      </w:r>
      <w:r w:rsidR="00AC3B23">
        <w:rPr>
          <w:rFonts w:ascii="Times New Roman" w:hAnsi="Times New Roman" w:cs="Times New Roman"/>
        </w:rPr>
        <w:t xml:space="preserve"> concentration</w:t>
      </w:r>
      <w:r w:rsidR="00FB32FA">
        <w:rPr>
          <w:rFonts w:ascii="Times New Roman" w:hAnsi="Times New Roman" w:cs="Times New Roman"/>
        </w:rPr>
        <w:t>.</w:t>
      </w:r>
      <w:r w:rsidR="0026509F">
        <w:rPr>
          <w:rFonts w:ascii="Times New Roman" w:hAnsi="Times New Roman" w:cs="Times New Roman"/>
        </w:rPr>
        <w:t xml:space="preserve">  Therefore, as </w:t>
      </w:r>
      <w:r w:rsidR="00AC3B23">
        <w:rPr>
          <w:rFonts w:ascii="Times New Roman" w:hAnsi="Times New Roman" w:cs="Times New Roman"/>
        </w:rPr>
        <w:t xml:space="preserve">the redox </w:t>
      </w:r>
      <w:r w:rsidR="0026509F">
        <w:rPr>
          <w:rFonts w:ascii="Times New Roman" w:hAnsi="Times New Roman" w:cs="Times New Roman"/>
        </w:rPr>
        <w:t>status</w:t>
      </w:r>
      <w:r w:rsidR="00A12477">
        <w:rPr>
          <w:rFonts w:ascii="Times New Roman" w:hAnsi="Times New Roman" w:cs="Times New Roman"/>
        </w:rPr>
        <w:t xml:space="preserve"> of the exterior environment (advecting solution)</w:t>
      </w:r>
      <w:r w:rsidR="0026509F">
        <w:rPr>
          <w:rFonts w:ascii="Times New Roman" w:hAnsi="Times New Roman" w:cs="Times New Roman"/>
        </w:rPr>
        <w:t xml:space="preserve"> shifts from aer</w:t>
      </w:r>
      <w:r w:rsidR="006E3736">
        <w:rPr>
          <w:rFonts w:ascii="Times New Roman" w:hAnsi="Times New Roman" w:cs="Times New Roman"/>
        </w:rPr>
        <w:t>o</w:t>
      </w:r>
      <w:r w:rsidR="0026509F">
        <w:rPr>
          <w:rFonts w:ascii="Times New Roman" w:hAnsi="Times New Roman" w:cs="Times New Roman"/>
        </w:rPr>
        <w:t xml:space="preserve">bic to anaerobic, </w:t>
      </w:r>
      <w:r w:rsidR="00545B18">
        <w:rPr>
          <w:rFonts w:ascii="Times New Roman" w:hAnsi="Times New Roman" w:cs="Times New Roman"/>
        </w:rPr>
        <w:t>an immediate pulse</w:t>
      </w:r>
      <w:r w:rsidR="0026509F">
        <w:rPr>
          <w:rFonts w:ascii="Times New Roman" w:hAnsi="Times New Roman" w:cs="Times New Roman"/>
        </w:rPr>
        <w:t xml:space="preserve"> of As </w:t>
      </w:r>
      <w:r w:rsidR="00545B18">
        <w:rPr>
          <w:rFonts w:ascii="Times New Roman" w:hAnsi="Times New Roman" w:cs="Times New Roman"/>
        </w:rPr>
        <w:t xml:space="preserve">release occurs which is then followed by Mn and Fe.  </w:t>
      </w:r>
      <w:r w:rsidR="006A4D09">
        <w:rPr>
          <w:rFonts w:ascii="Times New Roman" w:hAnsi="Times New Roman" w:cs="Times New Roman"/>
        </w:rPr>
        <w:t xml:space="preserve">  Multiple studies support </w:t>
      </w:r>
      <w:r w:rsidR="00545B18">
        <w:rPr>
          <w:rFonts w:ascii="Times New Roman" w:hAnsi="Times New Roman" w:cs="Times New Roman"/>
        </w:rPr>
        <w:t>the release of As independent of Fe reduction, consistent with our finding that</w:t>
      </w:r>
      <w:r w:rsidR="00946331">
        <w:rPr>
          <w:rFonts w:ascii="Times New Roman" w:hAnsi="Times New Roman" w:cs="Times New Roman"/>
        </w:rPr>
        <w:t xml:space="preserve"> </w:t>
      </w:r>
      <w:r w:rsidR="006A4D09">
        <w:rPr>
          <w:rFonts w:ascii="Times New Roman" w:hAnsi="Times New Roman" w:cs="Times New Roman"/>
        </w:rPr>
        <w:t>Fe elution is not</w:t>
      </w:r>
      <w:r w:rsidR="00545B18">
        <w:rPr>
          <w:rFonts w:ascii="Times New Roman" w:hAnsi="Times New Roman" w:cs="Times New Roman"/>
        </w:rPr>
        <w:t xml:space="preserve"> a</w:t>
      </w:r>
      <w:r w:rsidR="006A4D09">
        <w:rPr>
          <w:rFonts w:ascii="Times New Roman" w:hAnsi="Times New Roman" w:cs="Times New Roman"/>
        </w:rPr>
        <w:t xml:space="preserve"> prerequisite </w:t>
      </w:r>
      <w:r w:rsidR="00545B18">
        <w:rPr>
          <w:rFonts w:ascii="Times New Roman" w:hAnsi="Times New Roman" w:cs="Times New Roman"/>
        </w:rPr>
        <w:t>for</w:t>
      </w:r>
      <w:r w:rsidR="006A4D09">
        <w:rPr>
          <w:rFonts w:ascii="Times New Roman" w:hAnsi="Times New Roman" w:cs="Times New Roman"/>
        </w:rPr>
        <w:t xml:space="preserve"> As release</w:t>
      </w:r>
      <w:r w:rsidR="00545B18">
        <w:rPr>
          <w:rFonts w:ascii="Times New Roman" w:hAnsi="Times New Roman" w:cs="Times New Roman"/>
        </w:rPr>
        <w:t xml:space="preserve"> from the constructed aggregates</w:t>
      </w:r>
      <w:r w:rsidR="00420A75">
        <w:rPr>
          <w:rFonts w:ascii="Times New Roman" w:hAnsi="Times New Roman" w:cs="Times New Roman"/>
        </w:rPr>
        <w:t xml:space="preserve"> </w:t>
      </w:r>
      <w:r w:rsidR="00112AC3">
        <w:rPr>
          <w:rFonts w:ascii="Times New Roman" w:hAnsi="Times New Roman" w:cs="Times New Roman"/>
        </w:rPr>
        <w:fldChar w:fldCharType="begin"/>
      </w:r>
      <w:r w:rsidR="00DB2090">
        <w:rPr>
          <w:rFonts w:ascii="Times New Roman" w:hAnsi="Times New Roman" w:cs="Times New Roman"/>
        </w:rPr>
        <w:instrText xml:space="preserve"> ADDIN PAPERS2_CITATIONS &lt;citation&gt;&lt;uuid&gt;7779E5C1-31DB-40C6-B133-EFBF17491475&lt;/uuid&gt;&lt;priority&gt;23&lt;/priority&gt;&lt;publications&gt;&lt;publication&gt;&lt;doi&gt;10.1021/es061540k&lt;/doi&gt;&lt;volume&gt;40&lt;/volume&gt;&lt;institution&gt;Stanford Univ, Dept Geol &amp;amp; Environm Sci, Stanford, CA 94305 USA&lt;/institution&gt;&lt;location&gt;200,4,37.4241060,-122.1660756&lt;/location&gt;&lt;title&gt;Contrasting effects of dissimilatory iron(III) and arsenic(V) reduction on arsenic retention and transport&lt;/title&gt;&lt;type&gt;400&lt;/type&gt;&lt;startpage&gt;6715&lt;/startpage&gt;&lt;url&gt;http://pubs.acs.org/doi/abs/10.1021/es061540k&lt;/url&gt;&lt;endpage&gt;6721&lt;/endpage&gt;&lt;publication_date&gt;99200600001200000000200000&lt;/publication_date&gt;&lt;subtype&gt;400&lt;/subtype&gt;&lt;uuid&gt;30B3F016-6172-4A1D-ACF1-A3F3D3810F8E&lt;/uuid&gt;&lt;number&gt;21&lt;/number&gt;&lt;bundle&gt;&lt;publication&gt;&lt;title&gt;Environmental Science &amp;amp; Technology&lt;/title&gt;&lt;type&gt;-100&lt;/type&gt;&lt;uuid&gt;84643EEE-63A0-46CA-B020-E9FC343BC2AB&lt;/uuid&gt;&lt;publisher&gt;American Chemical Society&lt;/publisher&gt;&lt;subtype&gt;-100&lt;/subtype&gt;&lt;/publication&gt;&lt;/bundle&gt;&lt;authors&gt;&lt;author&gt;&lt;firstName&gt;Benjamin&lt;/firstName&gt;&lt;middleNames&gt;D&lt;/middleNames&gt;&lt;lastName&gt;Kocar&lt;/lastName&gt;&lt;/author&gt;&lt;author&gt;&lt;firstName&gt;Mitchell&lt;/firstName&gt;&lt;middleNames&gt;J&lt;/middleNames&gt;&lt;lastName&gt;Herbel&lt;/lastName&gt;&lt;/author&gt;&lt;author&gt;&lt;firstName&gt;Katherine&lt;/firstName&gt;&lt;middleNames&gt;J&lt;/middleNames&gt;&lt;lastName&gt;Tufano&lt;/lastName&gt;&lt;/author&gt;&lt;author&gt;&lt;firstName&gt;Scott&lt;/firstName&gt;&lt;lastName&gt;Fendorf&lt;/lastName&gt;&lt;/author&gt;&lt;/authors&gt;&lt;/publication&gt;&lt;publication&gt;&lt;doi&gt;10.1021/es0600476&lt;/doi&gt;&lt;volume&gt;40&lt;/volume&gt;&lt;institution&gt;CALTECH, Div Engn &amp;amp; Appl Sci, Pasadena, CA 91125 USA&lt;/institution&gt;&lt;location&gt;200,5,34.1336814,-118.1261661&lt;/location&gt;&lt;title&gt;Simultaneous microbial reduction of iron(III) and arsenic(V) in suspensions of hydrous ferric oxide&lt;/title&gt;&lt;type&gt;400&lt;/type&gt;&lt;startpage&gt;5950&lt;/startpage&gt;&lt;url&gt;http://pubs.acs.org/doi/abs/10.1021/es0600476&lt;/url&gt;&lt;endpage&gt;5955&lt;/endpage&gt;&lt;publication_date&gt;99200600001200000000200000&lt;/publication_date&gt;&lt;subtype&gt;400&lt;/subtype&gt;&lt;uuid&gt;F57782CA-D3FC-4535-81E2-B3E8DF610F69&lt;/uuid&gt;&lt;number&gt;19&lt;/number&gt;&lt;bundle&gt;&lt;publication&gt;&lt;title&gt;Environmental Science &amp;amp; Technology&lt;/title&gt;&lt;type&gt;-100&lt;/type&gt;&lt;uuid&gt;84643EEE-63A0-46CA-B020-E9FC343BC2AB&lt;/uuid&gt;&lt;publisher&gt;American Chemical Society&lt;/publisher&gt;&lt;subtype&gt;-100&lt;/subtype&gt;&lt;/publication&gt;&lt;/bundle&gt;&lt;authors&gt;&lt;author&gt;&lt;firstName&gt;Kate&lt;/firstName&gt;&lt;middleNames&gt;M&lt;/middleNames&gt;&lt;lastName&gt;Campbell&lt;/lastName&gt;&lt;/author&gt;&lt;author&gt;&lt;firstName&gt;Davin&lt;/firstName&gt;&lt;lastName&gt;Malasarn&lt;/lastName&gt;&lt;/author&gt;&lt;author&gt;&lt;firstName&gt;Chad&lt;/firstName&gt;&lt;middleNames&gt;W&lt;/middleNames&gt;&lt;lastName&gt;Saltikov&lt;/lastName&gt;&lt;/author&gt;&lt;author&gt;&lt;firstName&gt;Dianne&lt;/firstName&gt;&lt;middleNames&gt;K&lt;/middleNames&gt;&lt;lastName&gt;Newman&lt;/lastName&gt;&lt;/author&gt;&lt;author&gt;&lt;firstName&gt;Janet&lt;/firstName&gt;&lt;middleNames&gt;G&lt;/middleNames&gt;&lt;lastName&gt;Hering&lt;/lastName&gt;&lt;/author&gt;&lt;/authors&gt;&lt;/publication&gt;&lt;publication&gt;&lt;doi&gt;10.1021/es1027663&lt;/doi&gt;&lt;volume&gt;45&lt;/volume&gt;&lt;institution&gt;Stanford Univ, Dept Environm Earth Syst Sci, Stanford, CA 94305 USA&lt;/institution&gt;&lt;location&gt;200,4,37.4241060,-122.1660756&lt;/location&gt;&lt;title&gt;Transport Implications Resulting from Internal Redistribution of Arsenic and Iron within Constructed Soil Aggregates&lt;/title&gt;&lt;type&gt;400&lt;/type&gt;&lt;startpage&gt;582&lt;/startpage&gt;&lt;url&gt;http://pubs.acs.org/doi/abs/10.1021/es1027663&lt;/url&gt;&lt;endpage&gt;588&lt;/endpage&gt;&lt;publication_date&gt;99201100001200000000200000&lt;/publication_date&gt;&lt;subtype&gt;400&lt;/subtype&gt;&lt;uuid&gt;CA0DE952-6056-48AE-8DF1-69F4B28FF513&lt;/uuid&gt;&lt;number&gt;2&lt;/number&gt;&lt;bundle&gt;&lt;publication&gt;&lt;title&gt;Environmental Science &amp;amp; Technology&lt;/title&gt;&lt;type&gt;-100&lt;/type&gt;&lt;uuid&gt;84643EEE-63A0-46CA-B020-E9FC343BC2AB&lt;/uuid&gt;&lt;publisher&gt;American Chemical Society&lt;/publisher&gt;&lt;subtype&gt;-100&lt;/subtype&gt;&lt;/publication&gt;&lt;/bundle&gt;&lt;authors&gt;&lt;author&gt;&lt;firstName&gt;Yoko&lt;/firstName&gt;&lt;lastName&gt;Masue-Slowey&lt;/lastName&gt;&lt;/author&gt;&lt;author&gt;&lt;firstName&gt;Benjamin&lt;/firstName&gt;&lt;middleNames&gt;D&lt;/middleNames&gt;&lt;lastName&gt;Kocar&lt;/lastName&gt;&lt;/author&gt;&lt;author&gt;&lt;firstName&gt;Sergio&lt;/firstName&gt;&lt;middleNames&gt;Andres Bea&lt;/middleNames&gt;&lt;lastName&gt;Jofre&lt;/lastName&gt;&lt;/author&gt;&lt;author&gt;&lt;firstName&gt;K&lt;/firstName&gt;&lt;middleNames&gt;Ulrich&lt;/middleNames&gt;&lt;lastName&gt;Mayer&lt;/lastName&gt;&lt;/author&gt;&lt;author&gt;&lt;firstName&gt;Scott&lt;/firstName&gt;&lt;lastName&gt;Fendorf&lt;/lastName&gt;&lt;/author&gt;&lt;/authors&gt;&lt;/publication&gt;&lt;/publications&gt;&lt;/citation&gt;</w:instrText>
      </w:r>
      <w:r w:rsidR="00112AC3">
        <w:rPr>
          <w:rFonts w:ascii="Times New Roman" w:hAnsi="Times New Roman" w:cs="Times New Roman"/>
        </w:rPr>
        <w:fldChar w:fldCharType="separate"/>
      </w:r>
      <w:r w:rsidR="00DB2090">
        <w:rPr>
          <w:rFonts w:ascii="Times New Roman" w:hAnsi="Times New Roman" w:cs="Times New Roman"/>
        </w:rPr>
        <w:t>(17, 19, 24)</w:t>
      </w:r>
      <w:r w:rsidR="00112AC3">
        <w:rPr>
          <w:rFonts w:ascii="Times New Roman" w:hAnsi="Times New Roman" w:cs="Times New Roman"/>
        </w:rPr>
        <w:fldChar w:fldCharType="end"/>
      </w:r>
      <w:r w:rsidR="006A4D09">
        <w:rPr>
          <w:rFonts w:ascii="Times New Roman" w:hAnsi="Times New Roman" w:cs="Times New Roman"/>
        </w:rPr>
        <w:t>.</w:t>
      </w:r>
      <w:r w:rsidR="002E5982">
        <w:rPr>
          <w:rFonts w:ascii="Times New Roman" w:hAnsi="Times New Roman" w:cs="Times New Roman"/>
        </w:rPr>
        <w:t xml:space="preserve">  </w:t>
      </w:r>
      <w:commentRangeStart w:id="47"/>
      <w:r w:rsidR="006A4D09">
        <w:rPr>
          <w:rFonts w:ascii="Times New Roman" w:hAnsi="Times New Roman" w:cs="Times New Roman"/>
        </w:rPr>
        <w:t>Reverting to</w:t>
      </w:r>
      <w:r w:rsidR="002E5982">
        <w:rPr>
          <w:rFonts w:ascii="Times New Roman" w:hAnsi="Times New Roman" w:cs="Times New Roman"/>
        </w:rPr>
        <w:t xml:space="preserve"> aerated conditions</w:t>
      </w:r>
      <w:r w:rsidR="006A4D09">
        <w:rPr>
          <w:rFonts w:ascii="Times New Roman" w:hAnsi="Times New Roman" w:cs="Times New Roman"/>
        </w:rPr>
        <w:t xml:space="preserve"> </w:t>
      </w:r>
      <w:commentRangeStart w:id="48"/>
      <w:r w:rsidR="006A4D09">
        <w:rPr>
          <w:rFonts w:ascii="Times New Roman" w:hAnsi="Times New Roman" w:cs="Times New Roman"/>
        </w:rPr>
        <w:t xml:space="preserve">after anoxic </w:t>
      </w:r>
      <w:r w:rsidR="00227E9C">
        <w:rPr>
          <w:rFonts w:ascii="Times New Roman" w:hAnsi="Times New Roman" w:cs="Times New Roman"/>
        </w:rPr>
        <w:t xml:space="preserve">advecting solutions </w:t>
      </w:r>
      <w:commentRangeEnd w:id="48"/>
      <w:r w:rsidR="00A03B8C">
        <w:rPr>
          <w:rStyle w:val="CommentReference"/>
          <w:vanish/>
        </w:rPr>
        <w:commentReference w:id="48"/>
      </w:r>
      <w:r w:rsidR="001E15D5">
        <w:rPr>
          <w:rFonts w:ascii="Times New Roman" w:hAnsi="Times New Roman" w:cs="Times New Roman"/>
        </w:rPr>
        <w:t xml:space="preserve">slowly </w:t>
      </w:r>
      <w:r w:rsidR="002E5982">
        <w:rPr>
          <w:rFonts w:ascii="Times New Roman" w:hAnsi="Times New Roman" w:cs="Times New Roman"/>
        </w:rPr>
        <w:t>decreases the rate of As release</w:t>
      </w:r>
      <w:r w:rsidR="006F3990">
        <w:rPr>
          <w:rFonts w:ascii="Times New Roman" w:hAnsi="Times New Roman" w:cs="Times New Roman"/>
        </w:rPr>
        <w:t>, as demonstrated by the decrease in total As eluted after</w:t>
      </w:r>
      <w:r w:rsidR="00227E9C">
        <w:rPr>
          <w:rFonts w:ascii="Times New Roman" w:hAnsi="Times New Roman" w:cs="Times New Roman"/>
        </w:rPr>
        <w:t xml:space="preserve"> the onset of</w:t>
      </w:r>
      <w:r w:rsidR="006F3990">
        <w:rPr>
          <w:rFonts w:ascii="Times New Roman" w:hAnsi="Times New Roman" w:cs="Times New Roman"/>
        </w:rPr>
        <w:t xml:space="preserve"> aeration,</w:t>
      </w:r>
      <w:r w:rsidR="001E15D5">
        <w:rPr>
          <w:rFonts w:ascii="Times New Roman" w:hAnsi="Times New Roman" w:cs="Times New Roman"/>
        </w:rPr>
        <w:t xml:space="preserve"> and As(V) re-appears in the effluent concomitant with Fe oxidation and </w:t>
      </w:r>
      <w:r w:rsidR="006A4D09">
        <w:rPr>
          <w:rFonts w:ascii="Times New Roman" w:hAnsi="Times New Roman" w:cs="Times New Roman"/>
        </w:rPr>
        <w:t>removal</w:t>
      </w:r>
      <w:r w:rsidR="001E15D5">
        <w:rPr>
          <w:rFonts w:ascii="Times New Roman" w:hAnsi="Times New Roman" w:cs="Times New Roman"/>
        </w:rPr>
        <w:t xml:space="preserve"> from effluent (Figure 2A and </w:t>
      </w:r>
      <w:ins w:id="49" w:author="Samantha Ying" w:date="2012-05-16T14:19:00Z">
        <w:r w:rsidR="00AD3A32">
          <w:rPr>
            <w:rFonts w:ascii="Times New Roman" w:hAnsi="Times New Roman" w:cs="Times New Roman"/>
          </w:rPr>
          <w:t>3</w:t>
        </w:r>
      </w:ins>
      <w:del w:id="50" w:author="Samantha Ying" w:date="2012-05-16T14:19:00Z">
        <w:r w:rsidR="001E15D5" w:rsidDel="00AD3A32">
          <w:rPr>
            <w:rFonts w:ascii="Times New Roman" w:hAnsi="Times New Roman" w:cs="Times New Roman"/>
          </w:rPr>
          <w:delText>4</w:delText>
        </w:r>
      </w:del>
      <w:r w:rsidR="001E15D5">
        <w:rPr>
          <w:rFonts w:ascii="Times New Roman" w:hAnsi="Times New Roman" w:cs="Times New Roman"/>
        </w:rPr>
        <w:t>A).</w:t>
      </w:r>
      <w:r w:rsidR="001D3EED">
        <w:rPr>
          <w:rFonts w:ascii="Times New Roman" w:hAnsi="Times New Roman" w:cs="Times New Roman"/>
        </w:rPr>
        <w:t xml:space="preserve">  </w:t>
      </w:r>
      <w:commentRangeEnd w:id="47"/>
      <w:r w:rsidR="00AD3A32">
        <w:rPr>
          <w:rStyle w:val="CommentReference"/>
          <w:vanish/>
        </w:rPr>
        <w:commentReference w:id="47"/>
      </w:r>
    </w:p>
    <w:p w:rsidR="00F572BC" w:rsidRDefault="00DC644F" w:rsidP="00F351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cs="Times New Roman"/>
        </w:rPr>
      </w:pPr>
      <w:r>
        <w:rPr>
          <w:rFonts w:ascii="Times New Roman" w:hAnsi="Times New Roman" w:cs="Times New Roman"/>
        </w:rPr>
        <w:tab/>
      </w:r>
      <w:r w:rsidR="00946331">
        <w:rPr>
          <w:rFonts w:ascii="Times New Roman" w:hAnsi="Times New Roman" w:cs="Times New Roman"/>
        </w:rPr>
        <w:t xml:space="preserve">Regardless </w:t>
      </w:r>
      <w:r w:rsidRPr="00EE6DB3">
        <w:rPr>
          <w:rFonts w:ascii="Times New Roman" w:hAnsi="Times New Roman" w:cs="Times New Roman"/>
        </w:rPr>
        <w:t xml:space="preserve">of aeration status, As(III) composes approximately 80 mol-% of the total solid phase As within the aggregate at distances greater than ~3 mm from the advective flow channel.  Therefore, As redox cycling occurs predominantly </w:t>
      </w:r>
      <w:r w:rsidR="00A12477">
        <w:rPr>
          <w:rFonts w:ascii="Times New Roman" w:hAnsi="Times New Roman" w:cs="Times New Roman"/>
        </w:rPr>
        <w:t>in the exterior region</w:t>
      </w:r>
      <w:r w:rsidRPr="00EE6DB3">
        <w:rPr>
          <w:rFonts w:ascii="Times New Roman" w:hAnsi="Times New Roman" w:cs="Times New Roman"/>
        </w:rPr>
        <w:t xml:space="preserve"> of the aggregate, while mid and interior sections are </w:t>
      </w:r>
      <w:r>
        <w:rPr>
          <w:rFonts w:ascii="Times New Roman" w:hAnsi="Times New Roman" w:cs="Times New Roman"/>
        </w:rPr>
        <w:t xml:space="preserve">highly </w:t>
      </w:r>
      <w:r w:rsidRPr="00EE6DB3">
        <w:rPr>
          <w:rFonts w:ascii="Times New Roman" w:hAnsi="Times New Roman" w:cs="Times New Roman"/>
        </w:rPr>
        <w:t>reducing.  The predominantly As(III)</w:t>
      </w:r>
      <w:r>
        <w:rPr>
          <w:rFonts w:ascii="Times New Roman" w:hAnsi="Times New Roman" w:cs="Times New Roman"/>
        </w:rPr>
        <w:t>-containing</w:t>
      </w:r>
      <w:r w:rsidRPr="00EE6DB3">
        <w:rPr>
          <w:rFonts w:ascii="Times New Roman" w:hAnsi="Times New Roman" w:cs="Times New Roman"/>
        </w:rPr>
        <w:t xml:space="preserve"> interior shows that As(III) oxidation by Mn oxides is minimal and likely only occurs transiently prior to</w:t>
      </w:r>
      <w:r w:rsidR="00712398">
        <w:rPr>
          <w:rFonts w:ascii="Times New Roman" w:hAnsi="Times New Roman" w:cs="Times New Roman"/>
        </w:rPr>
        <w:t xml:space="preserve"> the onset of</w:t>
      </w:r>
      <w:r w:rsidRPr="00EE6DB3">
        <w:rPr>
          <w:rFonts w:ascii="Times New Roman" w:hAnsi="Times New Roman" w:cs="Times New Roman"/>
        </w:rPr>
        <w:t xml:space="preserve"> anoxic </w:t>
      </w:r>
      <w:r w:rsidR="00712398">
        <w:rPr>
          <w:rFonts w:ascii="Times New Roman" w:hAnsi="Times New Roman" w:cs="Times New Roman"/>
        </w:rPr>
        <w:t>conditions</w:t>
      </w:r>
      <w:r w:rsidRPr="00EE6DB3">
        <w:rPr>
          <w:rFonts w:ascii="Times New Roman" w:hAnsi="Times New Roman" w:cs="Times New Roman"/>
        </w:rPr>
        <w:t xml:space="preserve"> within the aggregate interior</w:t>
      </w:r>
      <w:r w:rsidR="00712398">
        <w:rPr>
          <w:rFonts w:ascii="Times New Roman" w:hAnsi="Times New Roman" w:cs="Times New Roman"/>
        </w:rPr>
        <w:t>;c</w:t>
      </w:r>
      <w:r w:rsidR="00F351AC">
        <w:rPr>
          <w:rFonts w:ascii="Times New Roman" w:hAnsi="Times New Roman" w:cs="Times New Roman"/>
        </w:rPr>
        <w:t>onditions that promote Mn reduction inhibits appreciable As(III) oxidation due to reductive dissolution of Mn oxides</w:t>
      </w:r>
      <w:r w:rsidR="00E978BB">
        <w:rPr>
          <w:rFonts w:ascii="Times New Roman" w:hAnsi="Times New Roman" w:cs="Times New Roman"/>
        </w:rPr>
        <w:t xml:space="preserve">. </w:t>
      </w:r>
      <w:r w:rsidR="00712398">
        <w:rPr>
          <w:rFonts w:ascii="Times New Roman" w:hAnsi="Times New Roman" w:cs="Times New Roman"/>
        </w:rPr>
        <w:t>.O</w:t>
      </w:r>
      <w:r w:rsidR="00F351AC">
        <w:rPr>
          <w:rFonts w:ascii="Times New Roman" w:hAnsi="Times New Roman" w:cs="Times New Roman"/>
        </w:rPr>
        <w:t>ur results demonstrate that the presence of O</w:t>
      </w:r>
      <w:r w:rsidR="00F351AC" w:rsidRPr="00F351AC">
        <w:rPr>
          <w:rFonts w:ascii="Times New Roman" w:hAnsi="Times New Roman" w:cs="Times New Roman"/>
          <w:vertAlign w:val="subscript"/>
        </w:rPr>
        <w:t>2</w:t>
      </w:r>
      <w:r w:rsidR="00F351AC">
        <w:rPr>
          <w:rFonts w:ascii="Times New Roman" w:hAnsi="Times New Roman" w:cs="Times New Roman"/>
        </w:rPr>
        <w:t xml:space="preserve"> is required for Mn oxides to be an effective oxidant of As(III)</w:t>
      </w:r>
      <w:r w:rsidR="002B53D8">
        <w:rPr>
          <w:rFonts w:ascii="Times New Roman" w:hAnsi="Times New Roman" w:cs="Times New Roman"/>
        </w:rPr>
        <w:t xml:space="preserve"> under conditions operative for dissimilatory reduction of Mn</w:t>
      </w:r>
      <w:r w:rsidR="00F351AC">
        <w:rPr>
          <w:rFonts w:ascii="Times New Roman" w:hAnsi="Times New Roman" w:cs="Times New Roman"/>
        </w:rPr>
        <w:t>.  S</w:t>
      </w:r>
      <w:r w:rsidRPr="00EE6DB3">
        <w:rPr>
          <w:rFonts w:ascii="Times New Roman" w:hAnsi="Times New Roman" w:cs="Times New Roman"/>
        </w:rPr>
        <w:t xml:space="preserve">imilarly, Tokunaga et al. </w:t>
      </w:r>
      <w:r w:rsidR="00112AC3">
        <w:rPr>
          <w:rFonts w:ascii="Times New Roman" w:hAnsi="Times New Roman" w:cs="Times New Roman"/>
        </w:rPr>
        <w:fldChar w:fldCharType="begin"/>
      </w:r>
      <w:r w:rsidR="00DB2090">
        <w:rPr>
          <w:rFonts w:ascii="Times New Roman" w:hAnsi="Times New Roman" w:cs="Times New Roman"/>
        </w:rPr>
        <w:instrText xml:space="preserve"> ADDIN PAPERS2_CITATIONS &lt;citation&gt;&lt;uuid&gt;6AD3A980-683E-4EAE-ADBD-B6D6C71EDD4A&lt;/uuid&gt;&lt;priority&gt;24&lt;/priority&gt;&lt;publications&gt;&lt;publication&gt;&lt;startpage&gt;541&lt;/startpage&gt;&lt;volume&gt;32&lt;/volume&gt;&lt;institution&gt;Lawrence Berkeley Natl Lab, Berkeley, CA 94720 USA&lt;/institution&gt;&lt;location&gt;200,9,37.8775902,-122.2506771&lt;/location&gt;&lt;title&gt;Distribution of chromium contamination and microbial activity in soil aggregates&lt;/title&gt;&lt;type&gt;400&lt;/type&gt;&lt;endpage&gt;549&lt;/endpage&gt;&lt;url&gt;http://apps.isiknowledge.com/InboundService.do?Func=Frame&amp;amp;product=WOS&amp;amp;action=retrieve&amp;amp;SrcApp=Papers&amp;amp;UT=000181618300019&amp;amp;SID=2C5iLH9HBcIDDoBOme4&amp;amp;Init=Yes&amp;amp;SrcAuth=mekentosj&amp;amp;mode=FullRecord&amp;amp;customersID=mekentosj&amp;amp;DestFail=http%3A%2F%2Faccess.isiproducts.com%2Fcustom_images%2Fwok_failed_auth.html&lt;/url&gt;&lt;publication_date&gt;99200300001200000000200000&lt;/publication_date&gt;&lt;subtype&gt;400&lt;/subtype&gt;&lt;uuid&gt;597E8D62-768E-422A-927B-8E63A1A796E8&lt;/uuid&gt;&lt;number&gt;2&lt;/number&gt;&lt;bundle&gt;&lt;publication&gt;&lt;title&gt;Journal Of Environmental Quality&lt;/title&gt;&lt;type&gt;-100&lt;/type&gt;&lt;uuid&gt;E8AEB4F0-76E2-40EA-8DF9-8B24C3A3826A&lt;/uuid&gt;&lt;subtype&gt;-100&lt;/subtype&gt;&lt;/publication&gt;&lt;/bundle&gt;&lt;authors&gt;&lt;author&gt;&lt;firstName&gt;TK&lt;/firstName&gt;&lt;lastName&gt;Tokunaga&lt;/lastName&gt;&lt;/author&gt;&lt;author&gt;&lt;firstName&gt;JM&lt;/firstName&gt;&lt;lastName&gt;Wan&lt;/lastName&gt;&lt;/author&gt;&lt;author&gt;&lt;firstName&gt;TC&lt;/firstName&gt;&lt;lastName&gt;Hazen&lt;/lastName&gt;&lt;/author&gt;&lt;author&gt;&lt;firstName&gt;E&lt;/firstName&gt;&lt;lastName&gt;Schwartz&lt;/lastName&gt;&lt;/author&gt;&lt;author&gt;&lt;firstName&gt;MK&lt;/firstName&gt;&lt;lastName&gt;Firestone&lt;/lastName&gt;&lt;/author&gt;&lt;author&gt;&lt;firstName&gt;SR&lt;/firstName&gt;&lt;lastName&gt;Sutton&lt;/lastName&gt;&lt;/author&gt;&lt;author&gt;&lt;firstName&gt;M&lt;/firstName&gt;&lt;lastName&gt;Newville&lt;/lastName&gt;&lt;/author&gt;&lt;author&gt;&lt;firstName&gt;KR&lt;/firstName&gt;&lt;lastName&gt;Olson&lt;/lastName&gt;&lt;/author&gt;&lt;author&gt;&lt;firstName&gt;A&lt;/firstName&gt;&lt;lastName&gt;Lanzirotti&lt;/lastName&gt;&lt;/author&gt;&lt;author&gt;&lt;firstName&gt;W&lt;/firstName&gt;&lt;lastName&gt;Rao&lt;/lastName&gt;&lt;/author&gt;&lt;/authors&gt;&lt;/publication&gt;&lt;/publications&gt;&lt;/citation&gt;</w:instrText>
      </w:r>
      <w:r w:rsidR="00112AC3">
        <w:rPr>
          <w:rFonts w:ascii="Times New Roman" w:hAnsi="Times New Roman" w:cs="Times New Roman"/>
        </w:rPr>
        <w:fldChar w:fldCharType="separate"/>
      </w:r>
      <w:r w:rsidR="00DB2090">
        <w:rPr>
          <w:rFonts w:ascii="Times New Roman" w:hAnsi="Times New Roman" w:cs="Times New Roman"/>
        </w:rPr>
        <w:t>(14)</w:t>
      </w:r>
      <w:r w:rsidR="00112AC3">
        <w:rPr>
          <w:rFonts w:ascii="Times New Roman" w:hAnsi="Times New Roman" w:cs="Times New Roman"/>
        </w:rPr>
        <w:fldChar w:fldCharType="end"/>
      </w:r>
      <w:r w:rsidRPr="00EE6DB3">
        <w:rPr>
          <w:rFonts w:ascii="Times New Roman" w:hAnsi="Times New Roman" w:cs="Times New Roman"/>
        </w:rPr>
        <w:t xml:space="preserve"> demonstrated that immediately following carbon amendment to sediments containing U(VI) and Fe and Mn oxides, rapid and complete reduction of Mn(III,IV) oxides to Mn(II) was observed indicating Mn oxides were not involved in U(IV) oxidation after dissolution.  Instead, As(III) oxidation by Mn oxides likely takes place in the aggregate exterior regions, where As(III) diffused from the interior can be rapidly oxidized by Mn oxides and subsequently adsorbed to the surrounding Fe oxide matrix.</w:t>
      </w:r>
    </w:p>
    <w:p w:rsidR="00E21B7C" w:rsidRDefault="001D3EED" w:rsidP="00D72F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cs="Times New Roman"/>
        </w:rPr>
      </w:pPr>
      <w:r>
        <w:rPr>
          <w:rFonts w:ascii="Times New Roman" w:hAnsi="Times New Roman" w:cs="Times New Roman"/>
        </w:rPr>
        <w:tab/>
      </w:r>
      <w:r w:rsidR="00B16ABC">
        <w:rPr>
          <w:rFonts w:ascii="Times New Roman" w:hAnsi="Times New Roman" w:cs="Times New Roman"/>
        </w:rPr>
        <w:t>Our results illustrate that</w:t>
      </w:r>
      <w:r>
        <w:rPr>
          <w:rFonts w:ascii="Times New Roman" w:hAnsi="Times New Roman" w:cs="Times New Roman"/>
        </w:rPr>
        <w:t xml:space="preserve"> oxic and anoxic cycling of soils will</w:t>
      </w:r>
      <w:r w:rsidR="00B16ABC">
        <w:rPr>
          <w:rFonts w:ascii="Times New Roman" w:hAnsi="Times New Roman" w:cs="Times New Roman"/>
        </w:rPr>
        <w:t xml:space="preserve"> alter the retention and distribution of trace elements such as arsenic.  Owing to mass transfer limited O</w:t>
      </w:r>
      <w:r w:rsidR="00B16ABC" w:rsidRPr="00A04FE2">
        <w:rPr>
          <w:rFonts w:ascii="Times New Roman" w:hAnsi="Times New Roman" w:cs="Times New Roman"/>
          <w:vertAlign w:val="subscript"/>
        </w:rPr>
        <w:t>2</w:t>
      </w:r>
      <w:r w:rsidR="00B16ABC">
        <w:rPr>
          <w:rFonts w:ascii="Times New Roman" w:hAnsi="Times New Roman" w:cs="Times New Roman"/>
        </w:rPr>
        <w:t xml:space="preserve"> supply and sustained microbial activity, only the exterior region (outer few millimeters) of soil aggregates may be aerobic even under seemingly well aerated conditions.  Owing</w:t>
      </w:r>
      <w:r w:rsidR="00712398">
        <w:rPr>
          <w:rFonts w:ascii="Times New Roman" w:hAnsi="Times New Roman" w:cs="Times New Roman"/>
        </w:rPr>
        <w:t xml:space="preserve"> to</w:t>
      </w:r>
      <w:r w:rsidR="00B16ABC">
        <w:rPr>
          <w:rFonts w:ascii="Times New Roman" w:hAnsi="Times New Roman" w:cs="Times New Roman"/>
        </w:rPr>
        <w:t xml:space="preserve"> the diffusive gradients established from the anaerobic aggregate interior and aerobic exterior, redox active elements such as Fe, Mn, and As, all having generally more soluble/mobile species under reducing conditions, will migrated and build in concentration at aggregate exteriors.  Upon a transition from aerobic to anaerobic conditions, the accumulated elements will be released to the aqueous phase and result in a concentration pulse within advecting waters.  </w:t>
      </w:r>
      <w:r>
        <w:rPr>
          <w:rFonts w:ascii="Times New Roman" w:hAnsi="Times New Roman" w:cs="Times New Roman"/>
        </w:rPr>
        <w:t xml:space="preserve">However, the </w:t>
      </w:r>
      <w:r w:rsidR="00B16ABC">
        <w:rPr>
          <w:rFonts w:ascii="Times New Roman" w:hAnsi="Times New Roman" w:cs="Times New Roman"/>
        </w:rPr>
        <w:t xml:space="preserve">effluent profiles for </w:t>
      </w:r>
      <w:r>
        <w:rPr>
          <w:rFonts w:ascii="Times New Roman" w:hAnsi="Times New Roman" w:cs="Times New Roman"/>
        </w:rPr>
        <w:t xml:space="preserve">Mn </w:t>
      </w:r>
      <w:r w:rsidR="00B16ABC">
        <w:rPr>
          <w:rFonts w:ascii="Times New Roman" w:hAnsi="Times New Roman" w:cs="Times New Roman"/>
        </w:rPr>
        <w:t xml:space="preserve">and </w:t>
      </w:r>
      <w:r>
        <w:rPr>
          <w:rFonts w:ascii="Times New Roman" w:hAnsi="Times New Roman" w:cs="Times New Roman"/>
        </w:rPr>
        <w:t>Fe differ considerably.</w:t>
      </w:r>
      <w:r w:rsidR="00551F43">
        <w:rPr>
          <w:rFonts w:ascii="Times New Roman" w:hAnsi="Times New Roman" w:cs="Times New Roman"/>
        </w:rPr>
        <w:t xml:space="preserve">  Respiration o</w:t>
      </w:r>
      <w:r w:rsidR="00B16ABC">
        <w:rPr>
          <w:rFonts w:ascii="Times New Roman" w:hAnsi="Times New Roman" w:cs="Times New Roman"/>
        </w:rPr>
        <w:t>n</w:t>
      </w:r>
      <w:r w:rsidR="00551F43">
        <w:rPr>
          <w:rFonts w:ascii="Times New Roman" w:hAnsi="Times New Roman" w:cs="Times New Roman"/>
        </w:rPr>
        <w:t xml:space="preserve"> Mn oxides is </w:t>
      </w:r>
      <w:r w:rsidR="00B16ABC">
        <w:rPr>
          <w:rFonts w:ascii="Times New Roman" w:hAnsi="Times New Roman" w:cs="Times New Roman"/>
        </w:rPr>
        <w:t xml:space="preserve">thermodynamically </w:t>
      </w:r>
      <w:r w:rsidR="00551F43">
        <w:rPr>
          <w:rFonts w:ascii="Times New Roman" w:hAnsi="Times New Roman" w:cs="Times New Roman"/>
        </w:rPr>
        <w:t xml:space="preserve">more favorable than reduction of Fe oxides when coupled with most carbon sources </w:t>
      </w:r>
      <w:r w:rsidR="00112AC3">
        <w:rPr>
          <w:rFonts w:ascii="Times New Roman" w:hAnsi="Times New Roman" w:cs="Times New Roman"/>
        </w:rPr>
        <w:fldChar w:fldCharType="begin"/>
      </w:r>
      <w:r w:rsidR="00DB2090">
        <w:rPr>
          <w:rFonts w:ascii="Times New Roman" w:hAnsi="Times New Roman" w:cs="Times New Roman"/>
        </w:rPr>
        <w:instrText xml:space="preserve"> ADDIN PAPERS2_CITATIONS &lt;citation&gt;&lt;uuid&gt;BC629D51-5CDC-4A5D-9601-D96FA2DE2A16&lt;/uuid&gt;&lt;priority&gt;25&lt;/priority&gt;&lt;publications&gt;&lt;publication&gt;&lt;url&gt;http://sub3.isiknowledge.com/error/Error?PathInfo=%2F&amp;amp;Domain=.isiknowledge.com&amp;amp;TimerValue=30000&amp;amp;Src=SIDCheck&amp;amp;Params=DestApp%3DWOS%26DestParams%3D%253Faction%253Dretrieve%2526mode%253DFullRecord%2526product%253DWOS%2526UT%253DA1960WU85700001%2526customersID%253Dmekentosj%26DestFail%3Dhttp%253A%252F%252Faccess.isiproducts.com%252Fcustom_images%252Fwok_failed_auth.html%26SrcApp%3DPapers%26SrcAuth%3Dmekentosj&amp;amp;ErrorCode=Server.sessionNotFound&amp;amp;RouterURL=http%3A%2F%2Fwww.isiknowledge.com%2F&amp;amp;Error=Session+not+found%3A+SID%3D1FhgM9EGE76Ce8hiD6J+NodeID%3D1F&lt;/url&gt;&lt;number&gt;3&lt;/number&gt;&lt;type&gt;400&lt;/type&gt;&lt;volume&gt;68&lt;/volume&gt;&lt;publication_date&gt;99196000001200000000200000&lt;/publication_date&gt;&lt;subtype&gt;400&lt;/subtype&gt;&lt;title&gt;Limits of the natural environment in terms of pH and oxidation-reduction potential&lt;/title&gt;&lt;endpage&gt;284&lt;/endpage&gt;&lt;startpage&gt;243&lt;/startpage&gt;&lt;uuid&gt;39DFC2D9-48B8-4B08-A61B-485545ABD2F6&lt;/uuid&gt;&lt;bundle&gt;&lt;publication&gt;&lt;title&gt;Journal Of Geology&lt;/title&gt;&lt;type&gt;-100&lt;/type&gt;&lt;uuid&gt;536483B7-A85C-42E1-B62B-E6B41257528E&lt;/uuid&gt;&lt;subtype&gt;-100&lt;/subtype&gt;&lt;/publication&gt;&lt;/bundle&gt;&lt;authors&gt;&lt;author&gt;&lt;firstName&gt;LGM&lt;/firstName&gt;&lt;lastName&gt;Baas-Becking&lt;/lastName&gt;&lt;/author&gt;&lt;author&gt;&lt;firstName&gt;IR&lt;/firstName&gt;&lt;lastName&gt;KAPLAN&lt;/lastName&gt;&lt;/author&gt;&lt;author&gt;&lt;firstName&gt;D&lt;/firstName&gt;&lt;lastName&gt;MOORE&lt;/lastName&gt;&lt;/author&gt;&lt;/authors&gt;&lt;/publication&gt;&lt;/publications&gt;&lt;/citation&gt;</w:instrText>
      </w:r>
      <w:r w:rsidR="00112AC3">
        <w:rPr>
          <w:rFonts w:ascii="Times New Roman" w:hAnsi="Times New Roman" w:cs="Times New Roman"/>
        </w:rPr>
        <w:fldChar w:fldCharType="separate"/>
      </w:r>
      <w:r w:rsidR="00DB2090">
        <w:rPr>
          <w:rFonts w:ascii="Times New Roman" w:hAnsi="Times New Roman" w:cs="Times New Roman"/>
        </w:rPr>
        <w:t>(18)</w:t>
      </w:r>
      <w:r w:rsidR="00112AC3">
        <w:rPr>
          <w:rFonts w:ascii="Times New Roman" w:hAnsi="Times New Roman" w:cs="Times New Roman"/>
        </w:rPr>
        <w:fldChar w:fldCharType="end"/>
      </w:r>
      <w:r w:rsidR="00551F43">
        <w:rPr>
          <w:rFonts w:ascii="Times New Roman" w:hAnsi="Times New Roman" w:cs="Times New Roman"/>
        </w:rPr>
        <w:t xml:space="preserve">.  Hence, sediment profiles containing both Mn and Fe oxides </w:t>
      </w:r>
      <w:r w:rsidR="00B16ABC">
        <w:rPr>
          <w:rFonts w:ascii="Times New Roman" w:hAnsi="Times New Roman" w:cs="Times New Roman"/>
        </w:rPr>
        <w:t xml:space="preserve">generally exhibit </w:t>
      </w:r>
      <w:r w:rsidR="00551F43">
        <w:rPr>
          <w:rFonts w:ascii="Times New Roman" w:hAnsi="Times New Roman" w:cs="Times New Roman"/>
        </w:rPr>
        <w:t xml:space="preserve">clearly stratified </w:t>
      </w:r>
      <w:r w:rsidR="00457D9E">
        <w:rPr>
          <w:rFonts w:ascii="Times New Roman" w:hAnsi="Times New Roman" w:cs="Times New Roman"/>
        </w:rPr>
        <w:t xml:space="preserve">redox </w:t>
      </w:r>
      <w:r w:rsidR="00551F43">
        <w:rPr>
          <w:rFonts w:ascii="Times New Roman" w:hAnsi="Times New Roman" w:cs="Times New Roman"/>
        </w:rPr>
        <w:t xml:space="preserve">layers where Mn reduction occurs </w:t>
      </w:r>
      <w:r w:rsidR="00A25749">
        <w:rPr>
          <w:rFonts w:ascii="Times New Roman" w:hAnsi="Times New Roman" w:cs="Times New Roman"/>
        </w:rPr>
        <w:t>at shallower depths than Fe reduction</w:t>
      </w:r>
      <w:r w:rsidR="00F0381E">
        <w:rPr>
          <w:rFonts w:ascii="Times New Roman" w:hAnsi="Times New Roman" w:cs="Times New Roman"/>
        </w:rPr>
        <w:t xml:space="preserve"> </w:t>
      </w:r>
      <w:r w:rsidR="00112AC3">
        <w:rPr>
          <w:rFonts w:ascii="Times New Roman" w:hAnsi="Times New Roman" w:cs="Times New Roman"/>
        </w:rPr>
        <w:fldChar w:fldCharType="begin"/>
      </w:r>
      <w:r w:rsidR="00DB2090">
        <w:rPr>
          <w:rFonts w:ascii="Times New Roman" w:hAnsi="Times New Roman" w:cs="Times New Roman"/>
        </w:rPr>
        <w:instrText xml:space="preserve"> ADDIN PAPERS2_CITATIONS &lt;citation&gt;&lt;uuid&gt;A8A631FD-F2C0-4CE5-8E3E-F03CB9938A1F&lt;/uuid&gt;&lt;priority&gt;26&lt;/priority&gt;&lt;publications&gt;&lt;publication&gt;&lt;startpage&gt;3867&lt;/startpage&gt;&lt;volume&gt;57&lt;/volume&gt;&lt;institution&gt;AARHUS UNIV,INST BIOL SCI,DEPT MICROBIAL ECOL,DK-8000 AARHUS,DENMARK&lt;/institution&gt;&lt;location&gt;200,5,56.1460465,10.2027260&lt;/location&gt;&lt;title&gt;THE ANAEROBIC DEGRADATION OF ORGANIC-MATTER IN DANISH COASTAL SEDIMENTS - IRON REDUCTION, MANGANESE REDUCTION, AND SULFATE REDUCTION&lt;/title&gt;&lt;type&gt;400&lt;/type&gt;&lt;endpage&gt;3883&lt;/endpage&gt;&lt;url&gt;http://apps.isiknowledge.com/InboundService.do?Func=Frame&amp;amp;product=WOS&amp;amp;action=retrieve&amp;amp;SrcApp=Papers&amp;amp;UT=A1993LW38900005&amp;amp;SID=4EfHEGA3HJBmND49CEn&amp;amp;Init=Yes&amp;amp;SrcAuth=mekentosj&amp;amp;mode=FullRecord&amp;amp;customersID=mekentosj&amp;amp;DestFail=http%3A%2F%2Faccess.isiproducts.com%2Fcustom_images%2Fwok_failed_auth.html&lt;/url&gt;&lt;publication_date&gt;99199300001200000000200000&lt;/publication_date&gt;&lt;subtype&gt;400&lt;/subtype&gt;&lt;uuid&gt;870142AB-4D4C-4ECF-B7D7-AE9C7B8EC92F&lt;/uuid&gt;&lt;number&gt;16&lt;/number&gt;&lt;bundle&gt;&lt;publication&gt;&lt;title&gt;Geochimica Et Cosmochimica Acta&lt;/title&gt;&lt;type&gt;-100&lt;/type&gt;&lt;uuid&gt;E4484BAA-E80B-4EA0-932B-F60AF79B0AFB&lt;/uuid&gt;&lt;subtype&gt;-100&lt;/subtype&gt;&lt;/publication&gt;&lt;/bundle&gt;&lt;authors&gt;&lt;author&gt;&lt;firstName&gt;DE&lt;/firstName&gt;&lt;lastName&gt;CANFIELD&lt;/lastName&gt;&lt;/author&gt;&lt;author&gt;&lt;firstName&gt;B&lt;/firstName&gt;&lt;lastName&gt;THAMDRUP&lt;/lastName&gt;&lt;/author&gt;&lt;author&gt;&lt;firstName&gt;JW&lt;/firstName&gt;&lt;lastName&gt;HANSEN&lt;/lastName&gt;&lt;/author&gt;&lt;/authors&gt;&lt;/publication&gt;&lt;/publications&gt;&lt;/citation&gt;</w:instrText>
      </w:r>
      <w:r w:rsidR="00112AC3">
        <w:rPr>
          <w:rFonts w:ascii="Times New Roman" w:hAnsi="Times New Roman" w:cs="Times New Roman"/>
        </w:rPr>
        <w:fldChar w:fldCharType="separate"/>
      </w:r>
      <w:r w:rsidR="00DB2090">
        <w:rPr>
          <w:rFonts w:ascii="Times New Roman" w:hAnsi="Times New Roman" w:cs="Times New Roman"/>
        </w:rPr>
        <w:t>(25)</w:t>
      </w:r>
      <w:r w:rsidR="00112AC3">
        <w:rPr>
          <w:rFonts w:ascii="Times New Roman" w:hAnsi="Times New Roman" w:cs="Times New Roman"/>
        </w:rPr>
        <w:fldChar w:fldCharType="end"/>
      </w:r>
      <w:r w:rsidR="00A25749">
        <w:rPr>
          <w:rFonts w:ascii="Times New Roman" w:hAnsi="Times New Roman" w:cs="Times New Roman"/>
        </w:rPr>
        <w:t>.  Similarly, Mn(II) elution from aggregates under anoxic conditions occurred prior to Fe(II) elution.  Manganese flux from the aggregates occurred under both aerated and anoxic conditions due to the large activation energy required to oxidize Mn(II)</w:t>
      </w:r>
      <w:r w:rsidR="00457D9E">
        <w:rPr>
          <w:rFonts w:ascii="Times New Roman" w:hAnsi="Times New Roman" w:cs="Times New Roman"/>
        </w:rPr>
        <w:t xml:space="preserve"> and the requirement for a microbial or mineral catalyst </w:t>
      </w:r>
      <w:r w:rsidR="00112AC3">
        <w:rPr>
          <w:rFonts w:ascii="Times New Roman" w:hAnsi="Times New Roman" w:cs="Times New Roman"/>
        </w:rPr>
        <w:fldChar w:fldCharType="begin"/>
      </w:r>
      <w:r w:rsidR="00DB2090">
        <w:rPr>
          <w:rFonts w:ascii="Times New Roman" w:hAnsi="Times New Roman" w:cs="Times New Roman"/>
        </w:rPr>
        <w:instrText xml:space="preserve"> ADDIN PAPERS2_CITATIONS &lt;citation&gt;&lt;uuid&gt;1303C2D3-561D-4F4E-8B0A-9C6D29BB8F28&lt;/uuid&gt;&lt;priority&gt;27&lt;/priority&gt;&lt;publications&gt;&lt;publication&gt;&lt;doi&gt;10.1146/annurev.earth.32.101802.120213&lt;/doi&gt;&lt;volume&gt;32&lt;/volume&gt;&lt;institution&gt;Univ Calif San Diego, Scripps Inst Oceanog, La Jolla, CA 92093 USA&lt;/institution&gt;&lt;location&gt;200,9,32.8663531,-117.2521796&lt;/location&gt;&lt;title&gt;Biogenic manganese oxides: Properties and mechanisms of formation&lt;/title&gt;&lt;type&gt;400&lt;/type&gt;&lt;startpage&gt;287&lt;/startpage&gt;&lt;url&gt;http://arjournals.annualreviews.org/doi/abs/10.1146%2Fannurev.earth.32.101802.120213&lt;/url&gt;&lt;endpage&gt;328&lt;/endpage&gt;&lt;publication_date&gt;99200400001200000000200000&lt;/publication_date&gt;&lt;subtype&gt;400&lt;/subtype&gt;&lt;uuid&gt;8404BF90-F0C9-4BC6-8DBB-8A0BFBD2657D&lt;/uuid&gt;&lt;bundle&gt;&lt;publication&gt;&lt;title&gt;Annual Review Of Earth And Planetary Sciences&lt;/title&gt;&lt;type&gt;-100&lt;/type&gt;&lt;uuid&gt;5142A58F-8794-4A3F-A423-CF8008D41C0D&lt;/uuid&gt;&lt;subtype&gt;-100&lt;/subtype&gt;&lt;/publication&gt;&lt;/bundle&gt;&lt;authors&gt;&lt;author&gt;&lt;firstName&gt;BM&lt;/firstName&gt;&lt;lastName&gt;Tebo&lt;/lastName&gt;&lt;/author&gt;&lt;author&gt;&lt;firstName&gt;JR&lt;/firstName&gt;&lt;lastName&gt;Bargar&lt;/lastName&gt;&lt;/author&gt;&lt;author&gt;&lt;firstName&gt;BG&lt;/firstName&gt;&lt;lastName&gt;Clement&lt;/lastName&gt;&lt;/author&gt;&lt;author&gt;&lt;firstName&gt;GJ&lt;/firstName&gt;&lt;lastName&gt;Dick&lt;/lastName&gt;&lt;/author&gt;&lt;author&gt;&lt;firstName&gt;KJ&lt;/firstName&gt;&lt;lastName&gt;Murray&lt;/lastName&gt;&lt;/author&gt;&lt;author&gt;&lt;firstName&gt;D&lt;/firstName&gt;&lt;lastName&gt;Parker&lt;/lastName&gt;&lt;/author&gt;&lt;author&gt;&lt;firstName&gt;R&lt;/firstName&gt;&lt;lastName&gt;Verity&lt;/lastName&gt;&lt;/author&gt;&lt;author&gt;&lt;firstName&gt;SM&lt;/firstName&gt;&lt;lastName&gt;Webb&lt;/lastName&gt;&lt;/author&gt;&lt;/authors&gt;&lt;/publication&gt;&lt;publication&gt;&lt;url&gt;http://sub3.isiknowledge.com/error/Error?PathInfo=%2F&amp;amp;Domain=isiknowledge.com&amp;amp;TimerValue=30000&amp;amp;Src=SIDCheck&amp;amp;Params=DestApp%3DWOS%26DestParams%3D%253Faction%253Dretrieve%2526mode%253DFullRecord%2526product%253DWOS%2526UT%253DA1988P280900007%2526customersID%253Dmekentosj%26DestFail%3Dhttp%253A%252F%252Faccess.isiproducts.com%252Fcustom_images%252Fwok_failed_auth.html%26SrcApp%3DPapers%26SrcAuth%3Dmekentosj&amp;amp;ErrorCode=Server.sessionExpired&amp;amp;RouterURL=http%3A%2F%2Fwww.isiknowledge.com%2F&amp;amp;Error=No+matches+returned+for+SessionID&lt;/url&gt;&lt;publication_date&gt;99198800001200000000200000&lt;/publication_date&gt;&lt;type&gt;400&lt;/type&gt;&lt;volume&gt;33&lt;/volume&gt;&lt;subtype&gt;400&lt;/subtype&gt;&lt;title&gt;OCCURRENCE AND MECHANISMS OF MICROBIAL OXIDATION OF MANGANESE&lt;/title&gt;&lt;institution&gt;UNIV WISCONSIN,CTR GREAT LAKES STUDIES,MILWAUKEE,WI 53204&lt;/institution&gt;&lt;location&gt;200,5,43.0153807,-87.9285777&lt;/location&gt;&lt;endpage&gt;318&lt;/endpage&gt;&lt;startpage&gt;279&lt;/startpage&gt;&lt;uuid&gt;AEF69E41-0F0C-4194-8F62-7BAEB03453CF&lt;/uuid&gt;&lt;bundle&gt;&lt;publication&gt;&lt;title&gt;Advances In Applied Microbiology&lt;/title&gt;&lt;type&gt;-100&lt;/type&gt;&lt;uuid&gt;A5C463D8-EAB1-489E-8450-BF399F09BD0C&lt;/uuid&gt;&lt;subtype&gt;-100&lt;/subtype&gt;&lt;/publication&gt;&lt;/bundle&gt;&lt;authors&gt;&lt;author&gt;&lt;firstName&gt;KH&lt;/firstName&gt;&lt;lastName&gt;NEALSON&lt;/lastName&gt;&lt;/author&gt;&lt;author&gt;&lt;firstName&gt;BM&lt;/firstName&gt;&lt;lastName&gt;Tebo&lt;/lastName&gt;&lt;/author&gt;&lt;author&gt;&lt;firstName&gt;RA&lt;/firstName&gt;&lt;lastName&gt;ROSSON&lt;/lastName&gt;&lt;/author&gt;&lt;/authors&gt;&lt;/publication&gt;&lt;/publications&gt;&lt;/citation&gt;</w:instrText>
      </w:r>
      <w:r w:rsidR="00112AC3">
        <w:rPr>
          <w:rFonts w:ascii="Times New Roman" w:hAnsi="Times New Roman" w:cs="Times New Roman"/>
        </w:rPr>
        <w:fldChar w:fldCharType="separate"/>
      </w:r>
      <w:r w:rsidR="00DB2090">
        <w:rPr>
          <w:rFonts w:ascii="Times New Roman" w:hAnsi="Times New Roman" w:cs="Times New Roman"/>
        </w:rPr>
        <w:t>(</w:t>
      </w:r>
      <w:r w:rsidR="00971326">
        <w:rPr>
          <w:rFonts w:ascii="Times New Roman" w:hAnsi="Times New Roman" w:cs="Times New Roman"/>
        </w:rPr>
        <w:t xml:space="preserve">21, </w:t>
      </w:r>
      <w:r w:rsidR="00DB2090">
        <w:rPr>
          <w:rFonts w:ascii="Times New Roman" w:hAnsi="Times New Roman" w:cs="Times New Roman"/>
        </w:rPr>
        <w:t>26, 27)</w:t>
      </w:r>
      <w:r w:rsidR="00112AC3">
        <w:rPr>
          <w:rFonts w:ascii="Times New Roman" w:hAnsi="Times New Roman" w:cs="Times New Roman"/>
        </w:rPr>
        <w:fldChar w:fldCharType="end"/>
      </w:r>
      <w:r w:rsidR="00A25749">
        <w:rPr>
          <w:rFonts w:ascii="Times New Roman" w:hAnsi="Times New Roman" w:cs="Times New Roman"/>
        </w:rPr>
        <w:t xml:space="preserve">; in contrast, abiotic Fe(II) oxidation </w:t>
      </w:r>
      <w:r w:rsidR="00457D9E">
        <w:rPr>
          <w:rFonts w:ascii="Times New Roman" w:hAnsi="Times New Roman" w:cs="Times New Roman"/>
        </w:rPr>
        <w:t>by molecular</w:t>
      </w:r>
      <w:r w:rsidR="00A25749">
        <w:rPr>
          <w:rFonts w:ascii="Times New Roman" w:hAnsi="Times New Roman" w:cs="Times New Roman"/>
        </w:rPr>
        <w:t xml:space="preserve"> oxygen is rapid</w:t>
      </w:r>
      <w:r w:rsidR="00B33A0F">
        <w:rPr>
          <w:rFonts w:ascii="Times New Roman" w:hAnsi="Times New Roman" w:cs="Times New Roman"/>
        </w:rPr>
        <w:t xml:space="preserve"> </w:t>
      </w:r>
      <w:r w:rsidR="00112AC3">
        <w:rPr>
          <w:rFonts w:ascii="Times New Roman" w:hAnsi="Times New Roman" w:cs="Times New Roman"/>
        </w:rPr>
        <w:fldChar w:fldCharType="begin"/>
      </w:r>
      <w:r w:rsidR="00DB2090">
        <w:rPr>
          <w:rFonts w:ascii="Times New Roman" w:hAnsi="Times New Roman" w:cs="Times New Roman"/>
        </w:rPr>
        <w:instrText xml:space="preserve"> ADDIN PAPERS2_CITATIONS &lt;citation&gt;&lt;uuid&gt;E810FA6C-D8AB-449B-A829-3216F700EF5D&lt;/uuid&gt;&lt;priority&gt;28&lt;/priority&gt;&lt;publications&gt;&lt;publication&gt;&lt;doi&gt;10.1021/ie50614a030&lt;/doi&gt;&lt;volume&gt;53&lt;/volume&gt;&lt;startpage&gt;143&lt;/startpage&gt;&lt;title&gt;Oxygenation of Ferrous Iron&lt;/title&gt;&lt;type&gt;400&lt;/type&gt;&lt;endpage&gt;146&lt;/endpage&gt;&lt;url&gt;http://pubs.acs.org/cgi-bin/doilookup/?10.1021/ie50614a030&lt;/url&gt;&lt;publication_date&gt;99196102011200000000222000&lt;/publication_date&gt;&lt;publisher&gt;American Chemical Society&lt;/publisher&gt;&lt;subtype&gt;400&lt;/subtype&gt;&lt;uuid&gt;F6746E82-B944-4B8B-869B-DDEF02E045CA&lt;/uuid&gt;&lt;number&gt;2&lt;/number&gt;&lt;bundle&gt;&lt;publication&gt;&lt;title&gt;Industrial And Engineering Chemistry&lt;/title&gt;&lt;type&gt;-100&lt;/type&gt;&lt;uuid&gt;32D325C9-A476-450A-ADC8-30CC385E2E67&lt;/uuid&gt;&lt;subtype&gt;-100&lt;/subtype&gt;&lt;/publication&gt;&lt;/bundle&gt;&lt;authors&gt;&lt;author&gt;&lt;firstName&gt;Werner&lt;/firstName&gt;&lt;lastName&gt;Stumm&lt;/lastName&gt;&lt;/author&gt;&lt;author&gt;&lt;firstName&gt;G&lt;/firstName&gt;&lt;middleNames&gt;F&lt;/middleNames&gt;&lt;lastName&gt;Lee&lt;/lastName&gt;&lt;/author&gt;&lt;/authors&gt;&lt;/publication&gt;&lt;/publications&gt;&lt;/citation&gt;</w:instrText>
      </w:r>
      <w:r w:rsidR="00112AC3">
        <w:rPr>
          <w:rFonts w:ascii="Times New Roman" w:hAnsi="Times New Roman" w:cs="Times New Roman"/>
        </w:rPr>
        <w:fldChar w:fldCharType="separate"/>
      </w:r>
      <w:r w:rsidR="00DB2090">
        <w:rPr>
          <w:rFonts w:ascii="Times New Roman" w:hAnsi="Times New Roman" w:cs="Times New Roman"/>
        </w:rPr>
        <w:t>(28)</w:t>
      </w:r>
      <w:r w:rsidR="00112AC3">
        <w:rPr>
          <w:rFonts w:ascii="Times New Roman" w:hAnsi="Times New Roman" w:cs="Times New Roman"/>
        </w:rPr>
        <w:fldChar w:fldCharType="end"/>
      </w:r>
      <w:r w:rsidR="00A25749">
        <w:rPr>
          <w:rFonts w:ascii="Times New Roman" w:hAnsi="Times New Roman" w:cs="Times New Roman"/>
        </w:rPr>
        <w:t>, making Fe flux out of aggregates much more dependent upon aeration status</w:t>
      </w:r>
      <w:r w:rsidR="00457D9E">
        <w:rPr>
          <w:rFonts w:ascii="Times New Roman" w:hAnsi="Times New Roman" w:cs="Times New Roman"/>
        </w:rPr>
        <w:t>—with aeration resulting in a build-up of Fe in aggregate exteriors and limited release to groundwater</w:t>
      </w:r>
      <w:r w:rsidR="00A25749">
        <w:rPr>
          <w:rFonts w:ascii="Times New Roman" w:hAnsi="Times New Roman" w:cs="Times New Roman"/>
        </w:rPr>
        <w:t>.</w:t>
      </w:r>
      <w:r w:rsidR="00E21B7C">
        <w:rPr>
          <w:rFonts w:ascii="Times New Roman" w:hAnsi="Times New Roman" w:cs="Times New Roman"/>
        </w:rPr>
        <w:t xml:space="preserve"> </w:t>
      </w:r>
    </w:p>
    <w:p w:rsidR="001D3EED" w:rsidRPr="00EE6DB3" w:rsidRDefault="001D3EED" w:rsidP="001D3E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cs="Times New Roman"/>
        </w:rPr>
      </w:pPr>
      <w:r>
        <w:rPr>
          <w:rFonts w:ascii="Times New Roman" w:hAnsi="Times New Roman" w:cs="Times New Roman"/>
        </w:rPr>
        <w:tab/>
      </w:r>
    </w:p>
    <w:p w:rsidR="00BF54EB" w:rsidRPr="00EE6DB3" w:rsidRDefault="00E126BF" w:rsidP="00E126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cs="Times New Roman"/>
          <w:b/>
        </w:rPr>
      </w:pPr>
      <w:r w:rsidRPr="00EE6DB3">
        <w:rPr>
          <w:rFonts w:ascii="Times New Roman" w:hAnsi="Times New Roman" w:cs="Times New Roman"/>
          <w:b/>
        </w:rPr>
        <w:t>CONCLUSIONS</w:t>
      </w:r>
    </w:p>
    <w:p w:rsidR="006C0499" w:rsidRDefault="00712398" w:rsidP="00D72F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cs="Times New Roman"/>
        </w:rPr>
      </w:pPr>
      <w:r>
        <w:rPr>
          <w:rFonts w:ascii="Times New Roman" w:hAnsi="Times New Roman" w:cs="Times New Roman"/>
        </w:rPr>
        <w:t>The f</w:t>
      </w:r>
      <w:r w:rsidR="006C0499">
        <w:rPr>
          <w:rFonts w:ascii="Times New Roman" w:hAnsi="Times New Roman" w:cs="Times New Roman"/>
        </w:rPr>
        <w:t>ate and transport of As, Fe, and Mn is influenced by both</w:t>
      </w:r>
      <w:r w:rsidR="00A56D25">
        <w:rPr>
          <w:rFonts w:ascii="Times New Roman" w:hAnsi="Times New Roman" w:cs="Times New Roman"/>
        </w:rPr>
        <w:t xml:space="preserve"> redox transitions and</w:t>
      </w:r>
      <w:r w:rsidR="006C0499">
        <w:rPr>
          <w:rFonts w:ascii="Times New Roman" w:hAnsi="Times New Roman" w:cs="Times New Roman"/>
        </w:rPr>
        <w:t xml:space="preserve"> the physical heterogeneity inherent to soils </w:t>
      </w:r>
      <w:r w:rsidR="00457D9E">
        <w:rPr>
          <w:rFonts w:ascii="Times New Roman" w:hAnsi="Times New Roman" w:cs="Times New Roman"/>
        </w:rPr>
        <w:t>that results in a distribution of biogeochemical conditions</w:t>
      </w:r>
      <w:r w:rsidR="006C0499">
        <w:rPr>
          <w:rFonts w:ascii="Times New Roman" w:hAnsi="Times New Roman" w:cs="Times New Roman"/>
        </w:rPr>
        <w:t xml:space="preserve">.  </w:t>
      </w:r>
      <w:r w:rsidR="00672A10">
        <w:rPr>
          <w:rFonts w:ascii="Times New Roman" w:hAnsi="Times New Roman" w:cs="Times New Roman"/>
        </w:rPr>
        <w:t xml:space="preserve">The structure of </w:t>
      </w:r>
      <w:r w:rsidR="006C0499">
        <w:rPr>
          <w:rFonts w:ascii="Times New Roman" w:hAnsi="Times New Roman" w:cs="Times New Roman"/>
        </w:rPr>
        <w:t xml:space="preserve">soil </w:t>
      </w:r>
      <w:r w:rsidR="00672A10">
        <w:rPr>
          <w:rFonts w:ascii="Times New Roman" w:hAnsi="Times New Roman" w:cs="Times New Roman"/>
        </w:rPr>
        <w:t xml:space="preserve">aggregates allows reductive processes to </w:t>
      </w:r>
      <w:r w:rsidR="00457D9E">
        <w:rPr>
          <w:rFonts w:ascii="Times New Roman" w:hAnsi="Times New Roman" w:cs="Times New Roman"/>
        </w:rPr>
        <w:t xml:space="preserve">persist </w:t>
      </w:r>
      <w:r w:rsidR="00672A10">
        <w:rPr>
          <w:rFonts w:ascii="Times New Roman" w:hAnsi="Times New Roman" w:cs="Times New Roman"/>
        </w:rPr>
        <w:t>within the aggregate interior</w:t>
      </w:r>
      <w:r w:rsidR="00457D9E">
        <w:rPr>
          <w:rFonts w:ascii="Times New Roman" w:hAnsi="Times New Roman" w:cs="Times New Roman"/>
        </w:rPr>
        <w:t>s</w:t>
      </w:r>
      <w:r w:rsidR="00672A10">
        <w:rPr>
          <w:rFonts w:ascii="Times New Roman" w:hAnsi="Times New Roman" w:cs="Times New Roman"/>
        </w:rPr>
        <w:t xml:space="preserve"> even under</w:t>
      </w:r>
      <w:r w:rsidR="00457D9E">
        <w:rPr>
          <w:rFonts w:ascii="Times New Roman" w:hAnsi="Times New Roman" w:cs="Times New Roman"/>
        </w:rPr>
        <w:t xml:space="preserve"> seemingly</w:t>
      </w:r>
      <w:r w:rsidR="00672A10">
        <w:rPr>
          <w:rFonts w:ascii="Times New Roman" w:hAnsi="Times New Roman" w:cs="Times New Roman"/>
        </w:rPr>
        <w:t xml:space="preserve"> aerated conditions, with oxidizing processes being restricted to only a few millimeters of aggregate exterior</w:t>
      </w:r>
      <w:r w:rsidR="00457D9E">
        <w:rPr>
          <w:rFonts w:ascii="Times New Roman" w:hAnsi="Times New Roman" w:cs="Times New Roman"/>
        </w:rPr>
        <w:t>s</w:t>
      </w:r>
      <w:r w:rsidR="00672A10">
        <w:rPr>
          <w:rFonts w:ascii="Times New Roman" w:hAnsi="Times New Roman" w:cs="Times New Roman"/>
        </w:rPr>
        <w:t xml:space="preserve">.  Therefore, reductive dissolution of </w:t>
      </w:r>
      <w:r w:rsidR="00206F44">
        <w:rPr>
          <w:rFonts w:ascii="Times New Roman" w:hAnsi="Times New Roman" w:cs="Times New Roman"/>
        </w:rPr>
        <w:t>As, Mn, and Fe</w:t>
      </w:r>
      <w:r w:rsidR="00457D9E">
        <w:rPr>
          <w:rFonts w:ascii="Times New Roman" w:hAnsi="Times New Roman" w:cs="Times New Roman"/>
        </w:rPr>
        <w:t xml:space="preserve"> (and reduction of a large suite of constituents)</w:t>
      </w:r>
      <w:r w:rsidR="00206F44">
        <w:rPr>
          <w:rFonts w:ascii="Times New Roman" w:hAnsi="Times New Roman" w:cs="Times New Roman"/>
        </w:rPr>
        <w:t xml:space="preserve"> actively occur </w:t>
      </w:r>
      <w:r w:rsidR="00672A10">
        <w:rPr>
          <w:rFonts w:ascii="Times New Roman" w:hAnsi="Times New Roman" w:cs="Times New Roman"/>
        </w:rPr>
        <w:t xml:space="preserve">regardless of </w:t>
      </w:r>
      <w:r w:rsidR="006C0499">
        <w:rPr>
          <w:rFonts w:ascii="Times New Roman" w:hAnsi="Times New Roman" w:cs="Times New Roman"/>
        </w:rPr>
        <w:t xml:space="preserve">oxygenation </w:t>
      </w:r>
      <w:r w:rsidR="00457D9E">
        <w:rPr>
          <w:rFonts w:ascii="Times New Roman" w:hAnsi="Times New Roman" w:cs="Times New Roman"/>
        </w:rPr>
        <w:t>within</w:t>
      </w:r>
      <w:r w:rsidR="006C0499">
        <w:rPr>
          <w:rFonts w:ascii="Times New Roman" w:hAnsi="Times New Roman" w:cs="Times New Roman"/>
        </w:rPr>
        <w:t xml:space="preserve"> advective flow</w:t>
      </w:r>
      <w:r w:rsidR="00206F44">
        <w:rPr>
          <w:rFonts w:ascii="Times New Roman" w:hAnsi="Times New Roman" w:cs="Times New Roman"/>
        </w:rPr>
        <w:t xml:space="preserve"> channels surrounding </w:t>
      </w:r>
      <w:r w:rsidR="00457D9E">
        <w:rPr>
          <w:rFonts w:ascii="Times New Roman" w:hAnsi="Times New Roman" w:cs="Times New Roman"/>
        </w:rPr>
        <w:t>soil</w:t>
      </w:r>
      <w:r w:rsidR="00206F44">
        <w:rPr>
          <w:rFonts w:ascii="Times New Roman" w:hAnsi="Times New Roman" w:cs="Times New Roman"/>
        </w:rPr>
        <w:t xml:space="preserve"> aggregate</w:t>
      </w:r>
      <w:r w:rsidR="006C0499">
        <w:rPr>
          <w:rFonts w:ascii="Times New Roman" w:hAnsi="Times New Roman" w:cs="Times New Roman"/>
        </w:rPr>
        <w:t xml:space="preserve">.  However, </w:t>
      </w:r>
      <w:r w:rsidR="00457D9E">
        <w:rPr>
          <w:rFonts w:ascii="Times New Roman" w:hAnsi="Times New Roman" w:cs="Times New Roman"/>
        </w:rPr>
        <w:t xml:space="preserve">release </w:t>
      </w:r>
      <w:r w:rsidR="00206F44">
        <w:rPr>
          <w:rFonts w:ascii="Times New Roman" w:hAnsi="Times New Roman" w:cs="Times New Roman"/>
        </w:rPr>
        <w:t xml:space="preserve">of reduced species </w:t>
      </w:r>
      <w:r w:rsidR="006C0499">
        <w:rPr>
          <w:rFonts w:ascii="Times New Roman" w:hAnsi="Times New Roman" w:cs="Times New Roman"/>
        </w:rPr>
        <w:t>from aggregate</w:t>
      </w:r>
      <w:r w:rsidR="00457D9E">
        <w:rPr>
          <w:rFonts w:ascii="Times New Roman" w:hAnsi="Times New Roman" w:cs="Times New Roman"/>
        </w:rPr>
        <w:t>s</w:t>
      </w:r>
      <w:r w:rsidR="006C0499">
        <w:rPr>
          <w:rFonts w:ascii="Times New Roman" w:hAnsi="Times New Roman" w:cs="Times New Roman"/>
        </w:rPr>
        <w:t xml:space="preserve"> is highly dependent upon the metal and aeration status; </w:t>
      </w:r>
      <w:r w:rsidR="00524B7E">
        <w:rPr>
          <w:rFonts w:ascii="Times New Roman" w:hAnsi="Times New Roman" w:cs="Times New Roman"/>
        </w:rPr>
        <w:t xml:space="preserve">Mn elution </w:t>
      </w:r>
      <w:r w:rsidR="00196C5A">
        <w:rPr>
          <w:rFonts w:ascii="Times New Roman" w:hAnsi="Times New Roman" w:cs="Times New Roman"/>
        </w:rPr>
        <w:t>occurs</w:t>
      </w:r>
      <w:r w:rsidR="00524B7E">
        <w:rPr>
          <w:rFonts w:ascii="Times New Roman" w:hAnsi="Times New Roman" w:cs="Times New Roman"/>
        </w:rPr>
        <w:t xml:space="preserve"> prior to the release of Fe and can</w:t>
      </w:r>
      <w:r w:rsidR="00196C5A">
        <w:rPr>
          <w:rFonts w:ascii="Times New Roman" w:hAnsi="Times New Roman" w:cs="Times New Roman"/>
        </w:rPr>
        <w:t xml:space="preserve"> be operative</w:t>
      </w:r>
      <w:r w:rsidR="00524B7E">
        <w:rPr>
          <w:rFonts w:ascii="Times New Roman" w:hAnsi="Times New Roman" w:cs="Times New Roman"/>
        </w:rPr>
        <w:t xml:space="preserve"> under aerated or anoxic </w:t>
      </w:r>
      <w:r>
        <w:rPr>
          <w:rFonts w:ascii="Times New Roman" w:hAnsi="Times New Roman" w:cs="Times New Roman"/>
        </w:rPr>
        <w:t xml:space="preserve">external (advecting solution) </w:t>
      </w:r>
      <w:r w:rsidR="00524B7E">
        <w:rPr>
          <w:rFonts w:ascii="Times New Roman" w:hAnsi="Times New Roman" w:cs="Times New Roman"/>
        </w:rPr>
        <w:t xml:space="preserve">conditions, </w:t>
      </w:r>
      <w:r w:rsidR="006C0499">
        <w:rPr>
          <w:rFonts w:ascii="Times New Roman" w:hAnsi="Times New Roman" w:cs="Times New Roman"/>
        </w:rPr>
        <w:t>while Fe is only released out of the aggregate when the Fe oxide rind is reduced.</w:t>
      </w:r>
      <w:r w:rsidR="008030ED">
        <w:rPr>
          <w:rFonts w:ascii="Times New Roman" w:hAnsi="Times New Roman" w:cs="Times New Roman"/>
        </w:rPr>
        <w:t xml:space="preserve">  However,</w:t>
      </w:r>
      <w:r w:rsidR="00524B7E">
        <w:rPr>
          <w:rFonts w:ascii="Times New Roman" w:hAnsi="Times New Roman" w:cs="Times New Roman"/>
        </w:rPr>
        <w:t xml:space="preserve"> </w:t>
      </w:r>
      <w:r w:rsidR="008030ED">
        <w:rPr>
          <w:rFonts w:ascii="Times New Roman" w:hAnsi="Times New Roman" w:cs="Times New Roman"/>
        </w:rPr>
        <w:t>rapid Mn(II) oxidation by Mn(II)-oxidizing microorganisms has been observed</w:t>
      </w:r>
      <w:r w:rsidR="00C45E60">
        <w:rPr>
          <w:rFonts w:ascii="Times New Roman" w:hAnsi="Times New Roman" w:cs="Times New Roman"/>
        </w:rPr>
        <w:t xml:space="preserve"> in many oxic environments </w:t>
      </w:r>
      <w:r w:rsidR="00112AC3">
        <w:rPr>
          <w:rFonts w:ascii="Times New Roman" w:hAnsi="Times New Roman" w:cs="Times New Roman"/>
        </w:rPr>
        <w:fldChar w:fldCharType="begin"/>
      </w:r>
      <w:r w:rsidR="00DB2090">
        <w:rPr>
          <w:rFonts w:ascii="Times New Roman" w:hAnsi="Times New Roman" w:cs="Times New Roman"/>
        </w:rPr>
        <w:instrText xml:space="preserve"> ADDIN PAPERS2_CITATIONS &lt;citation&gt;&lt;uuid&gt;40FA1989-196A-42C9-AFFF-96ACE0A5DB03&lt;/uuid&gt;&lt;priority&gt;29&lt;/priority&gt;&lt;publications&gt;&lt;publication&gt;&lt;url&gt;http://dx.doi.org/10.1007/0-387-30745-1_11&lt;/url&gt;&lt;publication_date&gt;99200600001200000000200000&lt;/publication_date&gt;&lt;type&gt;-1000&lt;/type&gt;&lt;subtype&gt;-1000&lt;/subtype&gt;&lt;doi&gt;10.1007/0-387-30745-1_11&lt;/doi&gt;&lt;title&gt;The Manganese-Oxidizing Bacteria&lt;/title&gt;&lt;endpage&gt;231&lt;/endpage&gt;&lt;publisher&gt;Springer New York&lt;/publisher&gt;&lt;subtitle&gt;The Prokaryotes&lt;/subtitle&gt;&lt;startpage&gt;222&lt;/startpage&gt;&lt;uuid&gt;E1A695FF-EE7A-4D2C-8EC5-2805C0FC7102&lt;/uuid&gt;&lt;bundle&gt;&lt;publication&gt;&lt;type&gt;0&lt;/type&gt;&lt;publisher&gt;Springer New York&lt;/publisher&gt;&lt;uuid&gt;73755BAC-A3BC-4B2E-A5A1-7087934B3771&lt;/uuid&gt;&lt;publication_date&gt;99200600001200000000200000&lt;/publication_date&gt;&lt;subtype&gt;0&lt;/subtype&gt;&lt;/publication&gt;&lt;/bundle&gt;&lt;authors&gt;&lt;author&gt;&lt;suffix&gt;&lt;/suffix&gt;&lt;lastName&gt;Nealson&lt;/lastName&gt;&lt;nonDroppingParticle&gt;&lt;/nonDroppingParticle&gt;&lt;droppingParticle&gt;&lt;/droppingParticle&gt;&lt;firstName&gt;Kenneth&lt;/firstName&gt;&lt;middleNames&gt;&lt;/middleNames&gt;&lt;/author&gt;&lt;/authors&gt;&lt;editors&gt;&lt;author&gt;&lt;suffix&gt;&lt;/suffix&gt;&lt;lastName&gt;Dworkin&lt;/lastName&gt;&lt;nonDroppingParticle&gt;&lt;/nonDroppingParticle&gt;&lt;droppingParticle&gt;&lt;/droppingParticle&gt;&lt;firstName&gt;Martin&lt;/firstName&gt;&lt;middleNames&gt;&lt;/middleNames&gt;&lt;/author&gt;&lt;author&gt;&lt;suffix&gt;&lt;/suffix&gt;&lt;lastName&gt;Falkow&lt;/lastName&gt;&lt;nonDroppingParticle&gt;&lt;/nonDroppingParticle&gt;&lt;droppingParticle&gt;&lt;/droppingParticle&gt;&lt;firstName&gt;Stanley&lt;/firstName&gt;&lt;middleNames&gt;&lt;/middleNames&gt;&lt;/author&gt;&lt;author&gt;&lt;suffix&gt;&lt;/suffix&gt;&lt;lastName&gt;Rosenberg&lt;/lastName&gt;&lt;nonDroppingParticle&gt;&lt;/nonDroppingParticle&gt;&lt;droppingParticle&gt;&lt;/droppingParticle&gt;&lt;firstName&gt;Eugene&lt;/firstName&gt;&lt;middleNames&gt;&lt;/middleNames&gt;&lt;/author&gt;&lt;author&gt;&lt;suffix&gt;&lt;/suffix&gt;&lt;lastName&gt;Schleifer&lt;/lastName&gt;&lt;nonDroppingParticle&gt;&lt;/nonDroppingParticle&gt;&lt;droppingParticle&gt;&lt;/droppingParticle&gt;&lt;firstName&gt;Karl-Heinz&lt;/firstName&gt;&lt;middleNames&gt;&lt;/middleNames&gt;&lt;/author&gt;&lt;author&gt;&lt;suffix&gt;&lt;/suffix&gt;&lt;lastName&gt;Stackebrandt&lt;/lastName&gt;&lt;nonDroppingParticle&gt;&lt;/nonDroppingParticle&gt;&lt;droppingParticle&gt;&lt;/droppingParticle&gt;&lt;firstName&gt;Erko&lt;/firstName&gt;&lt;middleNames&gt;&lt;/middleNames&gt;&lt;/author&gt;&lt;/editors&gt;&lt;/publication&gt;&lt;/publications&gt;&lt;/citation&gt;</w:instrText>
      </w:r>
      <w:r w:rsidR="00112AC3">
        <w:rPr>
          <w:rFonts w:ascii="Times New Roman" w:hAnsi="Times New Roman" w:cs="Times New Roman"/>
        </w:rPr>
        <w:fldChar w:fldCharType="separate"/>
      </w:r>
      <w:r w:rsidR="00DB2090">
        <w:rPr>
          <w:rFonts w:ascii="Times New Roman" w:hAnsi="Times New Roman" w:cs="Times New Roman"/>
        </w:rPr>
        <w:t>(29)</w:t>
      </w:r>
      <w:r w:rsidR="00112AC3">
        <w:rPr>
          <w:rFonts w:ascii="Times New Roman" w:hAnsi="Times New Roman" w:cs="Times New Roman"/>
        </w:rPr>
        <w:fldChar w:fldCharType="end"/>
      </w:r>
      <w:r w:rsidR="008030ED">
        <w:rPr>
          <w:rFonts w:ascii="Times New Roman" w:hAnsi="Times New Roman" w:cs="Times New Roman"/>
        </w:rPr>
        <w:t xml:space="preserve">, a process that can inhibit Mn elution from aggregates in a similar fashion to abiotic oxidation of Fe(II). </w:t>
      </w:r>
      <w:r w:rsidR="00206F44">
        <w:rPr>
          <w:rFonts w:ascii="Times New Roman" w:hAnsi="Times New Roman" w:cs="Times New Roman"/>
        </w:rPr>
        <w:t xml:space="preserve">Interestingly, As elution from the aggregate is continuous and comparable under aerated and anoxic conditions; however, As accumulated on the aggregate exterior </w:t>
      </w:r>
      <w:r w:rsidR="00A12484">
        <w:rPr>
          <w:rFonts w:ascii="Times New Roman" w:hAnsi="Times New Roman" w:cs="Times New Roman"/>
        </w:rPr>
        <w:t>(</w:t>
      </w:r>
      <w:r w:rsidR="00206F44">
        <w:rPr>
          <w:rFonts w:ascii="Times New Roman" w:hAnsi="Times New Roman" w:cs="Times New Roman"/>
        </w:rPr>
        <w:t>due to adsorption onto Fe oxides formed the oxidation from Fe(II) diffused from aggregate interior</w:t>
      </w:r>
      <w:r w:rsidR="00A12484">
        <w:rPr>
          <w:rFonts w:ascii="Times New Roman" w:hAnsi="Times New Roman" w:cs="Times New Roman"/>
        </w:rPr>
        <w:t>)</w:t>
      </w:r>
      <w:r w:rsidR="00206F44">
        <w:rPr>
          <w:rFonts w:ascii="Times New Roman" w:hAnsi="Times New Roman" w:cs="Times New Roman"/>
        </w:rPr>
        <w:t xml:space="preserve">, </w:t>
      </w:r>
      <w:r w:rsidR="00A12484">
        <w:rPr>
          <w:rFonts w:ascii="Times New Roman" w:hAnsi="Times New Roman" w:cs="Times New Roman"/>
        </w:rPr>
        <w:t xml:space="preserve">is released when aerated </w:t>
      </w:r>
      <w:r w:rsidR="00457D9E">
        <w:rPr>
          <w:rFonts w:ascii="Times New Roman" w:hAnsi="Times New Roman" w:cs="Times New Roman"/>
        </w:rPr>
        <w:t>flow channels</w:t>
      </w:r>
      <w:r w:rsidR="00A12484">
        <w:rPr>
          <w:rFonts w:ascii="Times New Roman" w:hAnsi="Times New Roman" w:cs="Times New Roman"/>
        </w:rPr>
        <w:t xml:space="preserve"> transition to anoxic conditions, producing a sudden high concentration discharge of As</w:t>
      </w:r>
      <w:r w:rsidR="009E252F">
        <w:rPr>
          <w:rFonts w:ascii="Times New Roman" w:hAnsi="Times New Roman" w:cs="Times New Roman"/>
        </w:rPr>
        <w:t xml:space="preserve"> into the advective flow channel.</w:t>
      </w:r>
      <w:r w:rsidR="004B366C">
        <w:rPr>
          <w:rFonts w:ascii="Times New Roman" w:hAnsi="Times New Roman" w:cs="Times New Roman"/>
        </w:rPr>
        <w:t xml:space="preserve">  Collectively</w:t>
      </w:r>
      <w:r w:rsidR="002D5E61">
        <w:rPr>
          <w:rFonts w:ascii="Times New Roman" w:hAnsi="Times New Roman" w:cs="Times New Roman"/>
        </w:rPr>
        <w:t>,</w:t>
      </w:r>
      <w:r w:rsidR="004B366C">
        <w:rPr>
          <w:rFonts w:ascii="Times New Roman" w:hAnsi="Times New Roman" w:cs="Times New Roman"/>
        </w:rPr>
        <w:t xml:space="preserve"> our results demonstrate the importance of soil structure and redox transitions when assessing the mobilization</w:t>
      </w:r>
      <w:r w:rsidR="002D5E61">
        <w:rPr>
          <w:rFonts w:ascii="Times New Roman" w:hAnsi="Times New Roman" w:cs="Times New Roman"/>
        </w:rPr>
        <w:t>, speciation,</w:t>
      </w:r>
      <w:r w:rsidR="004B366C">
        <w:rPr>
          <w:rFonts w:ascii="Times New Roman" w:hAnsi="Times New Roman" w:cs="Times New Roman"/>
        </w:rPr>
        <w:t xml:space="preserve"> and flux of metal species from soils and sediments.</w:t>
      </w:r>
    </w:p>
    <w:p w:rsidR="00712398" w:rsidRDefault="00712398" w:rsidP="00D72F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cs="Times New Roman"/>
        </w:rPr>
      </w:pPr>
    </w:p>
    <w:p w:rsidR="0088411C" w:rsidRDefault="00E91AE6" w:rsidP="00D72F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cs="Times New Roman"/>
          <w:b/>
        </w:rPr>
      </w:pPr>
      <w:r w:rsidRPr="00EE6DB3">
        <w:rPr>
          <w:rFonts w:ascii="Times New Roman" w:hAnsi="Times New Roman" w:cs="Times New Roman"/>
          <w:b/>
        </w:rPr>
        <w:t>ACKNOWLEDGEMENTS</w:t>
      </w:r>
    </w:p>
    <w:p w:rsidR="00E91AE6" w:rsidRPr="0088411C" w:rsidRDefault="0088411C" w:rsidP="00D72F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cs="Times New Roman"/>
        </w:rPr>
      </w:pPr>
      <w:r w:rsidRPr="0088411C">
        <w:rPr>
          <w:rFonts w:ascii="Times New Roman" w:hAnsi="Times New Roman" w:cs="Times New Roman"/>
        </w:rPr>
        <w:t>This research was supported by the Stanford NSF Environmental Molecular Science Institute (NSF-CHE-0431425) and by the National Science Foundation (grant number EAR- 0952019), and by U.S. EP</w:t>
      </w:r>
      <w:r w:rsidR="008208E9">
        <w:rPr>
          <w:rFonts w:ascii="Times New Roman" w:hAnsi="Times New Roman" w:cs="Times New Roman"/>
        </w:rPr>
        <w:t>A STAR graduate fellowship (FP-</w:t>
      </w:r>
      <w:r w:rsidRPr="0088411C">
        <w:rPr>
          <w:rFonts w:ascii="Times New Roman" w:hAnsi="Times New Roman" w:cs="Times New Roman"/>
        </w:rPr>
        <w:t>91678701-3) to S.C.Y.</w:t>
      </w:r>
      <w:r>
        <w:rPr>
          <w:rFonts w:ascii="Times New Roman" w:hAnsi="Times New Roman" w:cs="Times New Roman"/>
        </w:rPr>
        <w:t xml:space="preserve">  </w:t>
      </w:r>
      <w:r w:rsidRPr="0088411C">
        <w:rPr>
          <w:rFonts w:ascii="Times New Roman" w:hAnsi="Times New Roman" w:cs="Times New Roman"/>
        </w:rPr>
        <w:t>We thank Guangchao Li for analytical assistance. We thank Yuji Arai and Chris Fuller for the suggestion in thin section preparations for μ-XAS/ XRF. Portions of</w:t>
      </w:r>
      <w:r>
        <w:rPr>
          <w:rFonts w:ascii="Times New Roman" w:hAnsi="Times New Roman" w:cs="Times New Roman"/>
        </w:rPr>
        <w:t xml:space="preserve"> </w:t>
      </w:r>
      <w:r w:rsidRPr="0088411C">
        <w:rPr>
          <w:rFonts w:ascii="Times New Roman" w:hAnsi="Times New Roman" w:cs="Times New Roman"/>
        </w:rPr>
        <w:t>this research were carried out at SSRL and ALS, user facilities supported by the Department of Energy, Office of Basic Energy Sciences.</w:t>
      </w:r>
    </w:p>
    <w:p w:rsidR="00DB6B78" w:rsidRPr="00365CFC" w:rsidRDefault="00E91AE6" w:rsidP="00365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cs="Times New Roman"/>
          <w:b/>
        </w:rPr>
      </w:pPr>
      <w:r w:rsidRPr="00EE6DB3">
        <w:rPr>
          <w:rFonts w:ascii="Times New Roman" w:hAnsi="Times New Roman" w:cs="Times New Roman"/>
          <w:b/>
        </w:rPr>
        <w:t>REFERENCES</w:t>
      </w:r>
    </w:p>
    <w:p w:rsidR="00DB2090" w:rsidRDefault="00112AC3" w:rsidP="00DB2090">
      <w:pPr>
        <w:widowControl w:val="0"/>
        <w:tabs>
          <w:tab w:val="left" w:pos="640"/>
        </w:tabs>
        <w:autoSpaceDE w:val="0"/>
        <w:autoSpaceDN w:val="0"/>
        <w:adjustRightInd w:val="0"/>
        <w:spacing w:after="240"/>
        <w:ind w:left="640" w:hanging="640"/>
        <w:rPr>
          <w:rFonts w:ascii="Times New Roman" w:hAnsi="Times New Roman" w:cs="Times New Roman"/>
        </w:rPr>
      </w:pPr>
      <w:r>
        <w:rPr>
          <w:rFonts w:ascii="Times New Roman" w:hAnsi="Times New Roman" w:cs="Times New Roman"/>
          <w:lang w:val="el-GR"/>
        </w:rPr>
        <w:fldChar w:fldCharType="begin"/>
      </w:r>
      <w:r w:rsidR="00DB6B78">
        <w:rPr>
          <w:rFonts w:ascii="Times New Roman" w:hAnsi="Times New Roman" w:cs="Times New Roman"/>
          <w:lang w:val="el-GR"/>
        </w:rPr>
        <w:instrText xml:space="preserve"> ADDIN PAPERS2_CITATIONS &lt;papers2_bibliography/&gt;</w:instrText>
      </w:r>
      <w:r>
        <w:rPr>
          <w:rFonts w:ascii="Times New Roman" w:hAnsi="Times New Roman" w:cs="Times New Roman"/>
          <w:lang w:val="el-GR"/>
        </w:rPr>
        <w:fldChar w:fldCharType="separate"/>
      </w:r>
      <w:r w:rsidR="00DB2090">
        <w:rPr>
          <w:rFonts w:ascii="Times New Roman" w:hAnsi="Times New Roman" w:cs="Times New Roman"/>
        </w:rPr>
        <w:t>1.</w:t>
      </w:r>
      <w:r w:rsidR="00DB2090">
        <w:rPr>
          <w:rFonts w:ascii="Times New Roman" w:hAnsi="Times New Roman" w:cs="Times New Roman"/>
        </w:rPr>
        <w:tab/>
        <w:t>Smedley P</w:t>
      </w:r>
      <w:ins w:id="51" w:author="Samantha Ying" w:date="2012-05-16T17:09:00Z">
        <w:r w:rsidR="005F7202">
          <w:rPr>
            <w:rFonts w:ascii="Times New Roman" w:hAnsi="Times New Roman" w:cs="Times New Roman"/>
          </w:rPr>
          <w:t>.</w:t>
        </w:r>
      </w:ins>
      <w:del w:id="52" w:author="Samantha Ying" w:date="2012-05-16T17:09:00Z">
        <w:r w:rsidR="00DB2090" w:rsidDel="005F7202">
          <w:rPr>
            <w:rFonts w:ascii="Times New Roman" w:hAnsi="Times New Roman" w:cs="Times New Roman"/>
          </w:rPr>
          <w:delText>,</w:delText>
        </w:r>
      </w:del>
      <w:ins w:id="53" w:author="Samantha Ying" w:date="2012-05-16T17:09:00Z">
        <w:r w:rsidR="005F7202">
          <w:rPr>
            <w:rFonts w:ascii="Times New Roman" w:hAnsi="Times New Roman" w:cs="Times New Roman"/>
          </w:rPr>
          <w:t xml:space="preserve"> and</w:t>
        </w:r>
      </w:ins>
      <w:r w:rsidR="00DB2090">
        <w:rPr>
          <w:rFonts w:ascii="Times New Roman" w:hAnsi="Times New Roman" w:cs="Times New Roman"/>
        </w:rPr>
        <w:t xml:space="preserve"> Kinniburgh D</w:t>
      </w:r>
      <w:ins w:id="54" w:author="Samantha Ying" w:date="2012-05-16T17:09:00Z">
        <w:r w:rsidR="005F7202">
          <w:rPr>
            <w:rFonts w:ascii="Times New Roman" w:hAnsi="Times New Roman" w:cs="Times New Roman"/>
          </w:rPr>
          <w:t>.</w:t>
        </w:r>
      </w:ins>
      <w:r w:rsidR="00DB2090">
        <w:rPr>
          <w:rFonts w:ascii="Times New Roman" w:hAnsi="Times New Roman" w:cs="Times New Roman"/>
        </w:rPr>
        <w:t xml:space="preserve"> (2002) A review of the source, behaviour and distribution of arsenic in natural waters. </w:t>
      </w:r>
      <w:r w:rsidR="00DB2090">
        <w:rPr>
          <w:rFonts w:ascii="Times New Roman" w:hAnsi="Times New Roman" w:cs="Times New Roman"/>
          <w:i/>
          <w:iCs/>
        </w:rPr>
        <w:t>Appl</w:t>
      </w:r>
      <w:ins w:id="55" w:author="Samantha Ying" w:date="2012-05-16T17:10:00Z">
        <w:r w:rsidR="005F7202">
          <w:rPr>
            <w:rFonts w:ascii="Times New Roman" w:hAnsi="Times New Roman" w:cs="Times New Roman"/>
            <w:i/>
            <w:iCs/>
          </w:rPr>
          <w:t>.</w:t>
        </w:r>
      </w:ins>
      <w:r w:rsidR="00DB2090">
        <w:rPr>
          <w:rFonts w:ascii="Times New Roman" w:hAnsi="Times New Roman" w:cs="Times New Roman"/>
          <w:i/>
          <w:iCs/>
        </w:rPr>
        <w:t xml:space="preserve"> Geochem</w:t>
      </w:r>
      <w:ins w:id="56" w:author="Samantha Ying" w:date="2012-05-16T17:10:00Z">
        <w:r w:rsidR="005F7202">
          <w:rPr>
            <w:rFonts w:ascii="Times New Roman" w:hAnsi="Times New Roman" w:cs="Times New Roman"/>
            <w:i/>
            <w:iCs/>
          </w:rPr>
          <w:t>.</w:t>
        </w:r>
      </w:ins>
      <w:r w:rsidR="00DB2090">
        <w:rPr>
          <w:rFonts w:ascii="Times New Roman" w:hAnsi="Times New Roman" w:cs="Times New Roman"/>
        </w:rPr>
        <w:t xml:space="preserve"> </w:t>
      </w:r>
      <w:r w:rsidR="00DB2090" w:rsidRPr="005F7202">
        <w:rPr>
          <w:rFonts w:ascii="Times New Roman" w:hAnsi="Times New Roman" w:cs="Times New Roman"/>
          <w:b/>
          <w:rPrChange w:id="57" w:author="Samantha Ying" w:date="2012-05-16T17:10:00Z">
            <w:rPr>
              <w:rFonts w:ascii="Times New Roman" w:hAnsi="Times New Roman" w:cs="Times New Roman"/>
            </w:rPr>
          </w:rPrChange>
        </w:rPr>
        <w:t>17</w:t>
      </w:r>
      <w:del w:id="58" w:author="Samantha Ying" w:date="2012-05-16T17:10:00Z">
        <w:r w:rsidR="00DB2090" w:rsidDel="005F7202">
          <w:rPr>
            <w:rFonts w:ascii="Times New Roman" w:hAnsi="Times New Roman" w:cs="Times New Roman"/>
          </w:rPr>
          <w:delText>:</w:delText>
        </w:r>
      </w:del>
      <w:ins w:id="59" w:author="Samantha Ying" w:date="2012-05-16T17:10:00Z">
        <w:r w:rsidR="005F7202">
          <w:rPr>
            <w:rFonts w:ascii="Times New Roman" w:hAnsi="Times New Roman" w:cs="Times New Roman"/>
          </w:rPr>
          <w:t xml:space="preserve">, </w:t>
        </w:r>
      </w:ins>
      <w:r w:rsidR="00DB2090">
        <w:rPr>
          <w:rFonts w:ascii="Times New Roman" w:hAnsi="Times New Roman" w:cs="Times New Roman"/>
        </w:rPr>
        <w:t>517–568.</w:t>
      </w:r>
    </w:p>
    <w:p w:rsidR="00DB2090" w:rsidRDefault="00DB2090" w:rsidP="00DB2090">
      <w:pPr>
        <w:widowControl w:val="0"/>
        <w:tabs>
          <w:tab w:val="left" w:pos="640"/>
        </w:tabs>
        <w:autoSpaceDE w:val="0"/>
        <w:autoSpaceDN w:val="0"/>
        <w:adjustRightInd w:val="0"/>
        <w:spacing w:after="240"/>
        <w:ind w:left="640" w:hanging="640"/>
        <w:rPr>
          <w:rFonts w:ascii="Times New Roman" w:hAnsi="Times New Roman" w:cs="Times New Roman"/>
        </w:rPr>
      </w:pPr>
      <w:r>
        <w:rPr>
          <w:rFonts w:ascii="Times New Roman" w:hAnsi="Times New Roman" w:cs="Times New Roman"/>
        </w:rPr>
        <w:t>2.</w:t>
      </w:r>
      <w:r>
        <w:rPr>
          <w:rFonts w:ascii="Times New Roman" w:hAnsi="Times New Roman" w:cs="Times New Roman"/>
        </w:rPr>
        <w:tab/>
        <w:t>G</w:t>
      </w:r>
      <w:ins w:id="60" w:author="Samantha Ying" w:date="2012-05-16T17:10:00Z">
        <w:r w:rsidR="005F7202">
          <w:rPr>
            <w:rFonts w:ascii="Times New Roman" w:hAnsi="Times New Roman" w:cs="Times New Roman"/>
          </w:rPr>
          <w:t>upta</w:t>
        </w:r>
      </w:ins>
      <w:del w:id="61" w:author="Samantha Ying" w:date="2012-05-16T17:10:00Z">
        <w:r w:rsidDel="005F7202">
          <w:rPr>
            <w:rFonts w:ascii="Times New Roman" w:hAnsi="Times New Roman" w:cs="Times New Roman"/>
          </w:rPr>
          <w:delText>UPTA</w:delText>
        </w:r>
      </w:del>
      <w:r>
        <w:rPr>
          <w:rFonts w:ascii="Times New Roman" w:hAnsi="Times New Roman" w:cs="Times New Roman"/>
        </w:rPr>
        <w:t xml:space="preserve"> S</w:t>
      </w:r>
      <w:ins w:id="62" w:author="Samantha Ying" w:date="2012-05-16T17:10:00Z">
        <w:r w:rsidR="005F7202">
          <w:rPr>
            <w:rFonts w:ascii="Times New Roman" w:hAnsi="Times New Roman" w:cs="Times New Roman"/>
          </w:rPr>
          <w:t>. and Chen K.</w:t>
        </w:r>
      </w:ins>
      <w:del w:id="63" w:author="Samantha Ying" w:date="2012-05-16T17:10:00Z">
        <w:r w:rsidDel="005F7202">
          <w:rPr>
            <w:rFonts w:ascii="Times New Roman" w:hAnsi="Times New Roman" w:cs="Times New Roman"/>
          </w:rPr>
          <w:delText>, CHEN K</w:delText>
        </w:r>
      </w:del>
      <w:r>
        <w:rPr>
          <w:rFonts w:ascii="Times New Roman" w:hAnsi="Times New Roman" w:cs="Times New Roman"/>
        </w:rPr>
        <w:t xml:space="preserve"> (1978) Arsenic Removal by Adsorption. </w:t>
      </w:r>
      <w:r>
        <w:rPr>
          <w:rFonts w:ascii="Times New Roman" w:hAnsi="Times New Roman" w:cs="Times New Roman"/>
          <w:i/>
          <w:iCs/>
        </w:rPr>
        <w:t>J</w:t>
      </w:r>
      <w:ins w:id="64" w:author="Samantha Ying" w:date="2012-05-16T17:11:00Z">
        <w:r w:rsidR="005F7202">
          <w:rPr>
            <w:rFonts w:ascii="Times New Roman" w:hAnsi="Times New Roman" w:cs="Times New Roman"/>
            <w:i/>
            <w:iCs/>
          </w:rPr>
          <w:t>.</w:t>
        </w:r>
      </w:ins>
      <w:r>
        <w:rPr>
          <w:rFonts w:ascii="Times New Roman" w:hAnsi="Times New Roman" w:cs="Times New Roman"/>
          <w:i/>
          <w:iCs/>
        </w:rPr>
        <w:t xml:space="preserve"> Water</w:t>
      </w:r>
      <w:ins w:id="65" w:author="Samantha Ying" w:date="2012-05-16T17:11:00Z">
        <w:r w:rsidR="005F7202">
          <w:rPr>
            <w:rFonts w:ascii="Times New Roman" w:hAnsi="Times New Roman" w:cs="Times New Roman"/>
            <w:i/>
            <w:iCs/>
          </w:rPr>
          <w:t>.</w:t>
        </w:r>
      </w:ins>
      <w:r>
        <w:rPr>
          <w:rFonts w:ascii="Times New Roman" w:hAnsi="Times New Roman" w:cs="Times New Roman"/>
          <w:i/>
          <w:iCs/>
        </w:rPr>
        <w:t xml:space="preserve"> Pollut</w:t>
      </w:r>
      <w:ins w:id="66" w:author="Samantha Ying" w:date="2012-05-16T17:11:00Z">
        <w:r w:rsidR="005F7202">
          <w:rPr>
            <w:rFonts w:ascii="Times New Roman" w:hAnsi="Times New Roman" w:cs="Times New Roman"/>
            <w:i/>
            <w:iCs/>
          </w:rPr>
          <w:t>.</w:t>
        </w:r>
      </w:ins>
      <w:r>
        <w:rPr>
          <w:rFonts w:ascii="Times New Roman" w:hAnsi="Times New Roman" w:cs="Times New Roman"/>
          <w:i/>
          <w:iCs/>
        </w:rPr>
        <w:t xml:space="preserve"> Con</w:t>
      </w:r>
      <w:ins w:id="67" w:author="Samantha Ying" w:date="2012-05-16T17:11:00Z">
        <w:r w:rsidR="005F7202">
          <w:rPr>
            <w:rFonts w:ascii="Times New Roman" w:hAnsi="Times New Roman" w:cs="Times New Roman"/>
            <w:i/>
            <w:iCs/>
          </w:rPr>
          <w:t>t.</w:t>
        </w:r>
      </w:ins>
      <w:r>
        <w:rPr>
          <w:rFonts w:ascii="Times New Roman" w:hAnsi="Times New Roman" w:cs="Times New Roman"/>
          <w:i/>
          <w:iCs/>
        </w:rPr>
        <w:t xml:space="preserve"> F</w:t>
      </w:r>
      <w:ins w:id="68" w:author="Samantha Ying" w:date="2012-05-16T17:11:00Z">
        <w:r w:rsidR="005F7202">
          <w:rPr>
            <w:rFonts w:ascii="Times New Roman" w:hAnsi="Times New Roman" w:cs="Times New Roman"/>
            <w:i/>
            <w:iCs/>
          </w:rPr>
          <w:t>ed.</w:t>
        </w:r>
      </w:ins>
      <w:r>
        <w:rPr>
          <w:rFonts w:ascii="Times New Roman" w:hAnsi="Times New Roman" w:cs="Times New Roman"/>
        </w:rPr>
        <w:t xml:space="preserve"> </w:t>
      </w:r>
      <w:r w:rsidRPr="005F7202">
        <w:rPr>
          <w:rFonts w:ascii="Times New Roman" w:hAnsi="Times New Roman" w:cs="Times New Roman"/>
          <w:b/>
          <w:rPrChange w:id="69" w:author="Samantha Ying" w:date="2012-05-16T17:12:00Z">
            <w:rPr>
              <w:rFonts w:ascii="Times New Roman" w:hAnsi="Times New Roman" w:cs="Times New Roman"/>
            </w:rPr>
          </w:rPrChange>
        </w:rPr>
        <w:t>50</w:t>
      </w:r>
      <w:ins w:id="70" w:author="Samantha Ying" w:date="2012-05-16T17:12:00Z">
        <w:r w:rsidR="005F7202">
          <w:rPr>
            <w:rFonts w:ascii="Times New Roman" w:hAnsi="Times New Roman" w:cs="Times New Roman"/>
          </w:rPr>
          <w:t xml:space="preserve">, </w:t>
        </w:r>
      </w:ins>
      <w:del w:id="71" w:author="Samantha Ying" w:date="2012-05-16T17:12:00Z">
        <w:r w:rsidDel="005F7202">
          <w:rPr>
            <w:rFonts w:ascii="Times New Roman" w:hAnsi="Times New Roman" w:cs="Times New Roman"/>
          </w:rPr>
          <w:delText>:</w:delText>
        </w:r>
      </w:del>
      <w:r>
        <w:rPr>
          <w:rFonts w:ascii="Times New Roman" w:hAnsi="Times New Roman" w:cs="Times New Roman"/>
        </w:rPr>
        <w:t>493–506.</w:t>
      </w:r>
    </w:p>
    <w:p w:rsidR="00DB2090" w:rsidRDefault="00DB2090" w:rsidP="00DB2090">
      <w:pPr>
        <w:widowControl w:val="0"/>
        <w:tabs>
          <w:tab w:val="left" w:pos="640"/>
        </w:tabs>
        <w:autoSpaceDE w:val="0"/>
        <w:autoSpaceDN w:val="0"/>
        <w:adjustRightInd w:val="0"/>
        <w:spacing w:after="240"/>
        <w:ind w:left="640" w:hanging="640"/>
        <w:rPr>
          <w:rFonts w:ascii="Times New Roman" w:hAnsi="Times New Roman" w:cs="Times New Roman"/>
        </w:rPr>
      </w:pPr>
      <w:r>
        <w:rPr>
          <w:rFonts w:ascii="Times New Roman" w:hAnsi="Times New Roman" w:cs="Times New Roman"/>
        </w:rPr>
        <w:t>3.</w:t>
      </w:r>
      <w:r>
        <w:rPr>
          <w:rFonts w:ascii="Times New Roman" w:hAnsi="Times New Roman" w:cs="Times New Roman"/>
        </w:rPr>
        <w:tab/>
        <w:t>Tufano K</w:t>
      </w:r>
      <w:ins w:id="72" w:author="Samantha Ying" w:date="2012-05-16T17:12:00Z">
        <w:r w:rsidR="005F7202">
          <w:rPr>
            <w:rFonts w:ascii="Times New Roman" w:hAnsi="Times New Roman" w:cs="Times New Roman"/>
          </w:rPr>
          <w:t xml:space="preserve">. J. and </w:t>
        </w:r>
      </w:ins>
      <w:del w:id="73" w:author="Samantha Ying" w:date="2012-05-16T17:12:00Z">
        <w:r w:rsidDel="005F7202">
          <w:rPr>
            <w:rFonts w:ascii="Times New Roman" w:hAnsi="Times New Roman" w:cs="Times New Roman"/>
          </w:rPr>
          <w:delText xml:space="preserve">J, </w:delText>
        </w:r>
      </w:del>
      <w:r>
        <w:rPr>
          <w:rFonts w:ascii="Times New Roman" w:hAnsi="Times New Roman" w:cs="Times New Roman"/>
        </w:rPr>
        <w:t>Fendorf S</w:t>
      </w:r>
      <w:ins w:id="74" w:author="Samantha Ying" w:date="2012-05-16T17:12:00Z">
        <w:r w:rsidR="005F7202">
          <w:rPr>
            <w:rFonts w:ascii="Times New Roman" w:hAnsi="Times New Roman" w:cs="Times New Roman"/>
          </w:rPr>
          <w:t>.</w:t>
        </w:r>
      </w:ins>
      <w:r>
        <w:rPr>
          <w:rFonts w:ascii="Times New Roman" w:hAnsi="Times New Roman" w:cs="Times New Roman"/>
        </w:rPr>
        <w:t xml:space="preserve"> (2008) Confounding impacts of iron reduction on arsenic retention. </w:t>
      </w:r>
      <w:r>
        <w:rPr>
          <w:rFonts w:ascii="Times New Roman" w:hAnsi="Times New Roman" w:cs="Times New Roman"/>
          <w:i/>
          <w:iCs/>
        </w:rPr>
        <w:t>Environ</w:t>
      </w:r>
      <w:ins w:id="75" w:author="Samantha Ying" w:date="2012-05-16T17:12:00Z">
        <w:r w:rsidR="005F7202">
          <w:rPr>
            <w:rFonts w:ascii="Times New Roman" w:hAnsi="Times New Roman" w:cs="Times New Roman"/>
            <w:i/>
            <w:iCs/>
          </w:rPr>
          <w:t>.</w:t>
        </w:r>
      </w:ins>
      <w:r>
        <w:rPr>
          <w:rFonts w:ascii="Times New Roman" w:hAnsi="Times New Roman" w:cs="Times New Roman"/>
          <w:i/>
          <w:iCs/>
        </w:rPr>
        <w:t xml:space="preserve"> Sci</w:t>
      </w:r>
      <w:ins w:id="76" w:author="Samantha Ying" w:date="2012-05-16T17:12:00Z">
        <w:r w:rsidR="005F7202">
          <w:rPr>
            <w:rFonts w:ascii="Times New Roman" w:hAnsi="Times New Roman" w:cs="Times New Roman"/>
            <w:i/>
            <w:iCs/>
          </w:rPr>
          <w:t>.</w:t>
        </w:r>
      </w:ins>
      <w:r>
        <w:rPr>
          <w:rFonts w:ascii="Times New Roman" w:hAnsi="Times New Roman" w:cs="Times New Roman"/>
          <w:i/>
          <w:iCs/>
        </w:rPr>
        <w:t xml:space="preserve"> Technol</w:t>
      </w:r>
      <w:ins w:id="77" w:author="Samantha Ying" w:date="2012-05-16T17:12:00Z">
        <w:r w:rsidR="005F7202">
          <w:rPr>
            <w:rFonts w:ascii="Times New Roman" w:hAnsi="Times New Roman" w:cs="Times New Roman"/>
            <w:i/>
            <w:iCs/>
          </w:rPr>
          <w:t>.</w:t>
        </w:r>
      </w:ins>
      <w:r>
        <w:rPr>
          <w:rFonts w:ascii="Times New Roman" w:hAnsi="Times New Roman" w:cs="Times New Roman"/>
        </w:rPr>
        <w:t xml:space="preserve"> </w:t>
      </w:r>
      <w:r w:rsidRPr="005F7202">
        <w:rPr>
          <w:rFonts w:ascii="Times New Roman" w:hAnsi="Times New Roman" w:cs="Times New Roman"/>
          <w:b/>
          <w:rPrChange w:id="78" w:author="Samantha Ying" w:date="2012-05-16T17:12:00Z">
            <w:rPr>
              <w:rFonts w:ascii="Times New Roman" w:hAnsi="Times New Roman" w:cs="Times New Roman"/>
            </w:rPr>
          </w:rPrChange>
        </w:rPr>
        <w:t>42</w:t>
      </w:r>
      <w:ins w:id="79" w:author="Samantha Ying" w:date="2012-05-16T17:12:00Z">
        <w:r w:rsidR="005F7202">
          <w:rPr>
            <w:rFonts w:ascii="Times New Roman" w:hAnsi="Times New Roman" w:cs="Times New Roman"/>
            <w:b/>
          </w:rPr>
          <w:t xml:space="preserve">, </w:t>
        </w:r>
      </w:ins>
      <w:del w:id="80" w:author="Samantha Ying" w:date="2012-05-16T17:12:00Z">
        <w:r w:rsidDel="005F7202">
          <w:rPr>
            <w:rFonts w:ascii="Times New Roman" w:hAnsi="Times New Roman" w:cs="Times New Roman"/>
          </w:rPr>
          <w:delText>:4</w:delText>
        </w:r>
      </w:del>
      <w:ins w:id="81" w:author="Samantha Ying" w:date="2012-05-16T17:12:00Z">
        <w:r w:rsidR="005F7202">
          <w:rPr>
            <w:rFonts w:ascii="Times New Roman" w:hAnsi="Times New Roman" w:cs="Times New Roman"/>
          </w:rPr>
          <w:t>4</w:t>
        </w:r>
      </w:ins>
      <w:r>
        <w:rPr>
          <w:rFonts w:ascii="Times New Roman" w:hAnsi="Times New Roman" w:cs="Times New Roman"/>
        </w:rPr>
        <w:t>777–4783.</w:t>
      </w:r>
    </w:p>
    <w:p w:rsidR="00DB2090" w:rsidRDefault="00DB2090" w:rsidP="00DB2090">
      <w:pPr>
        <w:widowControl w:val="0"/>
        <w:tabs>
          <w:tab w:val="left" w:pos="640"/>
        </w:tabs>
        <w:autoSpaceDE w:val="0"/>
        <w:autoSpaceDN w:val="0"/>
        <w:adjustRightInd w:val="0"/>
        <w:spacing w:after="240"/>
        <w:ind w:left="640" w:hanging="640"/>
        <w:rPr>
          <w:rFonts w:ascii="Times New Roman" w:hAnsi="Times New Roman" w:cs="Times New Roman"/>
        </w:rPr>
      </w:pPr>
      <w:r>
        <w:rPr>
          <w:rFonts w:ascii="Times New Roman" w:hAnsi="Times New Roman" w:cs="Times New Roman"/>
        </w:rPr>
        <w:t>4.</w:t>
      </w:r>
      <w:r>
        <w:rPr>
          <w:rFonts w:ascii="Times New Roman" w:hAnsi="Times New Roman" w:cs="Times New Roman"/>
        </w:rPr>
        <w:tab/>
        <w:t>Masue Y</w:t>
      </w:r>
      <w:ins w:id="82" w:author="Samantha Ying" w:date="2012-05-16T17:13:00Z">
        <w:r w:rsidR="00AD4222">
          <w:rPr>
            <w:rFonts w:ascii="Times New Roman" w:hAnsi="Times New Roman" w:cs="Times New Roman"/>
          </w:rPr>
          <w:t>.</w:t>
        </w:r>
      </w:ins>
      <w:r>
        <w:rPr>
          <w:rFonts w:ascii="Times New Roman" w:hAnsi="Times New Roman" w:cs="Times New Roman"/>
        </w:rPr>
        <w:t>, Loeppert R</w:t>
      </w:r>
      <w:ins w:id="83" w:author="Samantha Ying" w:date="2012-05-16T17:13:00Z">
        <w:r w:rsidR="00AD4222">
          <w:rPr>
            <w:rFonts w:ascii="Times New Roman" w:hAnsi="Times New Roman" w:cs="Times New Roman"/>
          </w:rPr>
          <w:t xml:space="preserve">. </w:t>
        </w:r>
      </w:ins>
      <w:r>
        <w:rPr>
          <w:rFonts w:ascii="Times New Roman" w:hAnsi="Times New Roman" w:cs="Times New Roman"/>
        </w:rPr>
        <w:t>H</w:t>
      </w:r>
      <w:ins w:id="84" w:author="Samantha Ying" w:date="2012-05-16T17:13:00Z">
        <w:r w:rsidR="00AD4222">
          <w:rPr>
            <w:rFonts w:ascii="Times New Roman" w:hAnsi="Times New Roman" w:cs="Times New Roman"/>
          </w:rPr>
          <w:t>.</w:t>
        </w:r>
      </w:ins>
      <w:r>
        <w:rPr>
          <w:rFonts w:ascii="Times New Roman" w:hAnsi="Times New Roman" w:cs="Times New Roman"/>
        </w:rPr>
        <w:t xml:space="preserve">, </w:t>
      </w:r>
      <w:ins w:id="85" w:author="Samantha Ying" w:date="2012-05-16T17:13:00Z">
        <w:r w:rsidR="00267973">
          <w:rPr>
            <w:rFonts w:ascii="Times New Roman" w:hAnsi="Times New Roman" w:cs="Times New Roman"/>
          </w:rPr>
          <w:t xml:space="preserve">and </w:t>
        </w:r>
      </w:ins>
      <w:r>
        <w:rPr>
          <w:rFonts w:ascii="Times New Roman" w:hAnsi="Times New Roman" w:cs="Times New Roman"/>
        </w:rPr>
        <w:t>Kramer T</w:t>
      </w:r>
      <w:ins w:id="86" w:author="Samantha Ying" w:date="2012-05-16T17:13:00Z">
        <w:r w:rsidR="00AD4222">
          <w:rPr>
            <w:rFonts w:ascii="Times New Roman" w:hAnsi="Times New Roman" w:cs="Times New Roman"/>
          </w:rPr>
          <w:t xml:space="preserve">. </w:t>
        </w:r>
      </w:ins>
      <w:r>
        <w:rPr>
          <w:rFonts w:ascii="Times New Roman" w:hAnsi="Times New Roman" w:cs="Times New Roman"/>
        </w:rPr>
        <w:t>A</w:t>
      </w:r>
      <w:ins w:id="87" w:author="Samantha Ying" w:date="2012-05-16T17:13:00Z">
        <w:r w:rsidR="00AD4222">
          <w:rPr>
            <w:rFonts w:ascii="Times New Roman" w:hAnsi="Times New Roman" w:cs="Times New Roman"/>
          </w:rPr>
          <w:t>.</w:t>
        </w:r>
      </w:ins>
      <w:r>
        <w:rPr>
          <w:rFonts w:ascii="Times New Roman" w:hAnsi="Times New Roman" w:cs="Times New Roman"/>
        </w:rPr>
        <w:t xml:space="preserve"> (2007) Arsenate and arsenite adsorption and desorption behavior on coprecipitated aluminum</w:t>
      </w:r>
      <w:del w:id="88" w:author="Samantha Ying" w:date="2012-05-16T17:13:00Z">
        <w:r w:rsidDel="00AD4222">
          <w:rPr>
            <w:rFonts w:ascii="Times New Roman" w:hAnsi="Times New Roman" w:cs="Times New Roman"/>
          </w:rPr>
          <w:delText xml:space="preserve"> </w:delText>
        </w:r>
      </w:del>
      <w:r>
        <w:rPr>
          <w:rFonts w:ascii="Times New Roman" w:hAnsi="Times New Roman" w:cs="Times New Roman"/>
        </w:rPr>
        <w:t>:</w:t>
      </w:r>
      <w:del w:id="89" w:author="Samantha Ying" w:date="2012-05-16T17:13:00Z">
        <w:r w:rsidDel="00AD4222">
          <w:rPr>
            <w:rFonts w:ascii="Times New Roman" w:hAnsi="Times New Roman" w:cs="Times New Roman"/>
          </w:rPr>
          <w:delText xml:space="preserve"> </w:delText>
        </w:r>
      </w:del>
      <w:r>
        <w:rPr>
          <w:rFonts w:ascii="Times New Roman" w:hAnsi="Times New Roman" w:cs="Times New Roman"/>
        </w:rPr>
        <w:t xml:space="preserve">iron hydroxides. </w:t>
      </w:r>
      <w:r>
        <w:rPr>
          <w:rFonts w:ascii="Times New Roman" w:hAnsi="Times New Roman" w:cs="Times New Roman"/>
          <w:i/>
          <w:iCs/>
        </w:rPr>
        <w:t>Environ</w:t>
      </w:r>
      <w:ins w:id="90" w:author="Samantha Ying" w:date="2012-05-16T17:13:00Z">
        <w:r w:rsidR="00AD4222">
          <w:rPr>
            <w:rFonts w:ascii="Times New Roman" w:hAnsi="Times New Roman" w:cs="Times New Roman"/>
            <w:i/>
            <w:iCs/>
          </w:rPr>
          <w:t>.</w:t>
        </w:r>
      </w:ins>
      <w:r>
        <w:rPr>
          <w:rFonts w:ascii="Times New Roman" w:hAnsi="Times New Roman" w:cs="Times New Roman"/>
          <w:i/>
          <w:iCs/>
        </w:rPr>
        <w:t xml:space="preserve"> Sci</w:t>
      </w:r>
      <w:ins w:id="91" w:author="Samantha Ying" w:date="2012-05-16T17:13:00Z">
        <w:r w:rsidR="00AD4222">
          <w:rPr>
            <w:rFonts w:ascii="Times New Roman" w:hAnsi="Times New Roman" w:cs="Times New Roman"/>
            <w:i/>
            <w:iCs/>
          </w:rPr>
          <w:t>.</w:t>
        </w:r>
      </w:ins>
      <w:r>
        <w:rPr>
          <w:rFonts w:ascii="Times New Roman" w:hAnsi="Times New Roman" w:cs="Times New Roman"/>
          <w:i/>
          <w:iCs/>
        </w:rPr>
        <w:t xml:space="preserve"> Technol</w:t>
      </w:r>
      <w:ins w:id="92" w:author="Samantha Ying" w:date="2012-05-16T17:13:00Z">
        <w:r w:rsidR="00AD4222">
          <w:rPr>
            <w:rFonts w:ascii="Times New Roman" w:hAnsi="Times New Roman" w:cs="Times New Roman"/>
            <w:i/>
            <w:iCs/>
          </w:rPr>
          <w:t>.</w:t>
        </w:r>
      </w:ins>
      <w:r>
        <w:rPr>
          <w:rFonts w:ascii="Times New Roman" w:hAnsi="Times New Roman" w:cs="Times New Roman"/>
        </w:rPr>
        <w:t xml:space="preserve"> </w:t>
      </w:r>
      <w:r w:rsidRPr="00AD4222">
        <w:rPr>
          <w:rFonts w:ascii="Times New Roman" w:hAnsi="Times New Roman" w:cs="Times New Roman"/>
          <w:b/>
          <w:rPrChange w:id="93" w:author="Samantha Ying" w:date="2012-05-16T17:13:00Z">
            <w:rPr>
              <w:rFonts w:ascii="Times New Roman" w:hAnsi="Times New Roman" w:cs="Times New Roman"/>
            </w:rPr>
          </w:rPrChange>
        </w:rPr>
        <w:t>41</w:t>
      </w:r>
      <w:del w:id="94" w:author="Samantha Ying" w:date="2012-05-16T17:13:00Z">
        <w:r w:rsidDel="00AD4222">
          <w:rPr>
            <w:rFonts w:ascii="Times New Roman" w:hAnsi="Times New Roman" w:cs="Times New Roman"/>
          </w:rPr>
          <w:delText>:</w:delText>
        </w:r>
      </w:del>
      <w:ins w:id="95" w:author="Samantha Ying" w:date="2012-05-16T17:13:00Z">
        <w:r w:rsidR="00AD4222">
          <w:rPr>
            <w:rFonts w:ascii="Times New Roman" w:hAnsi="Times New Roman" w:cs="Times New Roman"/>
          </w:rPr>
          <w:t xml:space="preserve">, </w:t>
        </w:r>
      </w:ins>
      <w:r>
        <w:rPr>
          <w:rFonts w:ascii="Times New Roman" w:hAnsi="Times New Roman" w:cs="Times New Roman"/>
        </w:rPr>
        <w:t>837–842.</w:t>
      </w:r>
    </w:p>
    <w:p w:rsidR="00DB2090" w:rsidRDefault="00DB2090" w:rsidP="00DB2090">
      <w:pPr>
        <w:widowControl w:val="0"/>
        <w:tabs>
          <w:tab w:val="left" w:pos="640"/>
        </w:tabs>
        <w:autoSpaceDE w:val="0"/>
        <w:autoSpaceDN w:val="0"/>
        <w:adjustRightInd w:val="0"/>
        <w:spacing w:after="240"/>
        <w:ind w:left="640" w:hanging="640"/>
        <w:rPr>
          <w:rFonts w:ascii="Times New Roman" w:hAnsi="Times New Roman" w:cs="Times New Roman"/>
        </w:rPr>
      </w:pPr>
      <w:r>
        <w:rPr>
          <w:rFonts w:ascii="Times New Roman" w:hAnsi="Times New Roman" w:cs="Times New Roman"/>
        </w:rPr>
        <w:t>5.</w:t>
      </w:r>
      <w:r>
        <w:rPr>
          <w:rFonts w:ascii="Times New Roman" w:hAnsi="Times New Roman" w:cs="Times New Roman"/>
        </w:rPr>
        <w:tab/>
        <w:t>Manning B</w:t>
      </w:r>
      <w:ins w:id="96" w:author="Samantha Ying" w:date="2012-05-16T17:13:00Z">
        <w:r w:rsidR="00267973">
          <w:rPr>
            <w:rFonts w:ascii="Times New Roman" w:hAnsi="Times New Roman" w:cs="Times New Roman"/>
          </w:rPr>
          <w:t>.</w:t>
        </w:r>
      </w:ins>
      <w:r>
        <w:rPr>
          <w:rFonts w:ascii="Times New Roman" w:hAnsi="Times New Roman" w:cs="Times New Roman"/>
        </w:rPr>
        <w:t>, Fendorf S</w:t>
      </w:r>
      <w:ins w:id="97" w:author="Samantha Ying" w:date="2012-05-16T17:13:00Z">
        <w:r w:rsidR="00267973">
          <w:rPr>
            <w:rFonts w:ascii="Times New Roman" w:hAnsi="Times New Roman" w:cs="Times New Roman"/>
          </w:rPr>
          <w:t>.</w:t>
        </w:r>
      </w:ins>
      <w:r>
        <w:rPr>
          <w:rFonts w:ascii="Times New Roman" w:hAnsi="Times New Roman" w:cs="Times New Roman"/>
        </w:rPr>
        <w:t>, Bostick B</w:t>
      </w:r>
      <w:ins w:id="98" w:author="Samantha Ying" w:date="2012-05-16T17:13:00Z">
        <w:r w:rsidR="00267973">
          <w:rPr>
            <w:rFonts w:ascii="Times New Roman" w:hAnsi="Times New Roman" w:cs="Times New Roman"/>
          </w:rPr>
          <w:t>.</w:t>
        </w:r>
      </w:ins>
      <w:r>
        <w:rPr>
          <w:rFonts w:ascii="Times New Roman" w:hAnsi="Times New Roman" w:cs="Times New Roman"/>
        </w:rPr>
        <w:t xml:space="preserve">, </w:t>
      </w:r>
      <w:ins w:id="99" w:author="Samantha Ying" w:date="2012-05-16T17:14:00Z">
        <w:r w:rsidR="00267973">
          <w:rPr>
            <w:rFonts w:ascii="Times New Roman" w:hAnsi="Times New Roman" w:cs="Times New Roman"/>
          </w:rPr>
          <w:t xml:space="preserve">and </w:t>
        </w:r>
      </w:ins>
      <w:r>
        <w:rPr>
          <w:rFonts w:ascii="Times New Roman" w:hAnsi="Times New Roman" w:cs="Times New Roman"/>
        </w:rPr>
        <w:t>Suarez D</w:t>
      </w:r>
      <w:ins w:id="100" w:author="Samantha Ying" w:date="2012-05-16T17:14:00Z">
        <w:r w:rsidR="00267973">
          <w:rPr>
            <w:rFonts w:ascii="Times New Roman" w:hAnsi="Times New Roman" w:cs="Times New Roman"/>
          </w:rPr>
          <w:t>.</w:t>
        </w:r>
      </w:ins>
      <w:r>
        <w:rPr>
          <w:rFonts w:ascii="Times New Roman" w:hAnsi="Times New Roman" w:cs="Times New Roman"/>
        </w:rPr>
        <w:t xml:space="preserve"> (2002) Arsenic(III) oxidation and arsenic(V) adsorption reactions on synthetic birnessite. </w:t>
      </w:r>
      <w:r>
        <w:rPr>
          <w:rFonts w:ascii="Times New Roman" w:hAnsi="Times New Roman" w:cs="Times New Roman"/>
          <w:i/>
          <w:iCs/>
        </w:rPr>
        <w:t>Environ</w:t>
      </w:r>
      <w:ins w:id="101" w:author="Samantha Ying" w:date="2012-05-16T17:14:00Z">
        <w:r w:rsidR="00267973">
          <w:rPr>
            <w:rFonts w:ascii="Times New Roman" w:hAnsi="Times New Roman" w:cs="Times New Roman"/>
            <w:i/>
            <w:iCs/>
          </w:rPr>
          <w:t>.</w:t>
        </w:r>
      </w:ins>
      <w:r>
        <w:rPr>
          <w:rFonts w:ascii="Times New Roman" w:hAnsi="Times New Roman" w:cs="Times New Roman"/>
          <w:i/>
          <w:iCs/>
        </w:rPr>
        <w:t xml:space="preserve"> Sci</w:t>
      </w:r>
      <w:ins w:id="102" w:author="Samantha Ying" w:date="2012-05-16T17:14:00Z">
        <w:r w:rsidR="00267973">
          <w:rPr>
            <w:rFonts w:ascii="Times New Roman" w:hAnsi="Times New Roman" w:cs="Times New Roman"/>
            <w:i/>
            <w:iCs/>
          </w:rPr>
          <w:t>.</w:t>
        </w:r>
      </w:ins>
      <w:r>
        <w:rPr>
          <w:rFonts w:ascii="Times New Roman" w:hAnsi="Times New Roman" w:cs="Times New Roman"/>
          <w:i/>
          <w:iCs/>
        </w:rPr>
        <w:t xml:space="preserve"> Technol</w:t>
      </w:r>
      <w:ins w:id="103" w:author="Samantha Ying" w:date="2012-05-16T17:14:00Z">
        <w:r w:rsidR="00267973">
          <w:rPr>
            <w:rFonts w:ascii="Times New Roman" w:hAnsi="Times New Roman" w:cs="Times New Roman"/>
            <w:i/>
            <w:iCs/>
          </w:rPr>
          <w:t>.</w:t>
        </w:r>
      </w:ins>
      <w:r>
        <w:rPr>
          <w:rFonts w:ascii="Times New Roman" w:hAnsi="Times New Roman" w:cs="Times New Roman"/>
        </w:rPr>
        <w:t xml:space="preserve"> </w:t>
      </w:r>
      <w:r w:rsidRPr="00267973">
        <w:rPr>
          <w:rFonts w:ascii="Times New Roman" w:hAnsi="Times New Roman" w:cs="Times New Roman"/>
          <w:b/>
          <w:rPrChange w:id="104" w:author="Samantha Ying" w:date="2012-05-16T17:14:00Z">
            <w:rPr>
              <w:rFonts w:ascii="Times New Roman" w:hAnsi="Times New Roman" w:cs="Times New Roman"/>
            </w:rPr>
          </w:rPrChange>
        </w:rPr>
        <w:t>36</w:t>
      </w:r>
      <w:ins w:id="105" w:author="Samantha Ying" w:date="2012-05-16T17:14:00Z">
        <w:r w:rsidR="00267973">
          <w:rPr>
            <w:rFonts w:ascii="Times New Roman" w:hAnsi="Times New Roman" w:cs="Times New Roman"/>
          </w:rPr>
          <w:t xml:space="preserve">, </w:t>
        </w:r>
      </w:ins>
      <w:del w:id="106" w:author="Samantha Ying" w:date="2012-05-16T17:14:00Z">
        <w:r w:rsidDel="00267973">
          <w:rPr>
            <w:rFonts w:ascii="Times New Roman" w:hAnsi="Times New Roman" w:cs="Times New Roman"/>
          </w:rPr>
          <w:delText>:</w:delText>
        </w:r>
      </w:del>
      <w:r>
        <w:rPr>
          <w:rFonts w:ascii="Times New Roman" w:hAnsi="Times New Roman" w:cs="Times New Roman"/>
        </w:rPr>
        <w:t>976–981.</w:t>
      </w:r>
    </w:p>
    <w:p w:rsidR="00DB2090" w:rsidRDefault="00DB2090" w:rsidP="00DB2090">
      <w:pPr>
        <w:widowControl w:val="0"/>
        <w:tabs>
          <w:tab w:val="left" w:pos="640"/>
        </w:tabs>
        <w:autoSpaceDE w:val="0"/>
        <w:autoSpaceDN w:val="0"/>
        <w:adjustRightInd w:val="0"/>
        <w:spacing w:after="240"/>
        <w:ind w:left="640" w:hanging="640"/>
        <w:rPr>
          <w:rFonts w:ascii="Times New Roman" w:hAnsi="Times New Roman" w:cs="Times New Roman"/>
        </w:rPr>
      </w:pPr>
      <w:r>
        <w:rPr>
          <w:rFonts w:ascii="Times New Roman" w:hAnsi="Times New Roman" w:cs="Times New Roman"/>
        </w:rPr>
        <w:t>6.</w:t>
      </w:r>
      <w:r>
        <w:rPr>
          <w:rFonts w:ascii="Times New Roman" w:hAnsi="Times New Roman" w:cs="Times New Roman"/>
        </w:rPr>
        <w:tab/>
        <w:t>F</w:t>
      </w:r>
      <w:ins w:id="107" w:author="Samantha Ying" w:date="2012-05-16T17:15:00Z">
        <w:r w:rsidR="00F244A2">
          <w:rPr>
            <w:rFonts w:ascii="Times New Roman" w:hAnsi="Times New Roman" w:cs="Times New Roman"/>
          </w:rPr>
          <w:t>lessa H.</w:t>
        </w:r>
      </w:ins>
      <w:del w:id="108" w:author="Samantha Ying" w:date="2012-05-16T17:15:00Z">
        <w:r w:rsidDel="00F244A2">
          <w:rPr>
            <w:rFonts w:ascii="Times New Roman" w:hAnsi="Times New Roman" w:cs="Times New Roman"/>
          </w:rPr>
          <w:delText>LESSA H</w:delText>
        </w:r>
      </w:del>
      <w:ins w:id="109" w:author="Samantha Ying" w:date="2012-05-16T17:15:00Z">
        <w:r w:rsidR="00F244A2">
          <w:rPr>
            <w:rFonts w:ascii="Times New Roman" w:hAnsi="Times New Roman" w:cs="Times New Roman"/>
          </w:rPr>
          <w:t xml:space="preserve"> and Fischer W.</w:t>
        </w:r>
      </w:ins>
      <w:del w:id="110" w:author="Samantha Ying" w:date="2012-05-16T17:15:00Z">
        <w:r w:rsidDel="00F244A2">
          <w:rPr>
            <w:rFonts w:ascii="Times New Roman" w:hAnsi="Times New Roman" w:cs="Times New Roman"/>
          </w:rPr>
          <w:delText>, FISCHER W</w:delText>
        </w:r>
      </w:del>
      <w:r>
        <w:rPr>
          <w:rFonts w:ascii="Times New Roman" w:hAnsi="Times New Roman" w:cs="Times New Roman"/>
        </w:rPr>
        <w:t xml:space="preserve"> (1992) Plant-Induced Changes in the Redox Potentials of Rice Rhizospheres. </w:t>
      </w:r>
      <w:r>
        <w:rPr>
          <w:rFonts w:ascii="Times New Roman" w:hAnsi="Times New Roman" w:cs="Times New Roman"/>
          <w:i/>
          <w:iCs/>
        </w:rPr>
        <w:t>Plant Soil</w:t>
      </w:r>
      <w:r>
        <w:rPr>
          <w:rFonts w:ascii="Times New Roman" w:hAnsi="Times New Roman" w:cs="Times New Roman"/>
        </w:rPr>
        <w:t xml:space="preserve"> </w:t>
      </w:r>
      <w:r w:rsidRPr="00F244A2">
        <w:rPr>
          <w:rFonts w:ascii="Times New Roman" w:hAnsi="Times New Roman" w:cs="Times New Roman"/>
          <w:b/>
          <w:rPrChange w:id="111" w:author="Samantha Ying" w:date="2012-05-16T17:16:00Z">
            <w:rPr>
              <w:rFonts w:ascii="Times New Roman" w:hAnsi="Times New Roman" w:cs="Times New Roman"/>
            </w:rPr>
          </w:rPrChange>
        </w:rPr>
        <w:t>143</w:t>
      </w:r>
      <w:del w:id="112" w:author="Samantha Ying" w:date="2012-05-16T17:16:00Z">
        <w:r w:rsidDel="00F244A2">
          <w:rPr>
            <w:rFonts w:ascii="Times New Roman" w:hAnsi="Times New Roman" w:cs="Times New Roman"/>
          </w:rPr>
          <w:delText>:</w:delText>
        </w:r>
      </w:del>
      <w:ins w:id="113" w:author="Samantha Ying" w:date="2012-05-16T17:16:00Z">
        <w:r w:rsidR="00F244A2">
          <w:rPr>
            <w:rFonts w:ascii="Times New Roman" w:hAnsi="Times New Roman" w:cs="Times New Roman"/>
          </w:rPr>
          <w:t xml:space="preserve">, </w:t>
        </w:r>
      </w:ins>
      <w:r>
        <w:rPr>
          <w:rFonts w:ascii="Times New Roman" w:hAnsi="Times New Roman" w:cs="Times New Roman"/>
        </w:rPr>
        <w:t>55–60.</w:t>
      </w:r>
    </w:p>
    <w:p w:rsidR="00DB2090" w:rsidRDefault="00DB2090" w:rsidP="00DB2090">
      <w:pPr>
        <w:widowControl w:val="0"/>
        <w:tabs>
          <w:tab w:val="left" w:pos="640"/>
        </w:tabs>
        <w:autoSpaceDE w:val="0"/>
        <w:autoSpaceDN w:val="0"/>
        <w:adjustRightInd w:val="0"/>
        <w:spacing w:after="240"/>
        <w:ind w:left="640" w:hanging="640"/>
        <w:rPr>
          <w:rFonts w:ascii="Times New Roman" w:hAnsi="Times New Roman" w:cs="Times New Roman"/>
        </w:rPr>
      </w:pPr>
      <w:r>
        <w:rPr>
          <w:rFonts w:ascii="Times New Roman" w:hAnsi="Times New Roman" w:cs="Times New Roman"/>
        </w:rPr>
        <w:t>7.</w:t>
      </w:r>
      <w:r>
        <w:rPr>
          <w:rFonts w:ascii="Times New Roman" w:hAnsi="Times New Roman" w:cs="Times New Roman"/>
        </w:rPr>
        <w:tab/>
        <w:t>A</w:t>
      </w:r>
      <w:ins w:id="114" w:author="Samantha Ying" w:date="2012-05-16T17:16:00Z">
        <w:r w:rsidR="0044781E">
          <w:rPr>
            <w:rFonts w:ascii="Times New Roman" w:hAnsi="Times New Roman" w:cs="Times New Roman"/>
          </w:rPr>
          <w:t>ller R.</w:t>
        </w:r>
      </w:ins>
      <w:del w:id="115" w:author="Samantha Ying" w:date="2012-05-16T17:16:00Z">
        <w:r w:rsidDel="0044781E">
          <w:rPr>
            <w:rFonts w:ascii="Times New Roman" w:hAnsi="Times New Roman" w:cs="Times New Roman"/>
          </w:rPr>
          <w:delText>LLER R</w:delText>
        </w:r>
      </w:del>
      <w:r>
        <w:rPr>
          <w:rFonts w:ascii="Times New Roman" w:hAnsi="Times New Roman" w:cs="Times New Roman"/>
        </w:rPr>
        <w:t xml:space="preserve"> (1994) Bioturbation and Remineralization of Sedimentary Organic-Matter - Effects of Redox Oscillation. </w:t>
      </w:r>
      <w:r>
        <w:rPr>
          <w:rFonts w:ascii="Times New Roman" w:hAnsi="Times New Roman" w:cs="Times New Roman"/>
          <w:i/>
          <w:iCs/>
        </w:rPr>
        <w:t>Chem</w:t>
      </w:r>
      <w:ins w:id="116" w:author="Samantha Ying" w:date="2012-05-16T17:16:00Z">
        <w:r w:rsidR="0044781E">
          <w:rPr>
            <w:rFonts w:ascii="Times New Roman" w:hAnsi="Times New Roman" w:cs="Times New Roman"/>
            <w:i/>
            <w:iCs/>
          </w:rPr>
          <w:t>.</w:t>
        </w:r>
      </w:ins>
      <w:r>
        <w:rPr>
          <w:rFonts w:ascii="Times New Roman" w:hAnsi="Times New Roman" w:cs="Times New Roman"/>
          <w:i/>
          <w:iCs/>
        </w:rPr>
        <w:t xml:space="preserve"> Geol</w:t>
      </w:r>
      <w:ins w:id="117" w:author="Samantha Ying" w:date="2012-05-16T17:16:00Z">
        <w:r w:rsidR="0044781E">
          <w:rPr>
            <w:rFonts w:ascii="Times New Roman" w:hAnsi="Times New Roman" w:cs="Times New Roman"/>
            <w:i/>
            <w:iCs/>
          </w:rPr>
          <w:t>.</w:t>
        </w:r>
      </w:ins>
      <w:r>
        <w:rPr>
          <w:rFonts w:ascii="Times New Roman" w:hAnsi="Times New Roman" w:cs="Times New Roman"/>
        </w:rPr>
        <w:t xml:space="preserve"> </w:t>
      </w:r>
      <w:r w:rsidRPr="0044781E">
        <w:rPr>
          <w:rFonts w:ascii="Times New Roman" w:hAnsi="Times New Roman" w:cs="Times New Roman"/>
          <w:b/>
          <w:rPrChange w:id="118" w:author="Samantha Ying" w:date="2012-05-16T17:16:00Z">
            <w:rPr>
              <w:rFonts w:ascii="Times New Roman" w:hAnsi="Times New Roman" w:cs="Times New Roman"/>
            </w:rPr>
          </w:rPrChange>
        </w:rPr>
        <w:t>114</w:t>
      </w:r>
      <w:ins w:id="119" w:author="Samantha Ying" w:date="2012-05-16T17:16:00Z">
        <w:r w:rsidR="0044781E">
          <w:rPr>
            <w:rFonts w:ascii="Times New Roman" w:hAnsi="Times New Roman" w:cs="Times New Roman"/>
            <w:b/>
          </w:rPr>
          <w:t xml:space="preserve"> </w:t>
        </w:r>
      </w:ins>
      <w:del w:id="120" w:author="Samantha Ying" w:date="2012-05-16T17:16:00Z">
        <w:r w:rsidDel="0044781E">
          <w:rPr>
            <w:rFonts w:ascii="Times New Roman" w:hAnsi="Times New Roman" w:cs="Times New Roman"/>
          </w:rPr>
          <w:delText>:</w:delText>
        </w:r>
      </w:del>
      <w:r>
        <w:rPr>
          <w:rFonts w:ascii="Times New Roman" w:hAnsi="Times New Roman" w:cs="Times New Roman"/>
        </w:rPr>
        <w:t>331–345.</w:t>
      </w:r>
    </w:p>
    <w:p w:rsidR="00DB2090" w:rsidRDefault="00DB2090" w:rsidP="00DB2090">
      <w:pPr>
        <w:widowControl w:val="0"/>
        <w:tabs>
          <w:tab w:val="left" w:pos="640"/>
        </w:tabs>
        <w:autoSpaceDE w:val="0"/>
        <w:autoSpaceDN w:val="0"/>
        <w:adjustRightInd w:val="0"/>
        <w:spacing w:after="240"/>
        <w:ind w:left="640" w:hanging="640"/>
        <w:rPr>
          <w:rFonts w:ascii="Times New Roman" w:hAnsi="Times New Roman" w:cs="Times New Roman"/>
        </w:rPr>
      </w:pPr>
      <w:r>
        <w:rPr>
          <w:rFonts w:ascii="Times New Roman" w:hAnsi="Times New Roman" w:cs="Times New Roman"/>
        </w:rPr>
        <w:t>8.</w:t>
      </w:r>
      <w:r>
        <w:rPr>
          <w:rFonts w:ascii="Times New Roman" w:hAnsi="Times New Roman" w:cs="Times New Roman"/>
        </w:rPr>
        <w:tab/>
        <w:t>Silver W</w:t>
      </w:r>
      <w:ins w:id="121" w:author="Samantha Ying" w:date="2012-05-16T17:16:00Z">
        <w:r w:rsidR="0044781E">
          <w:rPr>
            <w:rFonts w:ascii="Times New Roman" w:hAnsi="Times New Roman" w:cs="Times New Roman"/>
          </w:rPr>
          <w:t>.</w:t>
        </w:r>
      </w:ins>
      <w:r>
        <w:rPr>
          <w:rFonts w:ascii="Times New Roman" w:hAnsi="Times New Roman" w:cs="Times New Roman"/>
        </w:rPr>
        <w:t>, Lugo A</w:t>
      </w:r>
      <w:ins w:id="122" w:author="Samantha Ying" w:date="2012-05-16T17:16:00Z">
        <w:r w:rsidR="0044781E">
          <w:rPr>
            <w:rFonts w:ascii="Times New Roman" w:hAnsi="Times New Roman" w:cs="Times New Roman"/>
          </w:rPr>
          <w:t>.</w:t>
        </w:r>
      </w:ins>
      <w:r>
        <w:rPr>
          <w:rFonts w:ascii="Times New Roman" w:hAnsi="Times New Roman" w:cs="Times New Roman"/>
        </w:rPr>
        <w:t xml:space="preserve">, </w:t>
      </w:r>
      <w:ins w:id="123" w:author="Samantha Ying" w:date="2012-05-16T17:16:00Z">
        <w:r w:rsidR="0044781E">
          <w:rPr>
            <w:rFonts w:ascii="Times New Roman" w:hAnsi="Times New Roman" w:cs="Times New Roman"/>
          </w:rPr>
          <w:t xml:space="preserve">and </w:t>
        </w:r>
      </w:ins>
      <w:r>
        <w:rPr>
          <w:rFonts w:ascii="Times New Roman" w:hAnsi="Times New Roman" w:cs="Times New Roman"/>
        </w:rPr>
        <w:t>Keller M</w:t>
      </w:r>
      <w:ins w:id="124" w:author="Samantha Ying" w:date="2012-05-16T17:16:00Z">
        <w:r w:rsidR="0044781E">
          <w:rPr>
            <w:rFonts w:ascii="Times New Roman" w:hAnsi="Times New Roman" w:cs="Times New Roman"/>
          </w:rPr>
          <w:t>.</w:t>
        </w:r>
      </w:ins>
      <w:r>
        <w:rPr>
          <w:rFonts w:ascii="Times New Roman" w:hAnsi="Times New Roman" w:cs="Times New Roman"/>
        </w:rPr>
        <w:t xml:space="preserve"> (1999) Soil oxygen availability and biogeochemistry along rainfall and topographic gradients in upland wet tropical forest soils. </w:t>
      </w:r>
      <w:r>
        <w:rPr>
          <w:rFonts w:ascii="Times New Roman" w:hAnsi="Times New Roman" w:cs="Times New Roman"/>
          <w:i/>
          <w:iCs/>
        </w:rPr>
        <w:t>Biogeochemistry</w:t>
      </w:r>
      <w:r>
        <w:rPr>
          <w:rFonts w:ascii="Times New Roman" w:hAnsi="Times New Roman" w:cs="Times New Roman"/>
        </w:rPr>
        <w:t xml:space="preserve"> </w:t>
      </w:r>
      <w:r w:rsidRPr="0044781E">
        <w:rPr>
          <w:rFonts w:ascii="Times New Roman" w:hAnsi="Times New Roman" w:cs="Times New Roman"/>
          <w:b/>
          <w:rPrChange w:id="125" w:author="Samantha Ying" w:date="2012-05-16T17:16:00Z">
            <w:rPr>
              <w:rFonts w:ascii="Times New Roman" w:hAnsi="Times New Roman" w:cs="Times New Roman"/>
            </w:rPr>
          </w:rPrChange>
        </w:rPr>
        <w:t>44</w:t>
      </w:r>
      <w:ins w:id="126" w:author="Samantha Ying" w:date="2012-05-16T17:17:00Z">
        <w:r w:rsidR="0044781E">
          <w:rPr>
            <w:rFonts w:ascii="Times New Roman" w:hAnsi="Times New Roman" w:cs="Times New Roman"/>
          </w:rPr>
          <w:t xml:space="preserve">, </w:t>
        </w:r>
      </w:ins>
      <w:del w:id="127" w:author="Samantha Ying" w:date="2012-05-16T17:16:00Z">
        <w:r w:rsidDel="0044781E">
          <w:rPr>
            <w:rFonts w:ascii="Times New Roman" w:hAnsi="Times New Roman" w:cs="Times New Roman"/>
          </w:rPr>
          <w:delText>:</w:delText>
        </w:r>
      </w:del>
      <w:r>
        <w:rPr>
          <w:rFonts w:ascii="Times New Roman" w:hAnsi="Times New Roman" w:cs="Times New Roman"/>
        </w:rPr>
        <w:t>301–328.</w:t>
      </w:r>
    </w:p>
    <w:p w:rsidR="00DB2090" w:rsidRDefault="00DB2090" w:rsidP="005755D8">
      <w:pPr>
        <w:widowControl w:val="0"/>
        <w:tabs>
          <w:tab w:val="left" w:pos="640"/>
        </w:tabs>
        <w:autoSpaceDE w:val="0"/>
        <w:autoSpaceDN w:val="0"/>
        <w:adjustRightInd w:val="0"/>
        <w:spacing w:after="240"/>
        <w:ind w:left="640" w:hanging="640"/>
        <w:rPr>
          <w:rFonts w:ascii="Times New Roman" w:hAnsi="Times New Roman" w:cs="Times New Roman"/>
        </w:rPr>
      </w:pPr>
      <w:r>
        <w:rPr>
          <w:rFonts w:ascii="Times New Roman" w:hAnsi="Times New Roman" w:cs="Times New Roman"/>
        </w:rPr>
        <w:t>9.</w:t>
      </w:r>
      <w:r>
        <w:rPr>
          <w:rFonts w:ascii="Times New Roman" w:hAnsi="Times New Roman" w:cs="Times New Roman"/>
        </w:rPr>
        <w:tab/>
      </w:r>
      <w:ins w:id="128" w:author="Samantha Ying" w:date="2012-05-16T17:20:00Z">
        <w:r w:rsidR="005755D8" w:rsidRPr="005755D8">
          <w:rPr>
            <w:rFonts w:ascii="Times New Roman" w:hAnsi="Times New Roman" w:cs="Times New Roman"/>
          </w:rPr>
          <w:t>Von Fischer, J.C., and Hedin, L.O. (2002) Separating methane production and consumption with a ﬁeld-based isotope</w:t>
        </w:r>
      </w:ins>
      <w:ins w:id="129" w:author="Samantha Ying" w:date="2012-05-16T17:21:00Z">
        <w:r w:rsidR="005755D8">
          <w:rPr>
            <w:rFonts w:ascii="Times New Roman" w:hAnsi="Times New Roman" w:cs="Times New Roman"/>
          </w:rPr>
          <w:t xml:space="preserve"> </w:t>
        </w:r>
      </w:ins>
      <w:ins w:id="130" w:author="Samantha Ying" w:date="2012-05-16T17:20:00Z">
        <w:r w:rsidR="005755D8" w:rsidRPr="005755D8">
          <w:rPr>
            <w:rFonts w:ascii="Times New Roman" w:hAnsi="Times New Roman" w:cs="Times New Roman"/>
          </w:rPr>
          <w:t xml:space="preserve">pool dilution technique. </w:t>
        </w:r>
        <w:r w:rsidR="005755D8" w:rsidRPr="005755D8">
          <w:rPr>
            <w:rFonts w:ascii="Times New Roman" w:hAnsi="Times New Roman" w:cs="Times New Roman"/>
            <w:i/>
            <w:rPrChange w:id="131" w:author="Samantha Ying" w:date="2012-05-16T17:21:00Z">
              <w:rPr>
                <w:rFonts w:ascii="Times New Roman" w:hAnsi="Times New Roman" w:cs="Times New Roman"/>
              </w:rPr>
            </w:rPrChange>
          </w:rPr>
          <w:t>Global Biogeochem</w:t>
        </w:r>
      </w:ins>
      <w:ins w:id="132" w:author="Samantha Ying" w:date="2012-05-16T17:21:00Z">
        <w:r w:rsidR="005755D8">
          <w:rPr>
            <w:rFonts w:ascii="Times New Roman" w:hAnsi="Times New Roman" w:cs="Times New Roman"/>
            <w:i/>
          </w:rPr>
          <w:t>.</w:t>
        </w:r>
      </w:ins>
      <w:ins w:id="133" w:author="Samantha Ying" w:date="2012-05-16T17:20:00Z">
        <w:r w:rsidR="005755D8" w:rsidRPr="005755D8">
          <w:rPr>
            <w:rFonts w:ascii="Times New Roman" w:hAnsi="Times New Roman" w:cs="Times New Roman"/>
            <w:i/>
            <w:rPrChange w:id="134" w:author="Samantha Ying" w:date="2012-05-16T17:21:00Z">
              <w:rPr>
                <w:rFonts w:ascii="Times New Roman" w:hAnsi="Times New Roman" w:cs="Times New Roman"/>
              </w:rPr>
            </w:rPrChange>
          </w:rPr>
          <w:t xml:space="preserve"> Cycles</w:t>
        </w:r>
        <w:r w:rsidR="005755D8" w:rsidRPr="005755D8">
          <w:rPr>
            <w:rFonts w:ascii="Times New Roman" w:hAnsi="Times New Roman" w:cs="Times New Roman"/>
          </w:rPr>
          <w:t xml:space="preserve"> </w:t>
        </w:r>
        <w:r w:rsidR="005755D8" w:rsidRPr="005755D8">
          <w:rPr>
            <w:rFonts w:ascii="Times New Roman" w:hAnsi="Times New Roman" w:cs="Times New Roman"/>
            <w:b/>
            <w:rPrChange w:id="135" w:author="Samantha Ying" w:date="2012-05-16T17:21:00Z">
              <w:rPr>
                <w:rFonts w:ascii="Times New Roman" w:hAnsi="Times New Roman" w:cs="Times New Roman"/>
              </w:rPr>
            </w:rPrChange>
          </w:rPr>
          <w:t>16</w:t>
        </w:r>
        <w:r w:rsidR="005755D8" w:rsidRPr="005755D8">
          <w:rPr>
            <w:rFonts w:ascii="Times New Roman" w:hAnsi="Times New Roman" w:cs="Times New Roman"/>
          </w:rPr>
          <w:t>: 8–1</w:t>
        </w:r>
      </w:ins>
      <w:ins w:id="136" w:author="Samantha Ying" w:date="2012-05-16T17:21:00Z">
        <w:r w:rsidR="005755D8">
          <w:rPr>
            <w:rFonts w:ascii="Times New Roman" w:hAnsi="Times New Roman" w:cs="Times New Roman"/>
          </w:rPr>
          <w:t>.</w:t>
        </w:r>
      </w:ins>
      <w:del w:id="137" w:author="Samantha Ying" w:date="2012-05-16T17:20:00Z">
        <w:r w:rsidRPr="005755D8" w:rsidDel="005755D8">
          <w:rPr>
            <w:rFonts w:ascii="Times New Roman" w:hAnsi="Times New Roman" w:cs="Times New Roman"/>
          </w:rPr>
          <w:delText xml:space="preserve">Fischer Von J (2002) Separating methane production and consumption with a field-based isotope pool dilution technique. </w:delText>
        </w:r>
        <w:r w:rsidRPr="005755D8" w:rsidDel="005755D8">
          <w:rPr>
            <w:rFonts w:ascii="Times New Roman" w:hAnsi="Times New Roman" w:cs="Times New Roman"/>
            <w:i/>
            <w:iCs/>
          </w:rPr>
          <w:delText>Global Biogeochem Cycles</w:delText>
        </w:r>
        <w:r w:rsidDel="005755D8">
          <w:rPr>
            <w:rFonts w:ascii="Times New Roman" w:hAnsi="Times New Roman" w:cs="Times New Roman"/>
          </w:rPr>
          <w:delText>.</w:delText>
        </w:r>
      </w:del>
    </w:p>
    <w:p w:rsidR="00DB2090" w:rsidRDefault="00DB2090" w:rsidP="00DB2090">
      <w:pPr>
        <w:widowControl w:val="0"/>
        <w:tabs>
          <w:tab w:val="left" w:pos="640"/>
        </w:tabs>
        <w:autoSpaceDE w:val="0"/>
        <w:autoSpaceDN w:val="0"/>
        <w:adjustRightInd w:val="0"/>
        <w:spacing w:after="240"/>
        <w:ind w:left="640" w:hanging="640"/>
        <w:rPr>
          <w:rFonts w:ascii="Times New Roman" w:hAnsi="Times New Roman" w:cs="Times New Roman"/>
        </w:rPr>
      </w:pPr>
      <w:r>
        <w:rPr>
          <w:rFonts w:ascii="Times New Roman" w:hAnsi="Times New Roman" w:cs="Times New Roman"/>
        </w:rPr>
        <w:t>10.</w:t>
      </w:r>
      <w:r>
        <w:rPr>
          <w:rFonts w:ascii="Times New Roman" w:hAnsi="Times New Roman" w:cs="Times New Roman"/>
        </w:rPr>
        <w:tab/>
      </w:r>
      <w:ins w:id="138" w:author="Samantha Ying" w:date="2012-05-16T17:19:00Z">
        <w:r w:rsidR="00AC46A8">
          <w:rPr>
            <w:rFonts w:ascii="Times New Roman" w:hAnsi="Times New Roman" w:cs="Times New Roman"/>
          </w:rPr>
          <w:t>Sexstone, A. J., Revsbech, N. P., Parkin, T. B., and</w:t>
        </w:r>
        <w:r w:rsidR="0044781E" w:rsidRPr="0044781E">
          <w:rPr>
            <w:rFonts w:ascii="Times New Roman" w:hAnsi="Times New Roman" w:cs="Times New Roman"/>
          </w:rPr>
          <w:t xml:space="preserve"> Tiedje, J. M. </w:t>
        </w:r>
        <w:r w:rsidR="00AC46A8">
          <w:rPr>
            <w:rFonts w:ascii="Times New Roman" w:hAnsi="Times New Roman" w:cs="Times New Roman"/>
          </w:rPr>
          <w:t xml:space="preserve">(1985) </w:t>
        </w:r>
        <w:r w:rsidR="0044781E" w:rsidRPr="0044781E">
          <w:rPr>
            <w:rFonts w:ascii="Times New Roman" w:hAnsi="Times New Roman" w:cs="Times New Roman"/>
          </w:rPr>
          <w:t>Direct measurement of oxygen profiles and denitrification rates in soil aggregates</w:t>
        </w:r>
        <w:r w:rsidR="00AC46A8">
          <w:rPr>
            <w:rFonts w:ascii="Times New Roman" w:hAnsi="Times New Roman" w:cs="Times New Roman"/>
          </w:rPr>
          <w:t>.</w:t>
        </w:r>
        <w:r w:rsidR="0044781E" w:rsidRPr="0044781E">
          <w:rPr>
            <w:rFonts w:ascii="Times New Roman" w:hAnsi="Times New Roman" w:cs="Times New Roman"/>
          </w:rPr>
          <w:t xml:space="preserve"> </w:t>
        </w:r>
        <w:r w:rsidR="0044781E" w:rsidRPr="00AC46A8">
          <w:rPr>
            <w:rFonts w:ascii="Times New Roman" w:hAnsi="Times New Roman" w:cs="Times New Roman"/>
            <w:i/>
            <w:rPrChange w:id="139" w:author="Samantha Ying" w:date="2012-05-16T17:19:00Z">
              <w:rPr>
                <w:rFonts w:ascii="Times New Roman" w:hAnsi="Times New Roman" w:cs="Times New Roman"/>
              </w:rPr>
            </w:rPrChange>
          </w:rPr>
          <w:t>Soil Sci. Soc. Am. J.</w:t>
        </w:r>
        <w:r w:rsidR="0044781E" w:rsidRPr="0044781E">
          <w:rPr>
            <w:rFonts w:ascii="Times New Roman" w:hAnsi="Times New Roman" w:cs="Times New Roman"/>
          </w:rPr>
          <w:t xml:space="preserve"> </w:t>
        </w:r>
        <w:r w:rsidR="0044781E" w:rsidRPr="00AC46A8">
          <w:rPr>
            <w:rFonts w:ascii="Times New Roman" w:hAnsi="Times New Roman" w:cs="Times New Roman"/>
            <w:b/>
            <w:rPrChange w:id="140" w:author="Samantha Ying" w:date="2012-05-16T17:19:00Z">
              <w:rPr>
                <w:rFonts w:ascii="Times New Roman" w:hAnsi="Times New Roman" w:cs="Times New Roman"/>
              </w:rPr>
            </w:rPrChange>
          </w:rPr>
          <w:t>49</w:t>
        </w:r>
        <w:r w:rsidR="00AC46A8">
          <w:rPr>
            <w:rFonts w:ascii="Times New Roman" w:hAnsi="Times New Roman" w:cs="Times New Roman"/>
            <w:b/>
          </w:rPr>
          <w:t>,</w:t>
        </w:r>
        <w:r w:rsidR="0044781E" w:rsidRPr="0044781E">
          <w:rPr>
            <w:rFonts w:ascii="Times New Roman" w:hAnsi="Times New Roman" w:cs="Times New Roman"/>
          </w:rPr>
          <w:t xml:space="preserve"> 645– 651</w:t>
        </w:r>
      </w:ins>
      <w:del w:id="141" w:author="Unknown">
        <w:r w:rsidRPr="0044781E" w:rsidDel="0044781E">
          <w:rPr>
            <w:rFonts w:ascii="Times New Roman" w:hAnsi="Times New Roman" w:cs="Times New Roman"/>
          </w:rPr>
          <w:delText>Sexstone A, Parkin N (1985) Direct Measurement of Oxygen Profiles and Denitrification Rates in Soil Aggregates. Soil Science Society of Amer</w:delText>
        </w:r>
      </w:del>
      <w:del w:id="142" w:author="Samantha Ying" w:date="2012-05-16T17:19:00Z">
        <w:r w:rsidDel="0044781E">
          <w:rPr>
            <w:rFonts w:ascii="Times New Roman" w:hAnsi="Times New Roman" w:cs="Times New Roman"/>
            <w:i/>
            <w:iCs/>
          </w:rPr>
          <w:delText>ica …</w:delText>
        </w:r>
        <w:r w:rsidDel="0044781E">
          <w:rPr>
            <w:rFonts w:ascii="Times New Roman" w:hAnsi="Times New Roman" w:cs="Times New Roman"/>
          </w:rPr>
          <w:delText>.</w:delText>
        </w:r>
      </w:del>
    </w:p>
    <w:p w:rsidR="00DB2090" w:rsidRDefault="00DB2090" w:rsidP="008F4112">
      <w:pPr>
        <w:widowControl w:val="0"/>
        <w:tabs>
          <w:tab w:val="left" w:pos="640"/>
        </w:tabs>
        <w:autoSpaceDE w:val="0"/>
        <w:autoSpaceDN w:val="0"/>
        <w:adjustRightInd w:val="0"/>
        <w:spacing w:after="240"/>
        <w:ind w:left="640" w:hanging="640"/>
        <w:rPr>
          <w:rFonts w:ascii="Times New Roman" w:hAnsi="Times New Roman" w:cs="Times New Roman"/>
        </w:rPr>
      </w:pPr>
      <w:r>
        <w:rPr>
          <w:rFonts w:ascii="Times New Roman" w:hAnsi="Times New Roman" w:cs="Times New Roman"/>
        </w:rPr>
        <w:t>11.</w:t>
      </w:r>
      <w:r>
        <w:rPr>
          <w:rFonts w:ascii="Times New Roman" w:hAnsi="Times New Roman" w:cs="Times New Roman"/>
        </w:rPr>
        <w:tab/>
      </w:r>
      <w:ins w:id="143" w:author="Samantha Ying" w:date="2012-05-16T17:22:00Z">
        <w:r w:rsidR="008F4112" w:rsidRPr="008F4112">
          <w:rPr>
            <w:rFonts w:ascii="Times New Roman" w:hAnsi="Times New Roman" w:cs="Times New Roman"/>
          </w:rPr>
          <w:t>van Cappellen P</w:t>
        </w:r>
        <w:r w:rsidR="008F4112">
          <w:rPr>
            <w:rFonts w:ascii="Times New Roman" w:hAnsi="Times New Roman" w:cs="Times New Roman"/>
          </w:rPr>
          <w:t>.</w:t>
        </w:r>
        <w:r w:rsidR="008F4112" w:rsidRPr="008F4112">
          <w:rPr>
            <w:rFonts w:ascii="Times New Roman" w:hAnsi="Times New Roman" w:cs="Times New Roman"/>
          </w:rPr>
          <w:t>, Viollier E</w:t>
        </w:r>
        <w:r w:rsidR="008F4112">
          <w:rPr>
            <w:rFonts w:ascii="Times New Roman" w:hAnsi="Times New Roman" w:cs="Times New Roman"/>
          </w:rPr>
          <w:t>.</w:t>
        </w:r>
        <w:r w:rsidR="008F4112" w:rsidRPr="008F4112">
          <w:rPr>
            <w:rFonts w:ascii="Times New Roman" w:hAnsi="Times New Roman" w:cs="Times New Roman"/>
          </w:rPr>
          <w:t>, Roychoudhury A</w:t>
        </w:r>
        <w:r w:rsidR="008F4112">
          <w:rPr>
            <w:rFonts w:ascii="Times New Roman" w:hAnsi="Times New Roman" w:cs="Times New Roman"/>
          </w:rPr>
          <w:t>.</w:t>
        </w:r>
        <w:r w:rsidR="008F4112" w:rsidRPr="008F4112">
          <w:rPr>
            <w:rFonts w:ascii="Times New Roman" w:hAnsi="Times New Roman" w:cs="Times New Roman"/>
          </w:rPr>
          <w:t>,</w:t>
        </w:r>
        <w:r w:rsidR="008F4112">
          <w:rPr>
            <w:rFonts w:ascii="Times New Roman" w:hAnsi="Times New Roman" w:cs="Times New Roman"/>
          </w:rPr>
          <w:t xml:space="preserve"> Clark L., Ingall E., Lowe K., and DiChristina T.</w:t>
        </w:r>
        <w:r w:rsidR="008F4112" w:rsidRPr="008F4112">
          <w:rPr>
            <w:rFonts w:ascii="Times New Roman" w:hAnsi="Times New Roman" w:cs="Times New Roman"/>
          </w:rPr>
          <w:t xml:space="preserve"> </w:t>
        </w:r>
      </w:ins>
      <w:ins w:id="144" w:author="Samantha Ying" w:date="2012-05-16T17:24:00Z">
        <w:r w:rsidR="008F4112">
          <w:rPr>
            <w:rFonts w:ascii="Times New Roman" w:hAnsi="Times New Roman" w:cs="Times New Roman"/>
          </w:rPr>
          <w:t>(</w:t>
        </w:r>
      </w:ins>
      <w:ins w:id="145" w:author="Samantha Ying" w:date="2012-05-16T17:22:00Z">
        <w:r w:rsidR="008F4112">
          <w:rPr>
            <w:rFonts w:ascii="Times New Roman" w:hAnsi="Times New Roman" w:cs="Times New Roman"/>
          </w:rPr>
          <w:t>1998)</w:t>
        </w:r>
        <w:r w:rsidR="008F4112" w:rsidRPr="008F4112">
          <w:rPr>
            <w:rFonts w:ascii="Times New Roman" w:hAnsi="Times New Roman" w:cs="Times New Roman"/>
          </w:rPr>
          <w:t xml:space="preserve"> Biogeochemical cycles of manganese and iron at the oxicanoxic transition of a stratiﬁed marine basin</w:t>
        </w:r>
        <w:r w:rsidR="008F4112">
          <w:rPr>
            <w:rFonts w:ascii="Times New Roman" w:hAnsi="Times New Roman" w:cs="Times New Roman"/>
          </w:rPr>
          <w:t xml:space="preserve"> </w:t>
        </w:r>
        <w:r w:rsidR="008F4112" w:rsidRPr="008F4112">
          <w:rPr>
            <w:rFonts w:ascii="Times New Roman" w:hAnsi="Times New Roman" w:cs="Times New Roman"/>
          </w:rPr>
          <w:t xml:space="preserve">(Orca Basin, Gulf of Mexico). </w:t>
        </w:r>
        <w:r w:rsidR="008F4112" w:rsidRPr="008F4112">
          <w:rPr>
            <w:rFonts w:ascii="Times New Roman" w:hAnsi="Times New Roman" w:cs="Times New Roman"/>
            <w:i/>
            <w:u w:val="single"/>
            <w:rPrChange w:id="146" w:author="Samantha Ying" w:date="2012-05-16T17:24:00Z">
              <w:rPr>
                <w:rFonts w:ascii="Times New Roman" w:hAnsi="Times New Roman" w:cs="Times New Roman"/>
              </w:rPr>
            </w:rPrChange>
          </w:rPr>
          <w:t>Environ. Sci. Technol.</w:t>
        </w:r>
        <w:r w:rsidR="008F4112" w:rsidRPr="008F4112">
          <w:rPr>
            <w:rFonts w:ascii="Times New Roman" w:hAnsi="Times New Roman" w:cs="Times New Roman"/>
            <w:b/>
            <w:rPrChange w:id="147" w:author="Samantha Ying" w:date="2012-05-16T17:24:00Z">
              <w:rPr>
                <w:rFonts w:ascii="Times New Roman" w:hAnsi="Times New Roman" w:cs="Times New Roman"/>
              </w:rPr>
            </w:rPrChange>
          </w:rPr>
          <w:t xml:space="preserve"> 32</w:t>
        </w:r>
      </w:ins>
      <w:ins w:id="148" w:author="Samantha Ying" w:date="2012-05-16T17:24:00Z">
        <w:r w:rsidR="008F4112">
          <w:rPr>
            <w:rFonts w:ascii="Times New Roman" w:hAnsi="Times New Roman" w:cs="Times New Roman"/>
            <w:b/>
          </w:rPr>
          <w:t xml:space="preserve">, </w:t>
        </w:r>
      </w:ins>
      <w:ins w:id="149" w:author="Samantha Ying" w:date="2012-05-16T17:22:00Z">
        <w:r w:rsidR="008F4112" w:rsidRPr="008F4112">
          <w:rPr>
            <w:rFonts w:ascii="Times New Roman" w:hAnsi="Times New Roman" w:cs="Times New Roman"/>
          </w:rPr>
          <w:t>2931–39</w:t>
        </w:r>
      </w:ins>
      <w:del w:id="150" w:author="Samantha Ying" w:date="2012-05-16T17:22:00Z">
        <w:r w:rsidRPr="008F4112" w:rsidDel="008F4112">
          <w:rPr>
            <w:rFonts w:ascii="Times New Roman" w:hAnsi="Times New Roman" w:cs="Times New Roman"/>
          </w:rPr>
          <w:delText xml:space="preserve">Van Cappellen P et al. (1998) Biogeochemical cycles of manganese and iron at the oxic-anoxic transition of a stratified marine basin (Orca Basin, Gulf of Mexico). </w:delText>
        </w:r>
        <w:r w:rsidRPr="008F4112" w:rsidDel="008F4112">
          <w:rPr>
            <w:rFonts w:ascii="Times New Roman" w:hAnsi="Times New Roman" w:cs="Times New Roman"/>
            <w:i/>
            <w:iCs/>
          </w:rPr>
          <w:delText>Environ Sci Technol</w:delText>
        </w:r>
        <w:r w:rsidRPr="008F4112" w:rsidDel="008F4112">
          <w:rPr>
            <w:rFonts w:ascii="Times New Roman" w:hAnsi="Times New Roman" w:cs="Times New Roman"/>
          </w:rPr>
          <w:delText xml:space="preserve"> 32:2931–2939.</w:delText>
        </w:r>
      </w:del>
    </w:p>
    <w:p w:rsidR="00DB2090" w:rsidRDefault="00DB2090" w:rsidP="00DB2090">
      <w:pPr>
        <w:widowControl w:val="0"/>
        <w:tabs>
          <w:tab w:val="left" w:pos="640"/>
        </w:tabs>
        <w:autoSpaceDE w:val="0"/>
        <w:autoSpaceDN w:val="0"/>
        <w:adjustRightInd w:val="0"/>
        <w:spacing w:after="240"/>
        <w:ind w:left="640" w:hanging="640"/>
        <w:rPr>
          <w:rFonts w:ascii="Times New Roman" w:hAnsi="Times New Roman" w:cs="Times New Roman"/>
        </w:rPr>
      </w:pPr>
      <w:r>
        <w:rPr>
          <w:rFonts w:ascii="Times New Roman" w:hAnsi="Times New Roman" w:cs="Times New Roman"/>
        </w:rPr>
        <w:t>12.</w:t>
      </w:r>
      <w:r>
        <w:rPr>
          <w:rFonts w:ascii="Times New Roman" w:hAnsi="Times New Roman" w:cs="Times New Roman"/>
        </w:rPr>
        <w:tab/>
        <w:t>Jastrow J</w:t>
      </w:r>
      <w:ins w:id="151" w:author="Samantha Ying" w:date="2012-05-16T17:24:00Z">
        <w:r w:rsidR="00DF2D79">
          <w:rPr>
            <w:rFonts w:ascii="Times New Roman" w:hAnsi="Times New Roman" w:cs="Times New Roman"/>
          </w:rPr>
          <w:t>.</w:t>
        </w:r>
      </w:ins>
      <w:r>
        <w:rPr>
          <w:rFonts w:ascii="Times New Roman" w:hAnsi="Times New Roman" w:cs="Times New Roman"/>
        </w:rPr>
        <w:t xml:space="preserve"> (1996) Soil aggregate formation and the accrual of particulate and mineral-associated organic matter. </w:t>
      </w:r>
      <w:r>
        <w:rPr>
          <w:rFonts w:ascii="Times New Roman" w:hAnsi="Times New Roman" w:cs="Times New Roman"/>
          <w:i/>
          <w:iCs/>
        </w:rPr>
        <w:t>Soil</w:t>
      </w:r>
      <w:ins w:id="152" w:author="Samantha Ying" w:date="2012-05-16T17:24:00Z">
        <w:r w:rsidR="00DF2D79">
          <w:rPr>
            <w:rFonts w:ascii="Times New Roman" w:hAnsi="Times New Roman" w:cs="Times New Roman"/>
            <w:i/>
            <w:iCs/>
          </w:rPr>
          <w:t>.</w:t>
        </w:r>
      </w:ins>
      <w:r>
        <w:rPr>
          <w:rFonts w:ascii="Times New Roman" w:hAnsi="Times New Roman" w:cs="Times New Roman"/>
          <w:i/>
          <w:iCs/>
        </w:rPr>
        <w:t xml:space="preserve"> Biol</w:t>
      </w:r>
      <w:ins w:id="153" w:author="Samantha Ying" w:date="2012-05-16T17:24:00Z">
        <w:r w:rsidR="00DF2D79">
          <w:rPr>
            <w:rFonts w:ascii="Times New Roman" w:hAnsi="Times New Roman" w:cs="Times New Roman"/>
            <w:i/>
            <w:iCs/>
          </w:rPr>
          <w:t>.</w:t>
        </w:r>
      </w:ins>
      <w:r>
        <w:rPr>
          <w:rFonts w:ascii="Times New Roman" w:hAnsi="Times New Roman" w:cs="Times New Roman"/>
          <w:i/>
          <w:iCs/>
        </w:rPr>
        <w:t xml:space="preserve"> Biochem</w:t>
      </w:r>
      <w:ins w:id="154" w:author="Samantha Ying" w:date="2012-05-16T17:24:00Z">
        <w:r w:rsidR="00DF2D79">
          <w:rPr>
            <w:rFonts w:ascii="Times New Roman" w:hAnsi="Times New Roman" w:cs="Times New Roman"/>
            <w:i/>
            <w:iCs/>
          </w:rPr>
          <w:t>.</w:t>
        </w:r>
      </w:ins>
      <w:r>
        <w:rPr>
          <w:rFonts w:ascii="Times New Roman" w:hAnsi="Times New Roman" w:cs="Times New Roman"/>
        </w:rPr>
        <w:t xml:space="preserve"> </w:t>
      </w:r>
      <w:r w:rsidRPr="00DF2D79">
        <w:rPr>
          <w:rFonts w:ascii="Times New Roman" w:hAnsi="Times New Roman" w:cs="Times New Roman"/>
          <w:b/>
          <w:rPrChange w:id="155" w:author="Samantha Ying" w:date="2012-05-16T17:24:00Z">
            <w:rPr>
              <w:rFonts w:ascii="Times New Roman" w:hAnsi="Times New Roman" w:cs="Times New Roman"/>
            </w:rPr>
          </w:rPrChange>
        </w:rPr>
        <w:t>28</w:t>
      </w:r>
      <w:r>
        <w:rPr>
          <w:rFonts w:ascii="Times New Roman" w:hAnsi="Times New Roman" w:cs="Times New Roman"/>
        </w:rPr>
        <w:t>:665–676.</w:t>
      </w:r>
    </w:p>
    <w:p w:rsidR="00DB2090" w:rsidRDefault="00DB2090" w:rsidP="00DF2D79">
      <w:pPr>
        <w:widowControl w:val="0"/>
        <w:tabs>
          <w:tab w:val="left" w:pos="640"/>
        </w:tabs>
        <w:autoSpaceDE w:val="0"/>
        <w:autoSpaceDN w:val="0"/>
        <w:adjustRightInd w:val="0"/>
        <w:spacing w:after="240"/>
        <w:ind w:left="640" w:hanging="640"/>
        <w:rPr>
          <w:rFonts w:ascii="Times New Roman" w:hAnsi="Times New Roman" w:cs="Times New Roman"/>
        </w:rPr>
      </w:pPr>
      <w:r>
        <w:rPr>
          <w:rFonts w:ascii="Times New Roman" w:hAnsi="Times New Roman" w:cs="Times New Roman"/>
        </w:rPr>
        <w:t>13.</w:t>
      </w:r>
      <w:r>
        <w:rPr>
          <w:rFonts w:ascii="Times New Roman" w:hAnsi="Times New Roman" w:cs="Times New Roman"/>
        </w:rPr>
        <w:tab/>
      </w:r>
      <w:ins w:id="156" w:author="Samantha Ying" w:date="2012-05-16T17:25:00Z">
        <w:r w:rsidR="00DF2D79" w:rsidRPr="00DF2D79">
          <w:rPr>
            <w:rFonts w:ascii="Times New Roman" w:hAnsi="Times New Roman" w:cs="Times New Roman"/>
          </w:rPr>
          <w:t>Tisdal</w:t>
        </w:r>
        <w:r w:rsidR="00DF2D79">
          <w:rPr>
            <w:rFonts w:ascii="Times New Roman" w:hAnsi="Times New Roman" w:cs="Times New Roman"/>
          </w:rPr>
          <w:t xml:space="preserve">l, J. M., and Oades J. M. </w:t>
        </w:r>
      </w:ins>
      <w:ins w:id="157" w:author="Samantha Ying" w:date="2012-05-16T17:26:00Z">
        <w:r w:rsidR="00DF2D79">
          <w:rPr>
            <w:rFonts w:ascii="Times New Roman" w:hAnsi="Times New Roman" w:cs="Times New Roman"/>
          </w:rPr>
          <w:t>(</w:t>
        </w:r>
      </w:ins>
      <w:ins w:id="158" w:author="Samantha Ying" w:date="2012-05-16T17:25:00Z">
        <w:r w:rsidR="00DF2D79">
          <w:rPr>
            <w:rFonts w:ascii="Times New Roman" w:hAnsi="Times New Roman" w:cs="Times New Roman"/>
          </w:rPr>
          <w:t>1982</w:t>
        </w:r>
      </w:ins>
      <w:ins w:id="159" w:author="Samantha Ying" w:date="2012-05-16T17:26:00Z">
        <w:r w:rsidR="00DF2D79">
          <w:rPr>
            <w:rFonts w:ascii="Times New Roman" w:hAnsi="Times New Roman" w:cs="Times New Roman"/>
          </w:rPr>
          <w:t>)</w:t>
        </w:r>
      </w:ins>
      <w:ins w:id="160" w:author="Samantha Ying" w:date="2012-05-16T17:25:00Z">
        <w:r w:rsidR="00DF2D79" w:rsidRPr="00DF2D79">
          <w:rPr>
            <w:rFonts w:ascii="Times New Roman" w:hAnsi="Times New Roman" w:cs="Times New Roman"/>
          </w:rPr>
          <w:t xml:space="preserve"> Organic matter and</w:t>
        </w:r>
        <w:r w:rsidR="00DF2D79">
          <w:rPr>
            <w:rFonts w:ascii="Times New Roman" w:hAnsi="Times New Roman" w:cs="Times New Roman"/>
          </w:rPr>
          <w:t xml:space="preserve"> </w:t>
        </w:r>
        <w:r w:rsidR="00DF2D79" w:rsidRPr="00DF2D79">
          <w:rPr>
            <w:rFonts w:ascii="Times New Roman" w:hAnsi="Times New Roman" w:cs="Times New Roman"/>
          </w:rPr>
          <w:t>water-stable aggregates in so</w:t>
        </w:r>
        <w:r w:rsidR="00DF2D79">
          <w:rPr>
            <w:rFonts w:ascii="Times New Roman" w:hAnsi="Times New Roman" w:cs="Times New Roman"/>
          </w:rPr>
          <w:t xml:space="preserve">ils. </w:t>
        </w:r>
        <w:r w:rsidR="00DF2D79" w:rsidRPr="00DF2D79">
          <w:rPr>
            <w:rFonts w:ascii="Times New Roman" w:hAnsi="Times New Roman" w:cs="Times New Roman"/>
            <w:i/>
            <w:rPrChange w:id="161" w:author="Samantha Ying" w:date="2012-05-16T17:26:00Z">
              <w:rPr>
                <w:rFonts w:ascii="Times New Roman" w:hAnsi="Times New Roman" w:cs="Times New Roman"/>
              </w:rPr>
            </w:rPrChange>
          </w:rPr>
          <w:t>J. Soil Sci.</w:t>
        </w:r>
        <w:r w:rsidR="00DF2D79">
          <w:rPr>
            <w:rFonts w:ascii="Times New Roman" w:hAnsi="Times New Roman" w:cs="Times New Roman"/>
          </w:rPr>
          <w:t xml:space="preserve"> </w:t>
        </w:r>
        <w:r w:rsidR="00DF2D79" w:rsidRPr="00DF2D79">
          <w:rPr>
            <w:rFonts w:ascii="Times New Roman" w:hAnsi="Times New Roman" w:cs="Times New Roman"/>
            <w:b/>
            <w:rPrChange w:id="162" w:author="Samantha Ying" w:date="2012-05-16T17:25:00Z">
              <w:rPr>
                <w:rFonts w:ascii="Times New Roman" w:hAnsi="Times New Roman" w:cs="Times New Roman"/>
              </w:rPr>
            </w:rPrChange>
          </w:rPr>
          <w:t>33</w:t>
        </w:r>
        <w:r w:rsidR="00DF2D79">
          <w:rPr>
            <w:rFonts w:ascii="Times New Roman" w:hAnsi="Times New Roman" w:cs="Times New Roman"/>
          </w:rPr>
          <w:t xml:space="preserve">, </w:t>
        </w:r>
        <w:r w:rsidR="00DF2D79" w:rsidRPr="00DF2D79">
          <w:rPr>
            <w:rFonts w:ascii="Times New Roman" w:hAnsi="Times New Roman" w:cs="Times New Roman"/>
          </w:rPr>
          <w:t>141–163.</w:t>
        </w:r>
      </w:ins>
      <w:del w:id="163" w:author="Samantha Ying" w:date="2012-05-16T17:25:00Z">
        <w:r w:rsidRPr="00DF2D79" w:rsidDel="00DF2D79">
          <w:rPr>
            <w:rFonts w:ascii="Times New Roman" w:hAnsi="Times New Roman" w:cs="Times New Roman"/>
          </w:rPr>
          <w:delText xml:space="preserve">TISDALL J, Oades J (1982) Organic matter and water-stable aggregates in soils - TISDALL - 2006 - Journal of Soil Science - Wiley Online Library. </w:delText>
        </w:r>
        <w:r w:rsidRPr="00DF2D79" w:rsidDel="00DF2D79">
          <w:rPr>
            <w:rFonts w:ascii="Times New Roman" w:hAnsi="Times New Roman" w:cs="Times New Roman"/>
            <w:i/>
            <w:iCs/>
          </w:rPr>
          <w:delText>European Journal of Soil Science</w:delText>
        </w:r>
        <w:r w:rsidRPr="00DF2D79" w:rsidDel="00DF2D79">
          <w:rPr>
            <w:rFonts w:ascii="Times New Roman" w:hAnsi="Times New Roman" w:cs="Times New Roman"/>
          </w:rPr>
          <w:delText>.</w:delText>
        </w:r>
      </w:del>
    </w:p>
    <w:p w:rsidR="00DB2090" w:rsidRDefault="00DB2090" w:rsidP="00D115E4">
      <w:pPr>
        <w:widowControl w:val="0"/>
        <w:tabs>
          <w:tab w:val="left" w:pos="640"/>
        </w:tabs>
        <w:autoSpaceDE w:val="0"/>
        <w:autoSpaceDN w:val="0"/>
        <w:adjustRightInd w:val="0"/>
        <w:spacing w:after="240"/>
        <w:ind w:left="640" w:hanging="640"/>
        <w:rPr>
          <w:rFonts w:ascii="Times New Roman" w:hAnsi="Times New Roman" w:cs="Times New Roman"/>
        </w:rPr>
      </w:pPr>
      <w:r>
        <w:rPr>
          <w:rFonts w:ascii="Times New Roman" w:hAnsi="Times New Roman" w:cs="Times New Roman"/>
        </w:rPr>
        <w:t>14.</w:t>
      </w:r>
      <w:r>
        <w:rPr>
          <w:rFonts w:ascii="Times New Roman" w:hAnsi="Times New Roman" w:cs="Times New Roman"/>
        </w:rPr>
        <w:tab/>
      </w:r>
      <w:ins w:id="164" w:author="Samantha Ying" w:date="2012-05-16T17:29:00Z">
        <w:r w:rsidR="00D115E4" w:rsidRPr="00D115E4">
          <w:rPr>
            <w:rFonts w:ascii="Times New Roman" w:hAnsi="Times New Roman" w:cs="Times New Roman"/>
          </w:rPr>
          <w:t>Tokunaga T.</w:t>
        </w:r>
      </w:ins>
      <w:ins w:id="165" w:author="Samantha Ying" w:date="2012-05-16T17:32:00Z">
        <w:r w:rsidR="0062034D">
          <w:rPr>
            <w:rFonts w:ascii="Times New Roman" w:hAnsi="Times New Roman" w:cs="Times New Roman"/>
          </w:rPr>
          <w:t xml:space="preserve"> </w:t>
        </w:r>
      </w:ins>
      <w:ins w:id="166" w:author="Samantha Ying" w:date="2012-05-16T17:29:00Z">
        <w:r w:rsidR="00D115E4" w:rsidRPr="00D115E4">
          <w:rPr>
            <w:rFonts w:ascii="Times New Roman" w:hAnsi="Times New Roman" w:cs="Times New Roman"/>
          </w:rPr>
          <w:t>K</w:t>
        </w:r>
        <w:r w:rsidR="00D115E4">
          <w:rPr>
            <w:rFonts w:ascii="Times New Roman" w:hAnsi="Times New Roman" w:cs="Times New Roman"/>
          </w:rPr>
          <w:t>.</w:t>
        </w:r>
        <w:r w:rsidR="00D115E4" w:rsidRPr="00D115E4">
          <w:rPr>
            <w:rFonts w:ascii="Times New Roman" w:hAnsi="Times New Roman" w:cs="Times New Roman"/>
          </w:rPr>
          <w:t>, Wan J.</w:t>
        </w:r>
      </w:ins>
      <w:ins w:id="167" w:author="Samantha Ying" w:date="2012-05-16T17:32:00Z">
        <w:r w:rsidR="0062034D">
          <w:rPr>
            <w:rFonts w:ascii="Times New Roman" w:hAnsi="Times New Roman" w:cs="Times New Roman"/>
          </w:rPr>
          <w:t xml:space="preserve"> </w:t>
        </w:r>
      </w:ins>
      <w:ins w:id="168" w:author="Samantha Ying" w:date="2012-05-16T17:29:00Z">
        <w:r w:rsidR="00D115E4" w:rsidRPr="00D115E4">
          <w:rPr>
            <w:rFonts w:ascii="Times New Roman" w:hAnsi="Times New Roman" w:cs="Times New Roman"/>
          </w:rPr>
          <w:t>M</w:t>
        </w:r>
        <w:r w:rsidR="00D115E4">
          <w:rPr>
            <w:rFonts w:ascii="Times New Roman" w:hAnsi="Times New Roman" w:cs="Times New Roman"/>
          </w:rPr>
          <w:t>.</w:t>
        </w:r>
        <w:r w:rsidR="00D115E4" w:rsidRPr="00D115E4">
          <w:rPr>
            <w:rFonts w:ascii="Times New Roman" w:hAnsi="Times New Roman" w:cs="Times New Roman"/>
          </w:rPr>
          <w:t>, Hazen T.</w:t>
        </w:r>
      </w:ins>
      <w:ins w:id="169" w:author="Samantha Ying" w:date="2012-05-16T17:32:00Z">
        <w:r w:rsidR="0062034D">
          <w:rPr>
            <w:rFonts w:ascii="Times New Roman" w:hAnsi="Times New Roman" w:cs="Times New Roman"/>
          </w:rPr>
          <w:t xml:space="preserve"> </w:t>
        </w:r>
      </w:ins>
      <w:ins w:id="170" w:author="Samantha Ying" w:date="2012-05-16T17:29:00Z">
        <w:r w:rsidR="00D115E4" w:rsidRPr="00D115E4">
          <w:rPr>
            <w:rFonts w:ascii="Times New Roman" w:hAnsi="Times New Roman" w:cs="Times New Roman"/>
          </w:rPr>
          <w:t>C</w:t>
        </w:r>
        <w:r w:rsidR="00D115E4">
          <w:rPr>
            <w:rFonts w:ascii="Times New Roman" w:hAnsi="Times New Roman" w:cs="Times New Roman"/>
          </w:rPr>
          <w:t>.</w:t>
        </w:r>
        <w:r w:rsidR="00D115E4" w:rsidRPr="00D115E4">
          <w:rPr>
            <w:rFonts w:ascii="Times New Roman" w:hAnsi="Times New Roman" w:cs="Times New Roman"/>
          </w:rPr>
          <w:t>, Schwartz E</w:t>
        </w:r>
        <w:r w:rsidR="00D115E4">
          <w:rPr>
            <w:rFonts w:ascii="Times New Roman" w:hAnsi="Times New Roman" w:cs="Times New Roman"/>
          </w:rPr>
          <w:t>.</w:t>
        </w:r>
        <w:r w:rsidR="00D115E4" w:rsidRPr="00D115E4">
          <w:rPr>
            <w:rFonts w:ascii="Times New Roman" w:hAnsi="Times New Roman" w:cs="Times New Roman"/>
          </w:rPr>
          <w:t>, Firestone</w:t>
        </w:r>
        <w:r w:rsidR="00D115E4">
          <w:rPr>
            <w:rFonts w:ascii="Times New Roman" w:hAnsi="Times New Roman" w:cs="Times New Roman"/>
          </w:rPr>
          <w:t xml:space="preserve"> </w:t>
        </w:r>
        <w:r w:rsidR="00D115E4" w:rsidRPr="00D115E4">
          <w:rPr>
            <w:rFonts w:ascii="Times New Roman" w:hAnsi="Times New Roman" w:cs="Times New Roman"/>
          </w:rPr>
          <w:t>M.</w:t>
        </w:r>
      </w:ins>
      <w:ins w:id="171" w:author="Samantha Ying" w:date="2012-05-16T17:32:00Z">
        <w:r w:rsidR="0062034D">
          <w:rPr>
            <w:rFonts w:ascii="Times New Roman" w:hAnsi="Times New Roman" w:cs="Times New Roman"/>
          </w:rPr>
          <w:t xml:space="preserve"> </w:t>
        </w:r>
      </w:ins>
      <w:ins w:id="172" w:author="Samantha Ying" w:date="2012-05-16T17:29:00Z">
        <w:r w:rsidR="00D115E4" w:rsidRPr="00D115E4">
          <w:rPr>
            <w:rFonts w:ascii="Times New Roman" w:hAnsi="Times New Roman" w:cs="Times New Roman"/>
          </w:rPr>
          <w:t>K</w:t>
        </w:r>
        <w:r w:rsidR="00D115E4">
          <w:rPr>
            <w:rFonts w:ascii="Times New Roman" w:hAnsi="Times New Roman" w:cs="Times New Roman"/>
          </w:rPr>
          <w:t>.</w:t>
        </w:r>
        <w:r w:rsidR="00D115E4" w:rsidRPr="00D115E4">
          <w:rPr>
            <w:rFonts w:ascii="Times New Roman" w:hAnsi="Times New Roman" w:cs="Times New Roman"/>
          </w:rPr>
          <w:t>, Sutton S.</w:t>
        </w:r>
      </w:ins>
      <w:ins w:id="173" w:author="Samantha Ying" w:date="2012-05-16T17:32:00Z">
        <w:r w:rsidR="0062034D">
          <w:rPr>
            <w:rFonts w:ascii="Times New Roman" w:hAnsi="Times New Roman" w:cs="Times New Roman"/>
          </w:rPr>
          <w:t xml:space="preserve"> </w:t>
        </w:r>
      </w:ins>
      <w:ins w:id="174" w:author="Samantha Ying" w:date="2012-05-16T17:29:00Z">
        <w:r w:rsidR="00D115E4" w:rsidRPr="00D115E4">
          <w:rPr>
            <w:rFonts w:ascii="Times New Roman" w:hAnsi="Times New Roman" w:cs="Times New Roman"/>
          </w:rPr>
          <w:t>R</w:t>
        </w:r>
        <w:r w:rsidR="00D115E4">
          <w:rPr>
            <w:rFonts w:ascii="Times New Roman" w:hAnsi="Times New Roman" w:cs="Times New Roman"/>
          </w:rPr>
          <w:t>.</w:t>
        </w:r>
        <w:r w:rsidR="00D115E4" w:rsidRPr="00D115E4">
          <w:rPr>
            <w:rFonts w:ascii="Times New Roman" w:hAnsi="Times New Roman" w:cs="Times New Roman"/>
          </w:rPr>
          <w:t>, Newville M</w:t>
        </w:r>
        <w:r w:rsidR="00D115E4">
          <w:rPr>
            <w:rFonts w:ascii="Times New Roman" w:hAnsi="Times New Roman" w:cs="Times New Roman"/>
          </w:rPr>
          <w:t>.</w:t>
        </w:r>
        <w:r w:rsidR="00D115E4" w:rsidRPr="00D115E4">
          <w:rPr>
            <w:rFonts w:ascii="Times New Roman" w:hAnsi="Times New Roman" w:cs="Times New Roman"/>
          </w:rPr>
          <w:t>, Olson K.</w:t>
        </w:r>
      </w:ins>
      <w:ins w:id="175" w:author="Samantha Ying" w:date="2012-05-16T17:32:00Z">
        <w:r w:rsidR="0062034D">
          <w:rPr>
            <w:rFonts w:ascii="Times New Roman" w:hAnsi="Times New Roman" w:cs="Times New Roman"/>
          </w:rPr>
          <w:t xml:space="preserve"> </w:t>
        </w:r>
      </w:ins>
      <w:ins w:id="176" w:author="Samantha Ying" w:date="2012-05-16T17:29:00Z">
        <w:r w:rsidR="00D115E4" w:rsidRPr="00D115E4">
          <w:rPr>
            <w:rFonts w:ascii="Times New Roman" w:hAnsi="Times New Roman" w:cs="Times New Roman"/>
          </w:rPr>
          <w:t>R</w:t>
        </w:r>
        <w:r w:rsidR="00D115E4">
          <w:rPr>
            <w:rFonts w:ascii="Times New Roman" w:hAnsi="Times New Roman" w:cs="Times New Roman"/>
          </w:rPr>
          <w:t>.</w:t>
        </w:r>
        <w:r w:rsidR="00D115E4" w:rsidRPr="00D115E4">
          <w:rPr>
            <w:rFonts w:ascii="Times New Roman" w:hAnsi="Times New Roman" w:cs="Times New Roman"/>
          </w:rPr>
          <w:t>, Lanzirotti A</w:t>
        </w:r>
        <w:r w:rsidR="00D115E4">
          <w:rPr>
            <w:rFonts w:ascii="Times New Roman" w:hAnsi="Times New Roman" w:cs="Times New Roman"/>
          </w:rPr>
          <w:t xml:space="preserve">. and </w:t>
        </w:r>
        <w:r w:rsidR="00D115E4" w:rsidRPr="00D115E4">
          <w:rPr>
            <w:rFonts w:ascii="Times New Roman" w:hAnsi="Times New Roman" w:cs="Times New Roman"/>
          </w:rPr>
          <w:t>Rao W</w:t>
        </w:r>
        <w:r w:rsidR="00D115E4">
          <w:rPr>
            <w:rFonts w:ascii="Times New Roman" w:hAnsi="Times New Roman" w:cs="Times New Roman"/>
          </w:rPr>
          <w:t>.</w:t>
        </w:r>
        <w:r w:rsidR="00D115E4" w:rsidRPr="00D115E4">
          <w:rPr>
            <w:rFonts w:ascii="Times New Roman" w:hAnsi="Times New Roman" w:cs="Times New Roman"/>
          </w:rPr>
          <w:t xml:space="preserve"> (2003b) Distribution of chromium contamination and</w:t>
        </w:r>
        <w:r w:rsidR="00D115E4">
          <w:rPr>
            <w:rFonts w:ascii="Times New Roman" w:hAnsi="Times New Roman" w:cs="Times New Roman"/>
          </w:rPr>
          <w:t xml:space="preserve"> </w:t>
        </w:r>
        <w:r w:rsidR="00D115E4" w:rsidRPr="00D115E4">
          <w:rPr>
            <w:rFonts w:ascii="Times New Roman" w:hAnsi="Times New Roman" w:cs="Times New Roman"/>
          </w:rPr>
          <w:t xml:space="preserve">microbial activity in soil aggregates. </w:t>
        </w:r>
        <w:r w:rsidR="00D115E4" w:rsidRPr="00CF360E">
          <w:rPr>
            <w:rFonts w:ascii="Times New Roman" w:hAnsi="Times New Roman" w:cs="Times New Roman"/>
            <w:i/>
            <w:rPrChange w:id="177" w:author="Samantha Ying" w:date="2012-05-16T17:30:00Z">
              <w:rPr>
                <w:rFonts w:ascii="Times New Roman" w:hAnsi="Times New Roman" w:cs="Times New Roman"/>
              </w:rPr>
            </w:rPrChange>
          </w:rPr>
          <w:t>J. Environ. Qual.</w:t>
        </w:r>
        <w:r w:rsidR="00D115E4" w:rsidRPr="00D115E4">
          <w:rPr>
            <w:rFonts w:ascii="Times New Roman" w:hAnsi="Times New Roman" w:cs="Times New Roman"/>
          </w:rPr>
          <w:t xml:space="preserve"> </w:t>
        </w:r>
        <w:r w:rsidR="00D115E4" w:rsidRPr="00CF360E">
          <w:rPr>
            <w:rFonts w:ascii="Times New Roman" w:hAnsi="Times New Roman" w:cs="Times New Roman"/>
            <w:b/>
            <w:rPrChange w:id="178" w:author="Samantha Ying" w:date="2012-05-16T17:30:00Z">
              <w:rPr>
                <w:rFonts w:ascii="Times New Roman" w:hAnsi="Times New Roman" w:cs="Times New Roman"/>
              </w:rPr>
            </w:rPrChange>
          </w:rPr>
          <w:t>32</w:t>
        </w:r>
      </w:ins>
      <w:ins w:id="179" w:author="Samantha Ying" w:date="2012-05-16T17:30:00Z">
        <w:r w:rsidR="00CF360E">
          <w:rPr>
            <w:rFonts w:ascii="Times New Roman" w:hAnsi="Times New Roman" w:cs="Times New Roman"/>
            <w:b/>
          </w:rPr>
          <w:t xml:space="preserve">, </w:t>
        </w:r>
      </w:ins>
      <w:ins w:id="180" w:author="Samantha Ying" w:date="2012-05-16T17:29:00Z">
        <w:r w:rsidR="00D115E4" w:rsidRPr="00D115E4">
          <w:rPr>
            <w:rFonts w:ascii="Times New Roman" w:hAnsi="Times New Roman" w:cs="Times New Roman"/>
          </w:rPr>
          <w:t>541–549</w:t>
        </w:r>
      </w:ins>
      <w:del w:id="181" w:author="Samantha Ying" w:date="2012-05-16T17:29:00Z">
        <w:r w:rsidRPr="00D115E4" w:rsidDel="00D115E4">
          <w:rPr>
            <w:rFonts w:ascii="Times New Roman" w:hAnsi="Times New Roman" w:cs="Times New Roman"/>
          </w:rPr>
          <w:delText xml:space="preserve">Tokunaga T et al. (2003) Distribution of chromium contamination and microbial activity in soil aggregates. </w:delText>
        </w:r>
        <w:r w:rsidRPr="00D115E4" w:rsidDel="00D115E4">
          <w:rPr>
            <w:rFonts w:ascii="Times New Roman" w:hAnsi="Times New Roman" w:cs="Times New Roman"/>
            <w:i/>
            <w:iCs/>
          </w:rPr>
          <w:delText>J Environ Qual</w:delText>
        </w:r>
        <w:r w:rsidRPr="00D115E4" w:rsidDel="00D115E4">
          <w:rPr>
            <w:rFonts w:ascii="Times New Roman" w:hAnsi="Times New Roman" w:cs="Times New Roman"/>
          </w:rPr>
          <w:delText xml:space="preserve"> 32:541–549.</w:delText>
        </w:r>
      </w:del>
    </w:p>
    <w:p w:rsidR="00DB2090" w:rsidRDefault="00DB2090" w:rsidP="00DB2090">
      <w:pPr>
        <w:widowControl w:val="0"/>
        <w:tabs>
          <w:tab w:val="left" w:pos="640"/>
        </w:tabs>
        <w:autoSpaceDE w:val="0"/>
        <w:autoSpaceDN w:val="0"/>
        <w:adjustRightInd w:val="0"/>
        <w:spacing w:after="240"/>
        <w:ind w:left="640" w:hanging="640"/>
        <w:rPr>
          <w:rFonts w:ascii="Times New Roman" w:hAnsi="Times New Roman" w:cs="Times New Roman"/>
        </w:rPr>
      </w:pPr>
      <w:r>
        <w:rPr>
          <w:rFonts w:ascii="Times New Roman" w:hAnsi="Times New Roman" w:cs="Times New Roman"/>
        </w:rPr>
        <w:t>15.</w:t>
      </w:r>
      <w:r>
        <w:rPr>
          <w:rFonts w:ascii="Times New Roman" w:hAnsi="Times New Roman" w:cs="Times New Roman"/>
        </w:rPr>
        <w:tab/>
        <w:t>Vogel H</w:t>
      </w:r>
      <w:ins w:id="182" w:author="Samantha Ying" w:date="2012-05-16T17:30:00Z">
        <w:r w:rsidR="008E3F09">
          <w:rPr>
            <w:rFonts w:ascii="Times New Roman" w:hAnsi="Times New Roman" w:cs="Times New Roman"/>
          </w:rPr>
          <w:t>.</w:t>
        </w:r>
      </w:ins>
      <w:ins w:id="183" w:author="Samantha Ying" w:date="2012-05-16T17:32:00Z">
        <w:r w:rsidR="0062034D">
          <w:rPr>
            <w:rFonts w:ascii="Times New Roman" w:hAnsi="Times New Roman" w:cs="Times New Roman"/>
          </w:rPr>
          <w:t xml:space="preserve"> </w:t>
        </w:r>
      </w:ins>
      <w:r>
        <w:rPr>
          <w:rFonts w:ascii="Times New Roman" w:hAnsi="Times New Roman" w:cs="Times New Roman"/>
        </w:rPr>
        <w:t>J</w:t>
      </w:r>
      <w:ins w:id="184" w:author="Samantha Ying" w:date="2012-05-16T17:30:00Z">
        <w:r w:rsidR="008E3F09">
          <w:rPr>
            <w:rFonts w:ascii="Times New Roman" w:hAnsi="Times New Roman" w:cs="Times New Roman"/>
          </w:rPr>
          <w:t>.</w:t>
        </w:r>
      </w:ins>
      <w:r>
        <w:rPr>
          <w:rFonts w:ascii="Times New Roman" w:hAnsi="Times New Roman" w:cs="Times New Roman"/>
        </w:rPr>
        <w:t>, Cousin I</w:t>
      </w:r>
      <w:ins w:id="185" w:author="Samantha Ying" w:date="2012-05-16T17:30:00Z">
        <w:r w:rsidR="008E3F09">
          <w:rPr>
            <w:rFonts w:ascii="Times New Roman" w:hAnsi="Times New Roman" w:cs="Times New Roman"/>
          </w:rPr>
          <w:t>.</w:t>
        </w:r>
      </w:ins>
      <w:r>
        <w:rPr>
          <w:rFonts w:ascii="Times New Roman" w:hAnsi="Times New Roman" w:cs="Times New Roman"/>
        </w:rPr>
        <w:t>, Ippisch O</w:t>
      </w:r>
      <w:ins w:id="186" w:author="Samantha Ying" w:date="2012-05-16T17:30:00Z">
        <w:r w:rsidR="008E3F09">
          <w:rPr>
            <w:rFonts w:ascii="Times New Roman" w:hAnsi="Times New Roman" w:cs="Times New Roman"/>
          </w:rPr>
          <w:t>.</w:t>
        </w:r>
      </w:ins>
      <w:r>
        <w:rPr>
          <w:rFonts w:ascii="Times New Roman" w:hAnsi="Times New Roman" w:cs="Times New Roman"/>
        </w:rPr>
        <w:t xml:space="preserve">, </w:t>
      </w:r>
      <w:ins w:id="187" w:author="Samantha Ying" w:date="2012-05-16T17:30:00Z">
        <w:r w:rsidR="008E3F09">
          <w:rPr>
            <w:rFonts w:ascii="Times New Roman" w:hAnsi="Times New Roman" w:cs="Times New Roman"/>
          </w:rPr>
          <w:t xml:space="preserve">and </w:t>
        </w:r>
      </w:ins>
      <w:r>
        <w:rPr>
          <w:rFonts w:ascii="Times New Roman" w:hAnsi="Times New Roman" w:cs="Times New Roman"/>
        </w:rPr>
        <w:t>Bastian P</w:t>
      </w:r>
      <w:ins w:id="188" w:author="Samantha Ying" w:date="2012-05-16T17:30:00Z">
        <w:r w:rsidR="008E3F09">
          <w:rPr>
            <w:rFonts w:ascii="Times New Roman" w:hAnsi="Times New Roman" w:cs="Times New Roman"/>
          </w:rPr>
          <w:t>.</w:t>
        </w:r>
      </w:ins>
      <w:r>
        <w:rPr>
          <w:rFonts w:ascii="Times New Roman" w:hAnsi="Times New Roman" w:cs="Times New Roman"/>
        </w:rPr>
        <w:t xml:space="preserve"> (2006) The dominant role of structure for solute transport in soil: experimental evidence and modelling of structure and transport in a field experiment. </w:t>
      </w:r>
      <w:r>
        <w:rPr>
          <w:rFonts w:ascii="Times New Roman" w:hAnsi="Times New Roman" w:cs="Times New Roman"/>
          <w:i/>
          <w:iCs/>
        </w:rPr>
        <w:t>Hydrol</w:t>
      </w:r>
      <w:ins w:id="189" w:author="Samantha Ying" w:date="2012-05-16T17:30:00Z">
        <w:r w:rsidR="008E3F09">
          <w:rPr>
            <w:rFonts w:ascii="Times New Roman" w:hAnsi="Times New Roman" w:cs="Times New Roman"/>
            <w:i/>
            <w:iCs/>
          </w:rPr>
          <w:t>.</w:t>
        </w:r>
      </w:ins>
      <w:r>
        <w:rPr>
          <w:rFonts w:ascii="Times New Roman" w:hAnsi="Times New Roman" w:cs="Times New Roman"/>
          <w:i/>
          <w:iCs/>
        </w:rPr>
        <w:t xml:space="preserve"> Earth</w:t>
      </w:r>
      <w:ins w:id="190" w:author="Samantha Ying" w:date="2012-05-16T17:30:00Z">
        <w:r w:rsidR="008E3F09">
          <w:rPr>
            <w:rFonts w:ascii="Times New Roman" w:hAnsi="Times New Roman" w:cs="Times New Roman"/>
            <w:i/>
            <w:iCs/>
          </w:rPr>
          <w:t>.</w:t>
        </w:r>
      </w:ins>
      <w:r>
        <w:rPr>
          <w:rFonts w:ascii="Times New Roman" w:hAnsi="Times New Roman" w:cs="Times New Roman"/>
          <w:i/>
          <w:iCs/>
        </w:rPr>
        <w:t xml:space="preserve"> Syst</w:t>
      </w:r>
      <w:ins w:id="191" w:author="Samantha Ying" w:date="2012-05-16T17:30:00Z">
        <w:r w:rsidR="008E3F09">
          <w:rPr>
            <w:rFonts w:ascii="Times New Roman" w:hAnsi="Times New Roman" w:cs="Times New Roman"/>
            <w:i/>
            <w:iCs/>
          </w:rPr>
          <w:t>.</w:t>
        </w:r>
      </w:ins>
      <w:r>
        <w:rPr>
          <w:rFonts w:ascii="Times New Roman" w:hAnsi="Times New Roman" w:cs="Times New Roman"/>
          <w:i/>
          <w:iCs/>
        </w:rPr>
        <w:t xml:space="preserve"> Sc</w:t>
      </w:r>
      <w:ins w:id="192" w:author="Samantha Ying" w:date="2012-05-16T17:30:00Z">
        <w:r w:rsidR="008E3F09">
          <w:rPr>
            <w:rFonts w:ascii="Times New Roman" w:hAnsi="Times New Roman" w:cs="Times New Roman"/>
            <w:i/>
            <w:iCs/>
          </w:rPr>
          <w:t>i.</w:t>
        </w:r>
      </w:ins>
      <w:r>
        <w:rPr>
          <w:rFonts w:ascii="Times New Roman" w:hAnsi="Times New Roman" w:cs="Times New Roman"/>
        </w:rPr>
        <w:t xml:space="preserve"> </w:t>
      </w:r>
      <w:r w:rsidRPr="008E3F09">
        <w:rPr>
          <w:rFonts w:ascii="Times New Roman" w:hAnsi="Times New Roman" w:cs="Times New Roman"/>
          <w:b/>
          <w:rPrChange w:id="193" w:author="Samantha Ying" w:date="2012-05-16T17:30:00Z">
            <w:rPr>
              <w:rFonts w:ascii="Times New Roman" w:hAnsi="Times New Roman" w:cs="Times New Roman"/>
            </w:rPr>
          </w:rPrChange>
        </w:rPr>
        <w:t>10</w:t>
      </w:r>
      <w:del w:id="194" w:author="Samantha Ying" w:date="2012-05-16T17:30:00Z">
        <w:r w:rsidDel="008E3F09">
          <w:rPr>
            <w:rFonts w:ascii="Times New Roman" w:hAnsi="Times New Roman" w:cs="Times New Roman"/>
          </w:rPr>
          <w:delText>:</w:delText>
        </w:r>
      </w:del>
      <w:ins w:id="195" w:author="Samantha Ying" w:date="2012-05-16T17:30:00Z">
        <w:r w:rsidR="008E3F09">
          <w:rPr>
            <w:rFonts w:ascii="Times New Roman" w:hAnsi="Times New Roman" w:cs="Times New Roman"/>
          </w:rPr>
          <w:t xml:space="preserve">, </w:t>
        </w:r>
      </w:ins>
      <w:r>
        <w:rPr>
          <w:rFonts w:ascii="Times New Roman" w:hAnsi="Times New Roman" w:cs="Times New Roman"/>
        </w:rPr>
        <w:t>495–506.</w:t>
      </w:r>
    </w:p>
    <w:p w:rsidR="00DB2090" w:rsidRDefault="00DB2090" w:rsidP="00DB2090">
      <w:pPr>
        <w:widowControl w:val="0"/>
        <w:tabs>
          <w:tab w:val="left" w:pos="640"/>
        </w:tabs>
        <w:autoSpaceDE w:val="0"/>
        <w:autoSpaceDN w:val="0"/>
        <w:adjustRightInd w:val="0"/>
        <w:spacing w:after="240"/>
        <w:ind w:left="640" w:hanging="640"/>
        <w:rPr>
          <w:rFonts w:ascii="Times New Roman" w:hAnsi="Times New Roman" w:cs="Times New Roman"/>
        </w:rPr>
      </w:pPr>
      <w:r>
        <w:rPr>
          <w:rFonts w:ascii="Times New Roman" w:hAnsi="Times New Roman" w:cs="Times New Roman"/>
        </w:rPr>
        <w:t>16.</w:t>
      </w:r>
      <w:r>
        <w:rPr>
          <w:rFonts w:ascii="Times New Roman" w:hAnsi="Times New Roman" w:cs="Times New Roman"/>
        </w:rPr>
        <w:tab/>
        <w:t>H</w:t>
      </w:r>
      <w:ins w:id="196" w:author="Samantha Ying" w:date="2012-05-16T17:30:00Z">
        <w:r w:rsidR="005730E6">
          <w:rPr>
            <w:rFonts w:ascii="Times New Roman" w:hAnsi="Times New Roman" w:cs="Times New Roman"/>
          </w:rPr>
          <w:t>orn</w:t>
        </w:r>
      </w:ins>
      <w:del w:id="197" w:author="Samantha Ying" w:date="2012-05-16T17:30:00Z">
        <w:r w:rsidDel="005730E6">
          <w:rPr>
            <w:rFonts w:ascii="Times New Roman" w:hAnsi="Times New Roman" w:cs="Times New Roman"/>
          </w:rPr>
          <w:delText xml:space="preserve">ORN </w:delText>
        </w:r>
      </w:del>
      <w:ins w:id="198" w:author="Samantha Ying" w:date="2012-05-16T17:30:00Z">
        <w:r w:rsidR="005730E6">
          <w:rPr>
            <w:rFonts w:ascii="Times New Roman" w:hAnsi="Times New Roman" w:cs="Times New Roman"/>
          </w:rPr>
          <w:t xml:space="preserve"> </w:t>
        </w:r>
      </w:ins>
      <w:r>
        <w:rPr>
          <w:rFonts w:ascii="Times New Roman" w:hAnsi="Times New Roman" w:cs="Times New Roman"/>
        </w:rPr>
        <w:t>R</w:t>
      </w:r>
      <w:ins w:id="199" w:author="Samantha Ying" w:date="2012-05-16T17:30:00Z">
        <w:r w:rsidR="005730E6">
          <w:rPr>
            <w:rFonts w:ascii="Times New Roman" w:hAnsi="Times New Roman" w:cs="Times New Roman"/>
          </w:rPr>
          <w:t>.</w:t>
        </w:r>
      </w:ins>
      <w:r>
        <w:rPr>
          <w:rFonts w:ascii="Times New Roman" w:hAnsi="Times New Roman" w:cs="Times New Roman"/>
        </w:rPr>
        <w:t>, T</w:t>
      </w:r>
      <w:ins w:id="200" w:author="Samantha Ying" w:date="2012-05-16T17:31:00Z">
        <w:r w:rsidR="005730E6">
          <w:rPr>
            <w:rFonts w:ascii="Times New Roman" w:hAnsi="Times New Roman" w:cs="Times New Roman"/>
          </w:rPr>
          <w:t>aubner H.</w:t>
        </w:r>
      </w:ins>
      <w:del w:id="201" w:author="Samantha Ying" w:date="2012-05-16T17:31:00Z">
        <w:r w:rsidDel="005730E6">
          <w:rPr>
            <w:rFonts w:ascii="Times New Roman" w:hAnsi="Times New Roman" w:cs="Times New Roman"/>
          </w:rPr>
          <w:delText>AUBNER H</w:delText>
        </w:r>
      </w:del>
      <w:r>
        <w:rPr>
          <w:rFonts w:ascii="Times New Roman" w:hAnsi="Times New Roman" w:cs="Times New Roman"/>
        </w:rPr>
        <w:t>, W</w:t>
      </w:r>
      <w:ins w:id="202" w:author="Samantha Ying" w:date="2012-05-16T17:31:00Z">
        <w:r w:rsidR="005730E6">
          <w:rPr>
            <w:rFonts w:ascii="Times New Roman" w:hAnsi="Times New Roman" w:cs="Times New Roman"/>
          </w:rPr>
          <w:t>uttke M.</w:t>
        </w:r>
      </w:ins>
      <w:del w:id="203" w:author="Samantha Ying" w:date="2012-05-16T17:31:00Z">
        <w:r w:rsidDel="005730E6">
          <w:rPr>
            <w:rFonts w:ascii="Times New Roman" w:hAnsi="Times New Roman" w:cs="Times New Roman"/>
          </w:rPr>
          <w:delText>UTTKE M</w:delText>
        </w:r>
      </w:del>
      <w:r>
        <w:rPr>
          <w:rFonts w:ascii="Times New Roman" w:hAnsi="Times New Roman" w:cs="Times New Roman"/>
        </w:rPr>
        <w:t>, B</w:t>
      </w:r>
      <w:ins w:id="204" w:author="Samantha Ying" w:date="2012-05-16T17:31:00Z">
        <w:r w:rsidR="005730E6">
          <w:rPr>
            <w:rFonts w:ascii="Times New Roman" w:hAnsi="Times New Roman" w:cs="Times New Roman"/>
          </w:rPr>
          <w:t>aumgartl T.</w:t>
        </w:r>
      </w:ins>
      <w:del w:id="205" w:author="Samantha Ying" w:date="2012-05-16T17:31:00Z">
        <w:r w:rsidDel="005730E6">
          <w:rPr>
            <w:rFonts w:ascii="Times New Roman" w:hAnsi="Times New Roman" w:cs="Times New Roman"/>
          </w:rPr>
          <w:delText>AUMGARTL T</w:delText>
        </w:r>
      </w:del>
      <w:r>
        <w:rPr>
          <w:rFonts w:ascii="Times New Roman" w:hAnsi="Times New Roman" w:cs="Times New Roman"/>
        </w:rPr>
        <w:t xml:space="preserve"> (1994) Soil physical-properties related to soil-structure. </w:t>
      </w:r>
      <w:r>
        <w:rPr>
          <w:rFonts w:ascii="Times New Roman" w:hAnsi="Times New Roman" w:cs="Times New Roman"/>
          <w:i/>
          <w:iCs/>
        </w:rPr>
        <w:t>Soil Till</w:t>
      </w:r>
      <w:ins w:id="206" w:author="Samantha Ying" w:date="2012-05-16T17:31:00Z">
        <w:r w:rsidR="005730E6">
          <w:rPr>
            <w:rFonts w:ascii="Times New Roman" w:hAnsi="Times New Roman" w:cs="Times New Roman"/>
            <w:i/>
            <w:iCs/>
          </w:rPr>
          <w:t>.</w:t>
        </w:r>
      </w:ins>
      <w:r>
        <w:rPr>
          <w:rFonts w:ascii="Times New Roman" w:hAnsi="Times New Roman" w:cs="Times New Roman"/>
          <w:i/>
          <w:iCs/>
        </w:rPr>
        <w:t xml:space="preserve"> Res</w:t>
      </w:r>
      <w:ins w:id="207" w:author="Samantha Ying" w:date="2012-05-16T17:31:00Z">
        <w:r w:rsidR="005730E6">
          <w:rPr>
            <w:rFonts w:ascii="Times New Roman" w:hAnsi="Times New Roman" w:cs="Times New Roman"/>
          </w:rPr>
          <w:t xml:space="preserve">. </w:t>
        </w:r>
      </w:ins>
      <w:del w:id="208" w:author="Samantha Ying" w:date="2012-05-16T17:31:00Z">
        <w:r w:rsidRPr="005730E6" w:rsidDel="005730E6">
          <w:rPr>
            <w:rFonts w:ascii="Times New Roman" w:hAnsi="Times New Roman" w:cs="Times New Roman"/>
            <w:b/>
            <w:rPrChange w:id="209" w:author="Samantha Ying" w:date="2012-05-16T17:31:00Z">
              <w:rPr>
                <w:rFonts w:ascii="Times New Roman" w:hAnsi="Times New Roman" w:cs="Times New Roman"/>
              </w:rPr>
            </w:rPrChange>
          </w:rPr>
          <w:delText xml:space="preserve"> </w:delText>
        </w:r>
      </w:del>
      <w:r w:rsidRPr="005730E6">
        <w:rPr>
          <w:rFonts w:ascii="Times New Roman" w:hAnsi="Times New Roman" w:cs="Times New Roman"/>
          <w:b/>
          <w:rPrChange w:id="210" w:author="Samantha Ying" w:date="2012-05-16T17:31:00Z">
            <w:rPr>
              <w:rFonts w:ascii="Times New Roman" w:hAnsi="Times New Roman" w:cs="Times New Roman"/>
            </w:rPr>
          </w:rPrChange>
        </w:rPr>
        <w:t>30</w:t>
      </w:r>
      <w:del w:id="211" w:author="Samantha Ying" w:date="2012-05-16T17:31:00Z">
        <w:r w:rsidDel="005730E6">
          <w:rPr>
            <w:rFonts w:ascii="Times New Roman" w:hAnsi="Times New Roman" w:cs="Times New Roman"/>
          </w:rPr>
          <w:delText>:</w:delText>
        </w:r>
      </w:del>
      <w:ins w:id="212" w:author="Samantha Ying" w:date="2012-05-16T17:31:00Z">
        <w:r w:rsidR="005730E6">
          <w:rPr>
            <w:rFonts w:ascii="Times New Roman" w:hAnsi="Times New Roman" w:cs="Times New Roman"/>
          </w:rPr>
          <w:t xml:space="preserve">, </w:t>
        </w:r>
      </w:ins>
      <w:r>
        <w:rPr>
          <w:rFonts w:ascii="Times New Roman" w:hAnsi="Times New Roman" w:cs="Times New Roman"/>
        </w:rPr>
        <w:t>187–216.</w:t>
      </w:r>
    </w:p>
    <w:p w:rsidR="00DB2090" w:rsidRDefault="00DB2090" w:rsidP="00DB2090">
      <w:pPr>
        <w:widowControl w:val="0"/>
        <w:tabs>
          <w:tab w:val="left" w:pos="640"/>
        </w:tabs>
        <w:autoSpaceDE w:val="0"/>
        <w:autoSpaceDN w:val="0"/>
        <w:adjustRightInd w:val="0"/>
        <w:spacing w:after="240"/>
        <w:ind w:left="640" w:hanging="640"/>
        <w:rPr>
          <w:rFonts w:ascii="Times New Roman" w:hAnsi="Times New Roman" w:cs="Times New Roman"/>
        </w:rPr>
      </w:pPr>
      <w:r>
        <w:rPr>
          <w:rFonts w:ascii="Times New Roman" w:hAnsi="Times New Roman" w:cs="Times New Roman"/>
        </w:rPr>
        <w:t>17.</w:t>
      </w:r>
      <w:r>
        <w:rPr>
          <w:rFonts w:ascii="Times New Roman" w:hAnsi="Times New Roman" w:cs="Times New Roman"/>
        </w:rPr>
        <w:tab/>
        <w:t>Masue-Slowey Y</w:t>
      </w:r>
      <w:ins w:id="213" w:author="Samantha Ying" w:date="2012-05-16T17:31:00Z">
        <w:r w:rsidR="0062034D">
          <w:rPr>
            <w:rFonts w:ascii="Times New Roman" w:hAnsi="Times New Roman" w:cs="Times New Roman"/>
          </w:rPr>
          <w:t>.</w:t>
        </w:r>
      </w:ins>
      <w:r>
        <w:rPr>
          <w:rFonts w:ascii="Times New Roman" w:hAnsi="Times New Roman" w:cs="Times New Roman"/>
        </w:rPr>
        <w:t>, Kocar B</w:t>
      </w:r>
      <w:ins w:id="214" w:author="Samantha Ying" w:date="2012-05-16T17:31:00Z">
        <w:r w:rsidR="0062034D">
          <w:rPr>
            <w:rFonts w:ascii="Times New Roman" w:hAnsi="Times New Roman" w:cs="Times New Roman"/>
          </w:rPr>
          <w:t>.</w:t>
        </w:r>
      </w:ins>
      <w:r>
        <w:rPr>
          <w:rFonts w:ascii="Times New Roman" w:hAnsi="Times New Roman" w:cs="Times New Roman"/>
        </w:rPr>
        <w:t>D</w:t>
      </w:r>
      <w:ins w:id="215" w:author="Samantha Ying" w:date="2012-05-16T17:31:00Z">
        <w:r w:rsidR="0062034D">
          <w:rPr>
            <w:rFonts w:ascii="Times New Roman" w:hAnsi="Times New Roman" w:cs="Times New Roman"/>
          </w:rPr>
          <w:t>.</w:t>
        </w:r>
      </w:ins>
      <w:r>
        <w:rPr>
          <w:rFonts w:ascii="Times New Roman" w:hAnsi="Times New Roman" w:cs="Times New Roman"/>
        </w:rPr>
        <w:t>, Jofre S</w:t>
      </w:r>
      <w:ins w:id="216" w:author="Samantha Ying" w:date="2012-05-16T17:31:00Z">
        <w:r w:rsidR="0062034D">
          <w:rPr>
            <w:rFonts w:ascii="Times New Roman" w:hAnsi="Times New Roman" w:cs="Times New Roman"/>
          </w:rPr>
          <w:t xml:space="preserve">. </w:t>
        </w:r>
      </w:ins>
      <w:r>
        <w:rPr>
          <w:rFonts w:ascii="Times New Roman" w:hAnsi="Times New Roman" w:cs="Times New Roman"/>
        </w:rPr>
        <w:t>A</w:t>
      </w:r>
      <w:ins w:id="217" w:author="Samantha Ying" w:date="2012-05-16T17:31:00Z">
        <w:r w:rsidR="0062034D">
          <w:rPr>
            <w:rFonts w:ascii="Times New Roman" w:hAnsi="Times New Roman" w:cs="Times New Roman"/>
          </w:rPr>
          <w:t>.</w:t>
        </w:r>
      </w:ins>
      <w:ins w:id="218" w:author="Samantha Ying" w:date="2012-05-16T17:32:00Z">
        <w:r w:rsidR="0062034D">
          <w:rPr>
            <w:rFonts w:ascii="Times New Roman" w:hAnsi="Times New Roman" w:cs="Times New Roman"/>
          </w:rPr>
          <w:t xml:space="preserve"> </w:t>
        </w:r>
      </w:ins>
      <w:r>
        <w:rPr>
          <w:rFonts w:ascii="Times New Roman" w:hAnsi="Times New Roman" w:cs="Times New Roman"/>
        </w:rPr>
        <w:t>B</w:t>
      </w:r>
      <w:ins w:id="219" w:author="Samantha Ying" w:date="2012-05-16T17:31:00Z">
        <w:r w:rsidR="0062034D">
          <w:rPr>
            <w:rFonts w:ascii="Times New Roman" w:hAnsi="Times New Roman" w:cs="Times New Roman"/>
          </w:rPr>
          <w:t>.</w:t>
        </w:r>
      </w:ins>
      <w:r>
        <w:rPr>
          <w:rFonts w:ascii="Times New Roman" w:hAnsi="Times New Roman" w:cs="Times New Roman"/>
        </w:rPr>
        <w:t>, Mayer K</w:t>
      </w:r>
      <w:ins w:id="220" w:author="Samantha Ying" w:date="2012-05-16T17:32:00Z">
        <w:r w:rsidR="0062034D">
          <w:rPr>
            <w:rFonts w:ascii="Times New Roman" w:hAnsi="Times New Roman" w:cs="Times New Roman"/>
          </w:rPr>
          <w:t xml:space="preserve">. </w:t>
        </w:r>
      </w:ins>
      <w:r>
        <w:rPr>
          <w:rFonts w:ascii="Times New Roman" w:hAnsi="Times New Roman" w:cs="Times New Roman"/>
        </w:rPr>
        <w:t>U</w:t>
      </w:r>
      <w:ins w:id="221" w:author="Samantha Ying" w:date="2012-05-16T17:32:00Z">
        <w:r w:rsidR="0062034D">
          <w:rPr>
            <w:rFonts w:ascii="Times New Roman" w:hAnsi="Times New Roman" w:cs="Times New Roman"/>
          </w:rPr>
          <w:t>.</w:t>
        </w:r>
      </w:ins>
      <w:r>
        <w:rPr>
          <w:rFonts w:ascii="Times New Roman" w:hAnsi="Times New Roman" w:cs="Times New Roman"/>
        </w:rPr>
        <w:t>,</w:t>
      </w:r>
      <w:ins w:id="222" w:author="Samantha Ying" w:date="2012-05-16T17:32:00Z">
        <w:r w:rsidR="0062034D">
          <w:rPr>
            <w:rFonts w:ascii="Times New Roman" w:hAnsi="Times New Roman" w:cs="Times New Roman"/>
          </w:rPr>
          <w:t xml:space="preserve"> and</w:t>
        </w:r>
      </w:ins>
      <w:r>
        <w:rPr>
          <w:rFonts w:ascii="Times New Roman" w:hAnsi="Times New Roman" w:cs="Times New Roman"/>
        </w:rPr>
        <w:t xml:space="preserve"> Fendorf S</w:t>
      </w:r>
      <w:ins w:id="223" w:author="Samantha Ying" w:date="2012-05-16T17:32:00Z">
        <w:r w:rsidR="0062034D">
          <w:rPr>
            <w:rFonts w:ascii="Times New Roman" w:hAnsi="Times New Roman" w:cs="Times New Roman"/>
          </w:rPr>
          <w:t>.</w:t>
        </w:r>
      </w:ins>
      <w:r>
        <w:rPr>
          <w:rFonts w:ascii="Times New Roman" w:hAnsi="Times New Roman" w:cs="Times New Roman"/>
        </w:rPr>
        <w:t xml:space="preserve"> (2011) Transport Implications Resulting from Internal Redistribution of Arsenic and Iron within Constructed Soil Aggregates. </w:t>
      </w:r>
      <w:r>
        <w:rPr>
          <w:rFonts w:ascii="Times New Roman" w:hAnsi="Times New Roman" w:cs="Times New Roman"/>
          <w:i/>
          <w:iCs/>
        </w:rPr>
        <w:t>Environ</w:t>
      </w:r>
      <w:ins w:id="224" w:author="Samantha Ying" w:date="2012-05-16T17:32:00Z">
        <w:r w:rsidR="0062034D">
          <w:rPr>
            <w:rFonts w:ascii="Times New Roman" w:hAnsi="Times New Roman" w:cs="Times New Roman"/>
            <w:i/>
            <w:iCs/>
          </w:rPr>
          <w:t>.</w:t>
        </w:r>
      </w:ins>
      <w:r>
        <w:rPr>
          <w:rFonts w:ascii="Times New Roman" w:hAnsi="Times New Roman" w:cs="Times New Roman"/>
          <w:i/>
          <w:iCs/>
        </w:rPr>
        <w:t xml:space="preserve"> Sci</w:t>
      </w:r>
      <w:ins w:id="225" w:author="Samantha Ying" w:date="2012-05-16T17:32:00Z">
        <w:r w:rsidR="0062034D">
          <w:rPr>
            <w:rFonts w:ascii="Times New Roman" w:hAnsi="Times New Roman" w:cs="Times New Roman"/>
            <w:i/>
            <w:iCs/>
          </w:rPr>
          <w:t>.</w:t>
        </w:r>
      </w:ins>
      <w:r>
        <w:rPr>
          <w:rFonts w:ascii="Times New Roman" w:hAnsi="Times New Roman" w:cs="Times New Roman"/>
          <w:i/>
          <w:iCs/>
        </w:rPr>
        <w:t xml:space="preserve"> Technol</w:t>
      </w:r>
      <w:ins w:id="226" w:author="Samantha Ying" w:date="2012-05-16T17:32:00Z">
        <w:r w:rsidR="0062034D">
          <w:rPr>
            <w:rFonts w:ascii="Times New Roman" w:hAnsi="Times New Roman" w:cs="Times New Roman"/>
            <w:i/>
            <w:iCs/>
          </w:rPr>
          <w:t>.</w:t>
        </w:r>
      </w:ins>
      <w:r>
        <w:rPr>
          <w:rFonts w:ascii="Times New Roman" w:hAnsi="Times New Roman" w:cs="Times New Roman"/>
        </w:rPr>
        <w:t xml:space="preserve"> </w:t>
      </w:r>
      <w:r w:rsidRPr="0062034D">
        <w:rPr>
          <w:rFonts w:ascii="Times New Roman" w:hAnsi="Times New Roman" w:cs="Times New Roman"/>
          <w:b/>
          <w:rPrChange w:id="227" w:author="Samantha Ying" w:date="2012-05-16T17:32:00Z">
            <w:rPr>
              <w:rFonts w:ascii="Times New Roman" w:hAnsi="Times New Roman" w:cs="Times New Roman"/>
            </w:rPr>
          </w:rPrChange>
        </w:rPr>
        <w:t>45</w:t>
      </w:r>
      <w:del w:id="228" w:author="Samantha Ying" w:date="2012-05-16T17:32:00Z">
        <w:r w:rsidDel="0062034D">
          <w:rPr>
            <w:rFonts w:ascii="Times New Roman" w:hAnsi="Times New Roman" w:cs="Times New Roman"/>
          </w:rPr>
          <w:delText>:</w:delText>
        </w:r>
      </w:del>
      <w:ins w:id="229" w:author="Samantha Ying" w:date="2012-05-16T17:32:00Z">
        <w:r w:rsidR="0062034D">
          <w:rPr>
            <w:rFonts w:ascii="Times New Roman" w:hAnsi="Times New Roman" w:cs="Times New Roman"/>
          </w:rPr>
          <w:t xml:space="preserve">, </w:t>
        </w:r>
      </w:ins>
      <w:r>
        <w:rPr>
          <w:rFonts w:ascii="Times New Roman" w:hAnsi="Times New Roman" w:cs="Times New Roman"/>
        </w:rPr>
        <w:t>582–588.</w:t>
      </w:r>
    </w:p>
    <w:p w:rsidR="00DB2090" w:rsidRDefault="00DB2090" w:rsidP="00DB2090">
      <w:pPr>
        <w:widowControl w:val="0"/>
        <w:tabs>
          <w:tab w:val="left" w:pos="640"/>
        </w:tabs>
        <w:autoSpaceDE w:val="0"/>
        <w:autoSpaceDN w:val="0"/>
        <w:adjustRightInd w:val="0"/>
        <w:spacing w:after="240"/>
        <w:ind w:left="640" w:hanging="640"/>
        <w:rPr>
          <w:rFonts w:ascii="Times New Roman" w:hAnsi="Times New Roman" w:cs="Times New Roman"/>
        </w:rPr>
      </w:pPr>
      <w:r>
        <w:rPr>
          <w:rFonts w:ascii="Times New Roman" w:hAnsi="Times New Roman" w:cs="Times New Roman"/>
        </w:rPr>
        <w:t>18.</w:t>
      </w:r>
      <w:r>
        <w:rPr>
          <w:rFonts w:ascii="Times New Roman" w:hAnsi="Times New Roman" w:cs="Times New Roman"/>
        </w:rPr>
        <w:tab/>
        <w:t>Baas-Becking L</w:t>
      </w:r>
      <w:ins w:id="230" w:author="Samantha Ying" w:date="2012-05-16T17:32:00Z">
        <w:r w:rsidR="00767437">
          <w:rPr>
            <w:rFonts w:ascii="Times New Roman" w:hAnsi="Times New Roman" w:cs="Times New Roman"/>
          </w:rPr>
          <w:t>.</w:t>
        </w:r>
      </w:ins>
      <w:r>
        <w:rPr>
          <w:rFonts w:ascii="Times New Roman" w:hAnsi="Times New Roman" w:cs="Times New Roman"/>
        </w:rPr>
        <w:t>, K</w:t>
      </w:r>
      <w:ins w:id="231" w:author="Samantha Ying" w:date="2012-05-16T17:32:00Z">
        <w:r w:rsidR="00767437">
          <w:rPr>
            <w:rFonts w:ascii="Times New Roman" w:hAnsi="Times New Roman" w:cs="Times New Roman"/>
          </w:rPr>
          <w:t>aplan</w:t>
        </w:r>
      </w:ins>
      <w:del w:id="232" w:author="Samantha Ying" w:date="2012-05-16T17:32:00Z">
        <w:r w:rsidDel="00767437">
          <w:rPr>
            <w:rFonts w:ascii="Times New Roman" w:hAnsi="Times New Roman" w:cs="Times New Roman"/>
          </w:rPr>
          <w:delText>APLAN I</w:delText>
        </w:r>
      </w:del>
      <w:ins w:id="233" w:author="Samantha Ying" w:date="2012-05-16T17:32:00Z">
        <w:r w:rsidR="00767437">
          <w:rPr>
            <w:rFonts w:ascii="Times New Roman" w:hAnsi="Times New Roman" w:cs="Times New Roman"/>
          </w:rPr>
          <w:t xml:space="preserve"> I.</w:t>
        </w:r>
      </w:ins>
      <w:r>
        <w:rPr>
          <w:rFonts w:ascii="Times New Roman" w:hAnsi="Times New Roman" w:cs="Times New Roman"/>
        </w:rPr>
        <w:t>,</w:t>
      </w:r>
      <w:ins w:id="234" w:author="Samantha Ying" w:date="2012-05-16T17:32:00Z">
        <w:r w:rsidR="00767437">
          <w:rPr>
            <w:rFonts w:ascii="Times New Roman" w:hAnsi="Times New Roman" w:cs="Times New Roman"/>
          </w:rPr>
          <w:t xml:space="preserve"> and</w:t>
        </w:r>
      </w:ins>
      <w:r>
        <w:rPr>
          <w:rFonts w:ascii="Times New Roman" w:hAnsi="Times New Roman" w:cs="Times New Roman"/>
        </w:rPr>
        <w:t xml:space="preserve"> M</w:t>
      </w:r>
      <w:ins w:id="235" w:author="Samantha Ying" w:date="2012-05-16T17:32:00Z">
        <w:r w:rsidR="00767437">
          <w:rPr>
            <w:rFonts w:ascii="Times New Roman" w:hAnsi="Times New Roman" w:cs="Times New Roman"/>
          </w:rPr>
          <w:t>oore D.</w:t>
        </w:r>
      </w:ins>
      <w:del w:id="236" w:author="Samantha Ying" w:date="2012-05-16T17:33:00Z">
        <w:r w:rsidDel="00767437">
          <w:rPr>
            <w:rFonts w:ascii="Times New Roman" w:hAnsi="Times New Roman" w:cs="Times New Roman"/>
          </w:rPr>
          <w:delText>OORE D</w:delText>
        </w:r>
      </w:del>
      <w:r>
        <w:rPr>
          <w:rFonts w:ascii="Times New Roman" w:hAnsi="Times New Roman" w:cs="Times New Roman"/>
        </w:rPr>
        <w:t xml:space="preserve"> (1960) Limits of the natural environment in terms of pH and oxidation-reduction potential. </w:t>
      </w:r>
      <w:r>
        <w:rPr>
          <w:rFonts w:ascii="Times New Roman" w:hAnsi="Times New Roman" w:cs="Times New Roman"/>
          <w:i/>
          <w:iCs/>
        </w:rPr>
        <w:t>J</w:t>
      </w:r>
      <w:ins w:id="237" w:author="Samantha Ying" w:date="2012-05-16T17:33:00Z">
        <w:r w:rsidR="00767437">
          <w:rPr>
            <w:rFonts w:ascii="Times New Roman" w:hAnsi="Times New Roman" w:cs="Times New Roman"/>
            <w:i/>
            <w:iCs/>
          </w:rPr>
          <w:t>.</w:t>
        </w:r>
      </w:ins>
      <w:r>
        <w:rPr>
          <w:rFonts w:ascii="Times New Roman" w:hAnsi="Times New Roman" w:cs="Times New Roman"/>
          <w:i/>
          <w:iCs/>
        </w:rPr>
        <w:t xml:space="preserve"> Geol</w:t>
      </w:r>
      <w:ins w:id="238" w:author="Samantha Ying" w:date="2012-05-16T17:33:00Z">
        <w:r w:rsidR="00767437">
          <w:rPr>
            <w:rFonts w:ascii="Times New Roman" w:hAnsi="Times New Roman" w:cs="Times New Roman"/>
            <w:i/>
            <w:iCs/>
          </w:rPr>
          <w:t>.</w:t>
        </w:r>
      </w:ins>
      <w:r>
        <w:rPr>
          <w:rFonts w:ascii="Times New Roman" w:hAnsi="Times New Roman" w:cs="Times New Roman"/>
        </w:rPr>
        <w:t xml:space="preserve"> </w:t>
      </w:r>
      <w:r w:rsidRPr="00767437">
        <w:rPr>
          <w:rFonts w:ascii="Times New Roman" w:hAnsi="Times New Roman" w:cs="Times New Roman"/>
          <w:b/>
          <w:rPrChange w:id="239" w:author="Samantha Ying" w:date="2012-05-16T17:33:00Z">
            <w:rPr>
              <w:rFonts w:ascii="Times New Roman" w:hAnsi="Times New Roman" w:cs="Times New Roman"/>
            </w:rPr>
          </w:rPrChange>
        </w:rPr>
        <w:t>68</w:t>
      </w:r>
      <w:del w:id="240" w:author="Samantha Ying" w:date="2012-05-16T17:33:00Z">
        <w:r w:rsidDel="00767437">
          <w:rPr>
            <w:rFonts w:ascii="Times New Roman" w:hAnsi="Times New Roman" w:cs="Times New Roman"/>
          </w:rPr>
          <w:delText>:</w:delText>
        </w:r>
      </w:del>
      <w:ins w:id="241" w:author="Samantha Ying" w:date="2012-05-16T17:33:00Z">
        <w:r w:rsidR="00767437">
          <w:rPr>
            <w:rFonts w:ascii="Times New Roman" w:hAnsi="Times New Roman" w:cs="Times New Roman"/>
          </w:rPr>
          <w:t xml:space="preserve">, </w:t>
        </w:r>
      </w:ins>
      <w:r>
        <w:rPr>
          <w:rFonts w:ascii="Times New Roman" w:hAnsi="Times New Roman" w:cs="Times New Roman"/>
        </w:rPr>
        <w:t>243–284.</w:t>
      </w:r>
    </w:p>
    <w:p w:rsidR="00DB2090" w:rsidRDefault="00DB2090" w:rsidP="00DB2090">
      <w:pPr>
        <w:widowControl w:val="0"/>
        <w:tabs>
          <w:tab w:val="left" w:pos="640"/>
        </w:tabs>
        <w:autoSpaceDE w:val="0"/>
        <w:autoSpaceDN w:val="0"/>
        <w:adjustRightInd w:val="0"/>
        <w:spacing w:after="240"/>
        <w:ind w:left="640" w:hanging="640"/>
        <w:rPr>
          <w:rFonts w:ascii="Times New Roman" w:hAnsi="Times New Roman" w:cs="Times New Roman"/>
        </w:rPr>
      </w:pPr>
      <w:r>
        <w:rPr>
          <w:rFonts w:ascii="Times New Roman" w:hAnsi="Times New Roman" w:cs="Times New Roman"/>
        </w:rPr>
        <w:t>19.</w:t>
      </w:r>
      <w:r>
        <w:rPr>
          <w:rFonts w:ascii="Times New Roman" w:hAnsi="Times New Roman" w:cs="Times New Roman"/>
        </w:rPr>
        <w:tab/>
        <w:t>Kocar B</w:t>
      </w:r>
      <w:ins w:id="242" w:author="Samantha Ying" w:date="2012-05-16T17:33:00Z">
        <w:r w:rsidR="0060136E">
          <w:rPr>
            <w:rFonts w:ascii="Times New Roman" w:hAnsi="Times New Roman" w:cs="Times New Roman"/>
          </w:rPr>
          <w:t xml:space="preserve">. </w:t>
        </w:r>
      </w:ins>
      <w:r>
        <w:rPr>
          <w:rFonts w:ascii="Times New Roman" w:hAnsi="Times New Roman" w:cs="Times New Roman"/>
        </w:rPr>
        <w:t>D</w:t>
      </w:r>
      <w:ins w:id="243" w:author="Samantha Ying" w:date="2012-05-16T17:33:00Z">
        <w:r w:rsidR="0060136E">
          <w:rPr>
            <w:rFonts w:ascii="Times New Roman" w:hAnsi="Times New Roman" w:cs="Times New Roman"/>
          </w:rPr>
          <w:t>.</w:t>
        </w:r>
      </w:ins>
      <w:r>
        <w:rPr>
          <w:rFonts w:ascii="Times New Roman" w:hAnsi="Times New Roman" w:cs="Times New Roman"/>
        </w:rPr>
        <w:t>, Herbel M</w:t>
      </w:r>
      <w:ins w:id="244" w:author="Samantha Ying" w:date="2012-05-16T17:33:00Z">
        <w:r w:rsidR="0060136E">
          <w:rPr>
            <w:rFonts w:ascii="Times New Roman" w:hAnsi="Times New Roman" w:cs="Times New Roman"/>
          </w:rPr>
          <w:t xml:space="preserve">. </w:t>
        </w:r>
      </w:ins>
      <w:r>
        <w:rPr>
          <w:rFonts w:ascii="Times New Roman" w:hAnsi="Times New Roman" w:cs="Times New Roman"/>
        </w:rPr>
        <w:t>J</w:t>
      </w:r>
      <w:ins w:id="245" w:author="Samantha Ying" w:date="2012-05-16T17:33:00Z">
        <w:r w:rsidR="0060136E">
          <w:rPr>
            <w:rFonts w:ascii="Times New Roman" w:hAnsi="Times New Roman" w:cs="Times New Roman"/>
          </w:rPr>
          <w:t>.</w:t>
        </w:r>
      </w:ins>
      <w:r>
        <w:rPr>
          <w:rFonts w:ascii="Times New Roman" w:hAnsi="Times New Roman" w:cs="Times New Roman"/>
        </w:rPr>
        <w:t>, Tufano K</w:t>
      </w:r>
      <w:ins w:id="246" w:author="Samantha Ying" w:date="2012-05-16T17:33:00Z">
        <w:r w:rsidR="0060136E">
          <w:rPr>
            <w:rFonts w:ascii="Times New Roman" w:hAnsi="Times New Roman" w:cs="Times New Roman"/>
          </w:rPr>
          <w:t xml:space="preserve">. </w:t>
        </w:r>
      </w:ins>
      <w:r>
        <w:rPr>
          <w:rFonts w:ascii="Times New Roman" w:hAnsi="Times New Roman" w:cs="Times New Roman"/>
        </w:rPr>
        <w:t>J</w:t>
      </w:r>
      <w:ins w:id="247" w:author="Samantha Ying" w:date="2012-05-16T17:33:00Z">
        <w:r w:rsidR="0060136E">
          <w:rPr>
            <w:rFonts w:ascii="Times New Roman" w:hAnsi="Times New Roman" w:cs="Times New Roman"/>
          </w:rPr>
          <w:t>.</w:t>
        </w:r>
      </w:ins>
      <w:r>
        <w:rPr>
          <w:rFonts w:ascii="Times New Roman" w:hAnsi="Times New Roman" w:cs="Times New Roman"/>
        </w:rPr>
        <w:t xml:space="preserve">, </w:t>
      </w:r>
      <w:ins w:id="248" w:author="Samantha Ying" w:date="2012-05-16T17:33:00Z">
        <w:r w:rsidR="0060136E">
          <w:rPr>
            <w:rFonts w:ascii="Times New Roman" w:hAnsi="Times New Roman" w:cs="Times New Roman"/>
          </w:rPr>
          <w:t xml:space="preserve">and </w:t>
        </w:r>
      </w:ins>
      <w:r>
        <w:rPr>
          <w:rFonts w:ascii="Times New Roman" w:hAnsi="Times New Roman" w:cs="Times New Roman"/>
        </w:rPr>
        <w:t>Fendorf S</w:t>
      </w:r>
      <w:ins w:id="249" w:author="Samantha Ying" w:date="2012-05-16T17:33:00Z">
        <w:r w:rsidR="0060136E">
          <w:rPr>
            <w:rFonts w:ascii="Times New Roman" w:hAnsi="Times New Roman" w:cs="Times New Roman"/>
          </w:rPr>
          <w:t>.</w:t>
        </w:r>
      </w:ins>
      <w:r>
        <w:rPr>
          <w:rFonts w:ascii="Times New Roman" w:hAnsi="Times New Roman" w:cs="Times New Roman"/>
        </w:rPr>
        <w:t xml:space="preserve"> (2006) Contrasting effects of dissimilatory iron(III) and arsenic(V) reduction on arsenic retention and transport. </w:t>
      </w:r>
      <w:r>
        <w:rPr>
          <w:rFonts w:ascii="Times New Roman" w:hAnsi="Times New Roman" w:cs="Times New Roman"/>
          <w:i/>
          <w:iCs/>
        </w:rPr>
        <w:t>Environ</w:t>
      </w:r>
      <w:ins w:id="250" w:author="Samantha Ying" w:date="2012-05-16T17:33:00Z">
        <w:r w:rsidR="0060136E">
          <w:rPr>
            <w:rFonts w:ascii="Times New Roman" w:hAnsi="Times New Roman" w:cs="Times New Roman"/>
            <w:i/>
            <w:iCs/>
          </w:rPr>
          <w:t>.</w:t>
        </w:r>
      </w:ins>
      <w:r>
        <w:rPr>
          <w:rFonts w:ascii="Times New Roman" w:hAnsi="Times New Roman" w:cs="Times New Roman"/>
          <w:i/>
          <w:iCs/>
        </w:rPr>
        <w:t xml:space="preserve"> Sci</w:t>
      </w:r>
      <w:ins w:id="251" w:author="Samantha Ying" w:date="2012-05-16T17:33:00Z">
        <w:r w:rsidR="0060136E">
          <w:rPr>
            <w:rFonts w:ascii="Times New Roman" w:hAnsi="Times New Roman" w:cs="Times New Roman"/>
            <w:i/>
            <w:iCs/>
          </w:rPr>
          <w:t>.</w:t>
        </w:r>
      </w:ins>
      <w:r>
        <w:rPr>
          <w:rFonts w:ascii="Times New Roman" w:hAnsi="Times New Roman" w:cs="Times New Roman"/>
          <w:i/>
          <w:iCs/>
        </w:rPr>
        <w:t xml:space="preserve"> Technol</w:t>
      </w:r>
      <w:ins w:id="252" w:author="Samantha Ying" w:date="2012-05-16T17:33:00Z">
        <w:r w:rsidR="0060136E">
          <w:rPr>
            <w:rFonts w:ascii="Times New Roman" w:hAnsi="Times New Roman" w:cs="Times New Roman"/>
            <w:i/>
            <w:iCs/>
          </w:rPr>
          <w:t>.</w:t>
        </w:r>
      </w:ins>
      <w:r>
        <w:rPr>
          <w:rFonts w:ascii="Times New Roman" w:hAnsi="Times New Roman" w:cs="Times New Roman"/>
        </w:rPr>
        <w:t xml:space="preserve"> </w:t>
      </w:r>
      <w:r w:rsidRPr="0060136E">
        <w:rPr>
          <w:rFonts w:ascii="Times New Roman" w:hAnsi="Times New Roman" w:cs="Times New Roman"/>
          <w:b/>
          <w:rPrChange w:id="253" w:author="Samantha Ying" w:date="2012-05-16T17:33:00Z">
            <w:rPr>
              <w:rFonts w:ascii="Times New Roman" w:hAnsi="Times New Roman" w:cs="Times New Roman"/>
            </w:rPr>
          </w:rPrChange>
        </w:rPr>
        <w:t>40</w:t>
      </w:r>
      <w:del w:id="254" w:author="Samantha Ying" w:date="2012-05-16T17:33:00Z">
        <w:r w:rsidDel="0060136E">
          <w:rPr>
            <w:rFonts w:ascii="Times New Roman" w:hAnsi="Times New Roman" w:cs="Times New Roman"/>
          </w:rPr>
          <w:delText>:</w:delText>
        </w:r>
      </w:del>
      <w:ins w:id="255" w:author="Samantha Ying" w:date="2012-05-16T17:33:00Z">
        <w:r w:rsidR="0060136E">
          <w:rPr>
            <w:rFonts w:ascii="Times New Roman" w:hAnsi="Times New Roman" w:cs="Times New Roman"/>
          </w:rPr>
          <w:t xml:space="preserve">, </w:t>
        </w:r>
      </w:ins>
      <w:r>
        <w:rPr>
          <w:rFonts w:ascii="Times New Roman" w:hAnsi="Times New Roman" w:cs="Times New Roman"/>
        </w:rPr>
        <w:t>6715–6721.</w:t>
      </w:r>
    </w:p>
    <w:p w:rsidR="00DB2090" w:rsidRDefault="00DB2090" w:rsidP="00DB2090">
      <w:pPr>
        <w:widowControl w:val="0"/>
        <w:tabs>
          <w:tab w:val="left" w:pos="640"/>
        </w:tabs>
        <w:autoSpaceDE w:val="0"/>
        <w:autoSpaceDN w:val="0"/>
        <w:adjustRightInd w:val="0"/>
        <w:spacing w:after="240"/>
        <w:ind w:left="640" w:hanging="640"/>
        <w:rPr>
          <w:rFonts w:ascii="Times New Roman" w:hAnsi="Times New Roman" w:cs="Times New Roman"/>
        </w:rPr>
      </w:pPr>
      <w:r>
        <w:rPr>
          <w:rFonts w:ascii="Times New Roman" w:hAnsi="Times New Roman" w:cs="Times New Roman"/>
        </w:rPr>
        <w:t>20.</w:t>
      </w:r>
      <w:r>
        <w:rPr>
          <w:rFonts w:ascii="Times New Roman" w:hAnsi="Times New Roman" w:cs="Times New Roman"/>
        </w:rPr>
        <w:tab/>
        <w:t>Post J</w:t>
      </w:r>
      <w:ins w:id="256" w:author="Samantha Ying" w:date="2012-05-16T17:33:00Z">
        <w:r w:rsidR="00636131">
          <w:rPr>
            <w:rFonts w:ascii="Times New Roman" w:hAnsi="Times New Roman" w:cs="Times New Roman"/>
          </w:rPr>
          <w:t>.</w:t>
        </w:r>
      </w:ins>
      <w:r>
        <w:rPr>
          <w:rFonts w:ascii="Times New Roman" w:hAnsi="Times New Roman" w:cs="Times New Roman"/>
        </w:rPr>
        <w:t xml:space="preserve"> (1999) Manganese oxide minerals: Crystal structures and economic and environmental significance. </w:t>
      </w:r>
      <w:r>
        <w:rPr>
          <w:rFonts w:ascii="Times New Roman" w:hAnsi="Times New Roman" w:cs="Times New Roman"/>
          <w:i/>
          <w:iCs/>
        </w:rPr>
        <w:t>P</w:t>
      </w:r>
      <w:ins w:id="257" w:author="Samantha Ying" w:date="2012-05-16T17:33:00Z">
        <w:r w:rsidR="00636131">
          <w:rPr>
            <w:rFonts w:ascii="Times New Roman" w:hAnsi="Times New Roman" w:cs="Times New Roman"/>
            <w:i/>
            <w:iCs/>
          </w:rPr>
          <w:t>.</w:t>
        </w:r>
      </w:ins>
      <w:r>
        <w:rPr>
          <w:rFonts w:ascii="Times New Roman" w:hAnsi="Times New Roman" w:cs="Times New Roman"/>
          <w:i/>
          <w:iCs/>
        </w:rPr>
        <w:t xml:space="preserve"> Natl</w:t>
      </w:r>
      <w:ins w:id="258" w:author="Samantha Ying" w:date="2012-05-16T17:33:00Z">
        <w:r w:rsidR="00636131">
          <w:rPr>
            <w:rFonts w:ascii="Times New Roman" w:hAnsi="Times New Roman" w:cs="Times New Roman"/>
            <w:i/>
            <w:iCs/>
          </w:rPr>
          <w:t>.</w:t>
        </w:r>
      </w:ins>
      <w:r>
        <w:rPr>
          <w:rFonts w:ascii="Times New Roman" w:hAnsi="Times New Roman" w:cs="Times New Roman"/>
          <w:i/>
          <w:iCs/>
        </w:rPr>
        <w:t xml:space="preserve"> Acad</w:t>
      </w:r>
      <w:ins w:id="259" w:author="Samantha Ying" w:date="2012-05-16T17:33:00Z">
        <w:r w:rsidR="00636131">
          <w:rPr>
            <w:rFonts w:ascii="Times New Roman" w:hAnsi="Times New Roman" w:cs="Times New Roman"/>
            <w:i/>
            <w:iCs/>
          </w:rPr>
          <w:t>.</w:t>
        </w:r>
      </w:ins>
      <w:r>
        <w:rPr>
          <w:rFonts w:ascii="Times New Roman" w:hAnsi="Times New Roman" w:cs="Times New Roman"/>
          <w:i/>
          <w:iCs/>
        </w:rPr>
        <w:t xml:space="preserve"> Sci</w:t>
      </w:r>
      <w:ins w:id="260" w:author="Samantha Ying" w:date="2012-05-16T17:33:00Z">
        <w:r w:rsidR="00636131">
          <w:rPr>
            <w:rFonts w:ascii="Times New Roman" w:hAnsi="Times New Roman" w:cs="Times New Roman"/>
            <w:i/>
            <w:iCs/>
          </w:rPr>
          <w:t>.</w:t>
        </w:r>
      </w:ins>
      <w:r>
        <w:rPr>
          <w:rFonts w:ascii="Times New Roman" w:hAnsi="Times New Roman" w:cs="Times New Roman"/>
          <w:i/>
          <w:iCs/>
        </w:rPr>
        <w:t xml:space="preserve"> </w:t>
      </w:r>
      <w:del w:id="261" w:author="Samantha Ying" w:date="2012-05-16T17:34:00Z">
        <w:r w:rsidRPr="00636131" w:rsidDel="00636131">
          <w:rPr>
            <w:rFonts w:ascii="Times New Roman" w:hAnsi="Times New Roman" w:cs="Times New Roman"/>
            <w:b/>
            <w:i/>
            <w:iCs/>
            <w:rPrChange w:id="262" w:author="Samantha Ying" w:date="2012-05-16T17:34:00Z">
              <w:rPr>
                <w:rFonts w:ascii="Times New Roman" w:hAnsi="Times New Roman" w:cs="Times New Roman"/>
                <w:i/>
                <w:iCs/>
              </w:rPr>
            </w:rPrChange>
          </w:rPr>
          <w:delText>Usa</w:delText>
        </w:r>
        <w:r w:rsidRPr="00636131" w:rsidDel="00636131">
          <w:rPr>
            <w:rFonts w:ascii="Times New Roman" w:hAnsi="Times New Roman" w:cs="Times New Roman"/>
            <w:b/>
            <w:rPrChange w:id="263" w:author="Samantha Ying" w:date="2012-05-16T17:34:00Z">
              <w:rPr>
                <w:rFonts w:ascii="Times New Roman" w:hAnsi="Times New Roman" w:cs="Times New Roman"/>
              </w:rPr>
            </w:rPrChange>
          </w:rPr>
          <w:delText xml:space="preserve"> </w:delText>
        </w:r>
      </w:del>
      <w:r w:rsidRPr="00636131">
        <w:rPr>
          <w:rFonts w:ascii="Times New Roman" w:hAnsi="Times New Roman" w:cs="Times New Roman"/>
          <w:b/>
          <w:rPrChange w:id="264" w:author="Samantha Ying" w:date="2012-05-16T17:34:00Z">
            <w:rPr>
              <w:rFonts w:ascii="Times New Roman" w:hAnsi="Times New Roman" w:cs="Times New Roman"/>
            </w:rPr>
          </w:rPrChange>
        </w:rPr>
        <w:t>96</w:t>
      </w:r>
      <w:del w:id="265" w:author="Samantha Ying" w:date="2012-05-16T17:34:00Z">
        <w:r w:rsidDel="00636131">
          <w:rPr>
            <w:rFonts w:ascii="Times New Roman" w:hAnsi="Times New Roman" w:cs="Times New Roman"/>
          </w:rPr>
          <w:delText>:</w:delText>
        </w:r>
      </w:del>
      <w:ins w:id="266" w:author="Samantha Ying" w:date="2012-05-16T17:34:00Z">
        <w:r w:rsidR="00636131">
          <w:rPr>
            <w:rFonts w:ascii="Times New Roman" w:hAnsi="Times New Roman" w:cs="Times New Roman"/>
          </w:rPr>
          <w:t xml:space="preserve">, </w:t>
        </w:r>
      </w:ins>
      <w:r>
        <w:rPr>
          <w:rFonts w:ascii="Times New Roman" w:hAnsi="Times New Roman" w:cs="Times New Roman"/>
        </w:rPr>
        <w:t>3447–3454.</w:t>
      </w:r>
    </w:p>
    <w:p w:rsidR="00DB2090" w:rsidRDefault="00DB2090" w:rsidP="00636131">
      <w:pPr>
        <w:widowControl w:val="0"/>
        <w:tabs>
          <w:tab w:val="left" w:pos="640"/>
        </w:tabs>
        <w:autoSpaceDE w:val="0"/>
        <w:autoSpaceDN w:val="0"/>
        <w:adjustRightInd w:val="0"/>
        <w:spacing w:after="240"/>
        <w:ind w:left="640" w:hanging="640"/>
        <w:rPr>
          <w:rFonts w:ascii="Times New Roman" w:hAnsi="Times New Roman" w:cs="Times New Roman"/>
        </w:rPr>
      </w:pPr>
      <w:r>
        <w:rPr>
          <w:rFonts w:ascii="Times New Roman" w:hAnsi="Times New Roman" w:cs="Times New Roman"/>
        </w:rPr>
        <w:t>21.</w:t>
      </w:r>
      <w:r>
        <w:rPr>
          <w:rFonts w:ascii="Times New Roman" w:hAnsi="Times New Roman" w:cs="Times New Roman"/>
        </w:rPr>
        <w:tab/>
      </w:r>
      <w:ins w:id="267" w:author="Samantha Ying" w:date="2012-05-16T17:35:00Z">
        <w:r w:rsidR="00636131">
          <w:rPr>
            <w:rFonts w:ascii="Times New Roman" w:hAnsi="Times New Roman" w:cs="Times New Roman"/>
          </w:rPr>
          <w:t>Diem D. and</w:t>
        </w:r>
      </w:ins>
      <w:ins w:id="268" w:author="Samantha Ying" w:date="2012-05-16T17:36:00Z">
        <w:r w:rsidR="00636131">
          <w:rPr>
            <w:rFonts w:ascii="Times New Roman" w:hAnsi="Times New Roman" w:cs="Times New Roman"/>
          </w:rPr>
          <w:t xml:space="preserve"> </w:t>
        </w:r>
      </w:ins>
      <w:ins w:id="269" w:author="Samantha Ying" w:date="2012-05-16T17:35:00Z">
        <w:r w:rsidR="00636131" w:rsidRPr="00636131">
          <w:rPr>
            <w:rFonts w:ascii="Times New Roman" w:hAnsi="Times New Roman" w:cs="Times New Roman"/>
          </w:rPr>
          <w:t>Stumm</w:t>
        </w:r>
        <w:r w:rsidR="00636131">
          <w:rPr>
            <w:rFonts w:ascii="Times New Roman" w:hAnsi="Times New Roman" w:cs="Times New Roman"/>
          </w:rPr>
          <w:t xml:space="preserve"> </w:t>
        </w:r>
      </w:ins>
      <w:ins w:id="270" w:author="Samantha Ying" w:date="2012-05-16T17:36:00Z">
        <w:r w:rsidR="00636131">
          <w:rPr>
            <w:rFonts w:ascii="Times New Roman" w:hAnsi="Times New Roman" w:cs="Times New Roman"/>
          </w:rPr>
          <w:t xml:space="preserve">W. (1984) </w:t>
        </w:r>
      </w:ins>
      <w:ins w:id="271" w:author="Samantha Ying" w:date="2012-05-16T17:35:00Z">
        <w:r w:rsidR="00636131" w:rsidRPr="00636131">
          <w:rPr>
            <w:rFonts w:ascii="Times New Roman" w:hAnsi="Times New Roman" w:cs="Times New Roman"/>
          </w:rPr>
          <w:t>Is dissolved Mn</w:t>
        </w:r>
        <w:r w:rsidR="00636131" w:rsidRPr="00636131">
          <w:rPr>
            <w:rFonts w:ascii="Times New Roman" w:hAnsi="Times New Roman" w:cs="Times New Roman"/>
            <w:vertAlign w:val="superscript"/>
            <w:rPrChange w:id="272" w:author="Samantha Ying" w:date="2012-05-16T17:36:00Z">
              <w:rPr>
                <w:rFonts w:ascii="Times New Roman" w:hAnsi="Times New Roman" w:cs="Times New Roman"/>
              </w:rPr>
            </w:rPrChange>
          </w:rPr>
          <w:t>2+</w:t>
        </w:r>
        <w:r w:rsidR="00636131" w:rsidRPr="00636131">
          <w:rPr>
            <w:rFonts w:ascii="Times New Roman" w:hAnsi="Times New Roman" w:cs="Times New Roman"/>
          </w:rPr>
          <w:t xml:space="preserve"> being oxidized by O</w:t>
        </w:r>
        <w:r w:rsidR="00636131" w:rsidRPr="00636131">
          <w:rPr>
            <w:rFonts w:ascii="Times New Roman" w:hAnsi="Times New Roman" w:cs="Times New Roman"/>
            <w:vertAlign w:val="subscript"/>
            <w:rPrChange w:id="273" w:author="Samantha Ying" w:date="2012-05-16T17:36:00Z">
              <w:rPr>
                <w:rFonts w:ascii="Times New Roman" w:hAnsi="Times New Roman" w:cs="Times New Roman"/>
              </w:rPr>
            </w:rPrChange>
          </w:rPr>
          <w:t>2</w:t>
        </w:r>
        <w:r w:rsidR="00636131" w:rsidRPr="00636131">
          <w:rPr>
            <w:rFonts w:ascii="Times New Roman" w:hAnsi="Times New Roman" w:cs="Times New Roman"/>
          </w:rPr>
          <w:t xml:space="preserve"> in absence of Mn-bacteria or surface catalysts?</w:t>
        </w:r>
        <w:r w:rsidR="00636131">
          <w:rPr>
            <w:rFonts w:ascii="Times New Roman" w:hAnsi="Times New Roman" w:cs="Times New Roman"/>
          </w:rPr>
          <w:t xml:space="preserve"> </w:t>
        </w:r>
        <w:r w:rsidR="00636131" w:rsidRPr="00636131">
          <w:rPr>
            <w:rFonts w:ascii="Times New Roman" w:hAnsi="Times New Roman" w:cs="Times New Roman"/>
            <w:i/>
            <w:rPrChange w:id="274" w:author="Samantha Ying" w:date="2012-05-16T17:36:00Z">
              <w:rPr>
                <w:rFonts w:ascii="Times New Roman" w:hAnsi="Times New Roman" w:cs="Times New Roman"/>
              </w:rPr>
            </w:rPrChange>
          </w:rPr>
          <w:t>Geochim. Cosmochim. Acta,</w:t>
        </w:r>
        <w:r w:rsidR="00636131" w:rsidRPr="00636131">
          <w:rPr>
            <w:rFonts w:ascii="Times New Roman" w:hAnsi="Times New Roman" w:cs="Times New Roman"/>
          </w:rPr>
          <w:t xml:space="preserve"> </w:t>
        </w:r>
        <w:r w:rsidR="00636131" w:rsidRPr="00636131">
          <w:rPr>
            <w:rFonts w:ascii="Times New Roman" w:hAnsi="Times New Roman" w:cs="Times New Roman"/>
            <w:b/>
            <w:rPrChange w:id="275" w:author="Samantha Ying" w:date="2012-05-16T17:36:00Z">
              <w:rPr>
                <w:rFonts w:ascii="Times New Roman" w:hAnsi="Times New Roman" w:cs="Times New Roman"/>
              </w:rPr>
            </w:rPrChange>
          </w:rPr>
          <w:t>48</w:t>
        </w:r>
      </w:ins>
      <w:ins w:id="276" w:author="Samantha Ying" w:date="2012-05-16T17:36:00Z">
        <w:r w:rsidR="00636131">
          <w:rPr>
            <w:rFonts w:ascii="Times New Roman" w:hAnsi="Times New Roman" w:cs="Times New Roman"/>
            <w:b/>
          </w:rPr>
          <w:t>,</w:t>
        </w:r>
      </w:ins>
      <w:ins w:id="277" w:author="Samantha Ying" w:date="2012-05-16T17:35:00Z">
        <w:r w:rsidR="00636131" w:rsidRPr="00636131">
          <w:rPr>
            <w:rFonts w:ascii="Times New Roman" w:hAnsi="Times New Roman" w:cs="Times New Roman"/>
          </w:rPr>
          <w:t xml:space="preserve"> 1571–1573</w:t>
        </w:r>
        <w:r w:rsidR="00636131">
          <w:rPr>
            <w:rFonts w:ascii="Times New Roman" w:hAnsi="Times New Roman" w:cs="Times New Roman"/>
          </w:rPr>
          <w:t>.</w:t>
        </w:r>
        <w:r w:rsidR="00636131" w:rsidRPr="00636131" w:rsidDel="00636131">
          <w:rPr>
            <w:rFonts w:ascii="Times New Roman" w:hAnsi="Times New Roman" w:cs="Times New Roman"/>
          </w:rPr>
          <w:t xml:space="preserve"> </w:t>
        </w:r>
      </w:ins>
      <w:del w:id="278" w:author="Samantha Ying" w:date="2012-05-16T17:35:00Z">
        <w:r w:rsidRPr="00636131" w:rsidDel="00636131">
          <w:rPr>
            <w:rFonts w:ascii="Times New Roman" w:hAnsi="Times New Roman" w:cs="Times New Roman"/>
          </w:rPr>
          <w:delText>Diem D</w:delText>
        </w:r>
      </w:del>
      <w:del w:id="279" w:author="Samantha Ying" w:date="2012-05-16T17:34:00Z">
        <w:r w:rsidRPr="00636131" w:rsidDel="00636131">
          <w:rPr>
            <w:rFonts w:ascii="Times New Roman" w:hAnsi="Times New Roman" w:cs="Times New Roman"/>
          </w:rPr>
          <w:delText>,</w:delText>
        </w:r>
      </w:del>
      <w:del w:id="280" w:author="Samantha Ying" w:date="2012-05-16T17:35:00Z">
        <w:r w:rsidRPr="00636131" w:rsidDel="00636131">
          <w:rPr>
            <w:rFonts w:ascii="Times New Roman" w:hAnsi="Times New Roman" w:cs="Times New Roman"/>
          </w:rPr>
          <w:delText xml:space="preserve"> Stumm W (1984) </w:delText>
        </w:r>
      </w:del>
      <w:del w:id="281" w:author="Samantha Ying" w:date="2012-05-16T17:34:00Z">
        <w:r w:rsidRPr="00636131" w:rsidDel="00636131">
          <w:rPr>
            <w:rFonts w:ascii="Times New Roman" w:hAnsi="Times New Roman" w:cs="Times New Roman"/>
          </w:rPr>
          <w:delText xml:space="preserve">ScienceDirect - Geochimica et Cosmochimica Acta : </w:delText>
        </w:r>
      </w:del>
      <w:del w:id="282" w:author="Samantha Ying" w:date="2012-05-16T17:35:00Z">
        <w:r w:rsidRPr="00636131" w:rsidDel="00636131">
          <w:rPr>
            <w:rFonts w:ascii="Times New Roman" w:hAnsi="Times New Roman" w:cs="Times New Roman"/>
          </w:rPr>
          <w:delText xml:space="preserve">Is dissolved Mn2+ being oxidized by O2 in absence of Mn-bacteria or surface catalysts? </w:delText>
        </w:r>
        <w:r w:rsidRPr="00636131" w:rsidDel="00636131">
          <w:rPr>
            <w:rFonts w:ascii="Times New Roman" w:hAnsi="Times New Roman" w:cs="Times New Roman"/>
            <w:i/>
            <w:iCs/>
          </w:rPr>
          <w:delText>Geochim Cosmochi</w:delText>
        </w:r>
        <w:r w:rsidDel="00636131">
          <w:rPr>
            <w:rFonts w:ascii="Times New Roman" w:hAnsi="Times New Roman" w:cs="Times New Roman"/>
            <w:i/>
            <w:iCs/>
          </w:rPr>
          <w:delText>m Ac</w:delText>
        </w:r>
        <w:r w:rsidDel="00636131">
          <w:rPr>
            <w:rFonts w:ascii="Times New Roman" w:hAnsi="Times New Roman" w:cs="Times New Roman"/>
          </w:rPr>
          <w:delText>.</w:delText>
        </w:r>
      </w:del>
    </w:p>
    <w:p w:rsidR="00DB2090" w:rsidRDefault="00DB2090" w:rsidP="00DB2090">
      <w:pPr>
        <w:widowControl w:val="0"/>
        <w:tabs>
          <w:tab w:val="left" w:pos="640"/>
        </w:tabs>
        <w:autoSpaceDE w:val="0"/>
        <w:autoSpaceDN w:val="0"/>
        <w:adjustRightInd w:val="0"/>
        <w:spacing w:after="240"/>
        <w:ind w:left="640" w:hanging="640"/>
        <w:rPr>
          <w:rFonts w:ascii="Times New Roman" w:hAnsi="Times New Roman" w:cs="Times New Roman"/>
        </w:rPr>
      </w:pPr>
      <w:r>
        <w:rPr>
          <w:rFonts w:ascii="Times New Roman" w:hAnsi="Times New Roman" w:cs="Times New Roman"/>
        </w:rPr>
        <w:t>22.</w:t>
      </w:r>
      <w:r>
        <w:rPr>
          <w:rFonts w:ascii="Times New Roman" w:hAnsi="Times New Roman" w:cs="Times New Roman"/>
        </w:rPr>
        <w:tab/>
        <w:t>Schwertmann U</w:t>
      </w:r>
      <w:ins w:id="283" w:author="Samantha Ying" w:date="2012-05-16T17:37:00Z">
        <w:r w:rsidR="00D7499B">
          <w:rPr>
            <w:rFonts w:ascii="Times New Roman" w:hAnsi="Times New Roman" w:cs="Times New Roman"/>
          </w:rPr>
          <w:t>.</w:t>
        </w:r>
      </w:ins>
      <w:del w:id="284" w:author="Samantha Ying" w:date="2012-05-16T17:37:00Z">
        <w:r w:rsidDel="00D7499B">
          <w:rPr>
            <w:rFonts w:ascii="Times New Roman" w:hAnsi="Times New Roman" w:cs="Times New Roman"/>
          </w:rPr>
          <w:delText>,</w:delText>
        </w:r>
      </w:del>
      <w:ins w:id="285" w:author="Samantha Ying" w:date="2012-05-16T17:37:00Z">
        <w:r w:rsidR="00D7499B">
          <w:rPr>
            <w:rFonts w:ascii="Times New Roman" w:hAnsi="Times New Roman" w:cs="Times New Roman"/>
          </w:rPr>
          <w:t xml:space="preserve"> and</w:t>
        </w:r>
      </w:ins>
      <w:r>
        <w:rPr>
          <w:rFonts w:ascii="Times New Roman" w:hAnsi="Times New Roman" w:cs="Times New Roman"/>
        </w:rPr>
        <w:t xml:space="preserve"> Cornell R</w:t>
      </w:r>
      <w:ins w:id="286" w:author="Samantha Ying" w:date="2012-05-16T17:37:00Z">
        <w:r w:rsidR="00D7499B">
          <w:rPr>
            <w:rFonts w:ascii="Times New Roman" w:hAnsi="Times New Roman" w:cs="Times New Roman"/>
          </w:rPr>
          <w:t xml:space="preserve">. </w:t>
        </w:r>
      </w:ins>
      <w:r>
        <w:rPr>
          <w:rFonts w:ascii="Times New Roman" w:hAnsi="Times New Roman" w:cs="Times New Roman"/>
        </w:rPr>
        <w:t>M</w:t>
      </w:r>
      <w:ins w:id="287" w:author="Samantha Ying" w:date="2012-05-16T17:37:00Z">
        <w:r w:rsidR="00D7499B">
          <w:rPr>
            <w:rFonts w:ascii="Times New Roman" w:hAnsi="Times New Roman" w:cs="Times New Roman"/>
          </w:rPr>
          <w:t>,</w:t>
        </w:r>
      </w:ins>
      <w:del w:id="288" w:author="Samantha Ying" w:date="2012-05-16T17:37:00Z">
        <w:r w:rsidDel="00D7499B">
          <w:rPr>
            <w:rFonts w:ascii="Times New Roman" w:hAnsi="Times New Roman" w:cs="Times New Roman"/>
          </w:rPr>
          <w:delText xml:space="preserve"> eds.</w:delText>
        </w:r>
      </w:del>
      <w:r>
        <w:rPr>
          <w:rFonts w:ascii="Times New Roman" w:hAnsi="Times New Roman" w:cs="Times New Roman"/>
        </w:rPr>
        <w:t xml:space="preserve"> (</w:t>
      </w:r>
      <w:ins w:id="289" w:author="Samantha Ying" w:date="2012-05-16T17:38:00Z">
        <w:r w:rsidR="00D7499B">
          <w:rPr>
            <w:rFonts w:ascii="Times New Roman" w:hAnsi="Times New Roman" w:cs="Times New Roman"/>
          </w:rPr>
          <w:t>1991</w:t>
        </w:r>
      </w:ins>
      <w:del w:id="290" w:author="Samantha Ying" w:date="2012-05-16T17:38:00Z">
        <w:r w:rsidDel="00D7499B">
          <w:rPr>
            <w:rFonts w:ascii="Times New Roman" w:hAnsi="Times New Roman" w:cs="Times New Roman"/>
          </w:rPr>
          <w:delText>2000</w:delText>
        </w:r>
      </w:del>
      <w:r>
        <w:rPr>
          <w:rFonts w:ascii="Times New Roman" w:hAnsi="Times New Roman" w:cs="Times New Roman"/>
        </w:rPr>
        <w:t xml:space="preserve">) </w:t>
      </w:r>
      <w:r>
        <w:rPr>
          <w:rFonts w:ascii="Times New Roman" w:hAnsi="Times New Roman" w:cs="Times New Roman"/>
          <w:i/>
          <w:iCs/>
        </w:rPr>
        <w:t>Iron Oxides in the Laboratary</w:t>
      </w:r>
      <w:ins w:id="291" w:author="Samantha Ying" w:date="2012-05-16T17:37:00Z">
        <w:r w:rsidR="00D7499B">
          <w:rPr>
            <w:rFonts w:ascii="Times New Roman" w:hAnsi="Times New Roman" w:cs="Times New Roman"/>
            <w:i/>
            <w:iCs/>
          </w:rPr>
          <w:t>: Preparation and characterization</w:t>
        </w:r>
      </w:ins>
      <w:ins w:id="292" w:author="Samantha Ying" w:date="2012-05-16T17:38:00Z">
        <w:r w:rsidR="00D7499B">
          <w:rPr>
            <w:rFonts w:ascii="Times New Roman" w:hAnsi="Times New Roman" w:cs="Times New Roman"/>
            <w:i/>
            <w:iCs/>
          </w:rPr>
          <w:t xml:space="preserve">. </w:t>
        </w:r>
        <w:r w:rsidR="00D7499B">
          <w:rPr>
            <w:rFonts w:ascii="Times New Roman" w:hAnsi="Times New Roman" w:cs="Times New Roman"/>
            <w:iCs/>
          </w:rPr>
          <w:t>VCH, Weinheim, Cambridge.</w:t>
        </w:r>
      </w:ins>
      <w:del w:id="293" w:author="Samantha Ying" w:date="2012-05-16T17:37:00Z">
        <w:r w:rsidDel="00D7499B">
          <w:rPr>
            <w:rFonts w:ascii="Times New Roman" w:hAnsi="Times New Roman" w:cs="Times New Roman"/>
          </w:rPr>
          <w:delText xml:space="preserve"> Schwertmann U, Cornell RMeds</w:delText>
        </w:r>
      </w:del>
      <w:ins w:id="294" w:author="Samantha Ying" w:date="2012-05-16T17:37:00Z">
        <w:r w:rsidR="00D7499B">
          <w:rPr>
            <w:rFonts w:ascii="Times New Roman" w:hAnsi="Times New Roman" w:cs="Times New Roman"/>
          </w:rPr>
          <w:t xml:space="preserve"> </w:t>
        </w:r>
      </w:ins>
      <w:r>
        <w:rPr>
          <w:rFonts w:ascii="Times New Roman" w:hAnsi="Times New Roman" w:cs="Times New Roman"/>
        </w:rPr>
        <w:t xml:space="preserve"> </w:t>
      </w:r>
      <w:del w:id="295" w:author="Samantha Ying" w:date="2012-05-16T17:38:00Z">
        <w:r w:rsidDel="00D7499B">
          <w:rPr>
            <w:rFonts w:ascii="Times New Roman" w:hAnsi="Times New Roman" w:cs="Times New Roman"/>
          </w:rPr>
          <w:delText>(Wiley-VCH Verlag GmbH, Weinheim, Germany).</w:delText>
        </w:r>
      </w:del>
    </w:p>
    <w:p w:rsidR="00DB2090" w:rsidRDefault="00DB2090" w:rsidP="00DB2090">
      <w:pPr>
        <w:widowControl w:val="0"/>
        <w:tabs>
          <w:tab w:val="left" w:pos="640"/>
        </w:tabs>
        <w:autoSpaceDE w:val="0"/>
        <w:autoSpaceDN w:val="0"/>
        <w:adjustRightInd w:val="0"/>
        <w:spacing w:after="240"/>
        <w:ind w:left="640" w:hanging="640"/>
        <w:rPr>
          <w:rFonts w:ascii="Times New Roman" w:hAnsi="Times New Roman" w:cs="Times New Roman"/>
        </w:rPr>
      </w:pPr>
      <w:r>
        <w:rPr>
          <w:rFonts w:ascii="Times New Roman" w:hAnsi="Times New Roman" w:cs="Times New Roman"/>
        </w:rPr>
        <w:t>23.</w:t>
      </w:r>
      <w:r>
        <w:rPr>
          <w:rFonts w:ascii="Times New Roman" w:hAnsi="Times New Roman" w:cs="Times New Roman"/>
        </w:rPr>
        <w:tab/>
        <w:t>Webb S</w:t>
      </w:r>
      <w:ins w:id="296" w:author="Samantha Ying" w:date="2012-05-16T17:40:00Z">
        <w:r w:rsidR="008F305C">
          <w:rPr>
            <w:rFonts w:ascii="Times New Roman" w:hAnsi="Times New Roman" w:cs="Times New Roman"/>
          </w:rPr>
          <w:t xml:space="preserve">. </w:t>
        </w:r>
      </w:ins>
      <w:r>
        <w:rPr>
          <w:rFonts w:ascii="Times New Roman" w:hAnsi="Times New Roman" w:cs="Times New Roman"/>
        </w:rPr>
        <w:t>M</w:t>
      </w:r>
      <w:ins w:id="297" w:author="Samantha Ying" w:date="2012-05-16T17:40:00Z">
        <w:r w:rsidR="008F305C">
          <w:rPr>
            <w:rFonts w:ascii="Times New Roman" w:hAnsi="Times New Roman" w:cs="Times New Roman"/>
          </w:rPr>
          <w:t>.</w:t>
        </w:r>
      </w:ins>
      <w:r>
        <w:rPr>
          <w:rFonts w:ascii="Times New Roman" w:hAnsi="Times New Roman" w:cs="Times New Roman"/>
        </w:rPr>
        <w:t xml:space="preserve"> (2005) SIXpack: a graphical user interface for XAS analysis using IFEFFIT. </w:t>
      </w:r>
      <w:r>
        <w:rPr>
          <w:rFonts w:ascii="Times New Roman" w:hAnsi="Times New Roman" w:cs="Times New Roman"/>
          <w:i/>
          <w:iCs/>
        </w:rPr>
        <w:t>Phys</w:t>
      </w:r>
      <w:ins w:id="298" w:author="Samantha Ying" w:date="2012-05-16T17:40:00Z">
        <w:r w:rsidR="008F305C">
          <w:rPr>
            <w:rFonts w:ascii="Times New Roman" w:hAnsi="Times New Roman" w:cs="Times New Roman"/>
            <w:i/>
            <w:iCs/>
          </w:rPr>
          <w:t>.</w:t>
        </w:r>
      </w:ins>
      <w:r>
        <w:rPr>
          <w:rFonts w:ascii="Times New Roman" w:hAnsi="Times New Roman" w:cs="Times New Roman"/>
          <w:i/>
          <w:iCs/>
        </w:rPr>
        <w:t xml:space="preserve"> Scripta</w:t>
      </w:r>
      <w:ins w:id="299" w:author="Samantha Ying" w:date="2012-05-16T17:40:00Z">
        <w:r w:rsidR="008F305C">
          <w:rPr>
            <w:rFonts w:ascii="Times New Roman" w:hAnsi="Times New Roman" w:cs="Times New Roman"/>
            <w:i/>
            <w:iCs/>
          </w:rPr>
          <w:t>.</w:t>
        </w:r>
      </w:ins>
      <w:r>
        <w:rPr>
          <w:rFonts w:ascii="Times New Roman" w:hAnsi="Times New Roman" w:cs="Times New Roman"/>
        </w:rPr>
        <w:t xml:space="preserve"> </w:t>
      </w:r>
      <w:r w:rsidRPr="008F305C">
        <w:rPr>
          <w:rFonts w:ascii="Times New Roman" w:hAnsi="Times New Roman" w:cs="Times New Roman"/>
          <w:b/>
          <w:rPrChange w:id="300" w:author="Samantha Ying" w:date="2012-05-16T17:40:00Z">
            <w:rPr>
              <w:rFonts w:ascii="Times New Roman" w:hAnsi="Times New Roman" w:cs="Times New Roman"/>
            </w:rPr>
          </w:rPrChange>
        </w:rPr>
        <w:t>T115</w:t>
      </w:r>
      <w:ins w:id="301" w:author="Samantha Ying" w:date="2012-05-16T17:40:00Z">
        <w:r w:rsidR="008F305C">
          <w:rPr>
            <w:rFonts w:ascii="Times New Roman" w:hAnsi="Times New Roman" w:cs="Times New Roman"/>
          </w:rPr>
          <w:t xml:space="preserve">, </w:t>
        </w:r>
      </w:ins>
      <w:del w:id="302" w:author="Samantha Ying" w:date="2012-05-16T17:40:00Z">
        <w:r w:rsidDel="008F305C">
          <w:rPr>
            <w:rFonts w:ascii="Times New Roman" w:hAnsi="Times New Roman" w:cs="Times New Roman"/>
          </w:rPr>
          <w:delText>:</w:delText>
        </w:r>
        <w:r w:rsidDel="008B122F">
          <w:rPr>
            <w:rFonts w:ascii="Times New Roman" w:hAnsi="Times New Roman" w:cs="Times New Roman"/>
          </w:rPr>
          <w:delText>1</w:delText>
        </w:r>
      </w:del>
      <w:r>
        <w:rPr>
          <w:rFonts w:ascii="Times New Roman" w:hAnsi="Times New Roman" w:cs="Times New Roman"/>
        </w:rPr>
        <w:t>011–1014.</w:t>
      </w:r>
    </w:p>
    <w:p w:rsidR="00DB2090" w:rsidRDefault="00DB2090" w:rsidP="00DB2090">
      <w:pPr>
        <w:widowControl w:val="0"/>
        <w:tabs>
          <w:tab w:val="left" w:pos="640"/>
        </w:tabs>
        <w:autoSpaceDE w:val="0"/>
        <w:autoSpaceDN w:val="0"/>
        <w:adjustRightInd w:val="0"/>
        <w:spacing w:after="240"/>
        <w:ind w:left="640" w:hanging="640"/>
        <w:rPr>
          <w:rFonts w:ascii="Times New Roman" w:hAnsi="Times New Roman" w:cs="Times New Roman"/>
        </w:rPr>
      </w:pPr>
      <w:r>
        <w:rPr>
          <w:rFonts w:ascii="Times New Roman" w:hAnsi="Times New Roman" w:cs="Times New Roman"/>
        </w:rPr>
        <w:t>24.</w:t>
      </w:r>
      <w:r>
        <w:rPr>
          <w:rFonts w:ascii="Times New Roman" w:hAnsi="Times New Roman" w:cs="Times New Roman"/>
        </w:rPr>
        <w:tab/>
        <w:t>Campbell K</w:t>
      </w:r>
      <w:ins w:id="303" w:author="Samantha Ying" w:date="2012-05-16T17:40:00Z">
        <w:r w:rsidR="008B122F">
          <w:rPr>
            <w:rFonts w:ascii="Times New Roman" w:hAnsi="Times New Roman" w:cs="Times New Roman"/>
          </w:rPr>
          <w:t xml:space="preserve">. </w:t>
        </w:r>
      </w:ins>
      <w:r>
        <w:rPr>
          <w:rFonts w:ascii="Times New Roman" w:hAnsi="Times New Roman" w:cs="Times New Roman"/>
        </w:rPr>
        <w:t>M</w:t>
      </w:r>
      <w:ins w:id="304" w:author="Samantha Ying" w:date="2012-05-16T17:40:00Z">
        <w:r w:rsidR="008B122F">
          <w:rPr>
            <w:rFonts w:ascii="Times New Roman" w:hAnsi="Times New Roman" w:cs="Times New Roman"/>
          </w:rPr>
          <w:t>.</w:t>
        </w:r>
      </w:ins>
      <w:r>
        <w:rPr>
          <w:rFonts w:ascii="Times New Roman" w:hAnsi="Times New Roman" w:cs="Times New Roman"/>
        </w:rPr>
        <w:t>, Malasarn D</w:t>
      </w:r>
      <w:ins w:id="305" w:author="Samantha Ying" w:date="2012-05-16T17:40:00Z">
        <w:r w:rsidR="008B122F">
          <w:rPr>
            <w:rFonts w:ascii="Times New Roman" w:hAnsi="Times New Roman" w:cs="Times New Roman"/>
          </w:rPr>
          <w:t>.</w:t>
        </w:r>
      </w:ins>
      <w:r>
        <w:rPr>
          <w:rFonts w:ascii="Times New Roman" w:hAnsi="Times New Roman" w:cs="Times New Roman"/>
        </w:rPr>
        <w:t>, Saltikov C</w:t>
      </w:r>
      <w:ins w:id="306" w:author="Samantha Ying" w:date="2012-05-16T17:40:00Z">
        <w:r w:rsidR="008B122F">
          <w:rPr>
            <w:rFonts w:ascii="Times New Roman" w:hAnsi="Times New Roman" w:cs="Times New Roman"/>
          </w:rPr>
          <w:t xml:space="preserve">. </w:t>
        </w:r>
      </w:ins>
      <w:r>
        <w:rPr>
          <w:rFonts w:ascii="Times New Roman" w:hAnsi="Times New Roman" w:cs="Times New Roman"/>
        </w:rPr>
        <w:t>W</w:t>
      </w:r>
      <w:ins w:id="307" w:author="Samantha Ying" w:date="2012-05-16T17:40:00Z">
        <w:r w:rsidR="008B122F">
          <w:rPr>
            <w:rFonts w:ascii="Times New Roman" w:hAnsi="Times New Roman" w:cs="Times New Roman"/>
          </w:rPr>
          <w:t>.</w:t>
        </w:r>
      </w:ins>
      <w:r>
        <w:rPr>
          <w:rFonts w:ascii="Times New Roman" w:hAnsi="Times New Roman" w:cs="Times New Roman"/>
        </w:rPr>
        <w:t>, Newman D</w:t>
      </w:r>
      <w:ins w:id="308" w:author="Samantha Ying" w:date="2012-05-16T17:40:00Z">
        <w:r w:rsidR="008B122F">
          <w:rPr>
            <w:rFonts w:ascii="Times New Roman" w:hAnsi="Times New Roman" w:cs="Times New Roman"/>
          </w:rPr>
          <w:t xml:space="preserve">. </w:t>
        </w:r>
      </w:ins>
      <w:r>
        <w:rPr>
          <w:rFonts w:ascii="Times New Roman" w:hAnsi="Times New Roman" w:cs="Times New Roman"/>
        </w:rPr>
        <w:t>K</w:t>
      </w:r>
      <w:ins w:id="309" w:author="Samantha Ying" w:date="2012-05-16T17:40:00Z">
        <w:r w:rsidR="008B122F">
          <w:rPr>
            <w:rFonts w:ascii="Times New Roman" w:hAnsi="Times New Roman" w:cs="Times New Roman"/>
          </w:rPr>
          <w:t>.</w:t>
        </w:r>
      </w:ins>
      <w:r>
        <w:rPr>
          <w:rFonts w:ascii="Times New Roman" w:hAnsi="Times New Roman" w:cs="Times New Roman"/>
        </w:rPr>
        <w:t xml:space="preserve">, </w:t>
      </w:r>
      <w:ins w:id="310" w:author="Samantha Ying" w:date="2012-05-16T17:40:00Z">
        <w:r w:rsidR="00622967">
          <w:rPr>
            <w:rFonts w:ascii="Times New Roman" w:hAnsi="Times New Roman" w:cs="Times New Roman"/>
          </w:rPr>
          <w:t xml:space="preserve">and </w:t>
        </w:r>
      </w:ins>
      <w:r>
        <w:rPr>
          <w:rFonts w:ascii="Times New Roman" w:hAnsi="Times New Roman" w:cs="Times New Roman"/>
        </w:rPr>
        <w:t>Hering J</w:t>
      </w:r>
      <w:ins w:id="311" w:author="Samantha Ying" w:date="2012-05-16T17:40:00Z">
        <w:r w:rsidR="008B122F">
          <w:rPr>
            <w:rFonts w:ascii="Times New Roman" w:hAnsi="Times New Roman" w:cs="Times New Roman"/>
          </w:rPr>
          <w:t xml:space="preserve">. </w:t>
        </w:r>
      </w:ins>
      <w:r>
        <w:rPr>
          <w:rFonts w:ascii="Times New Roman" w:hAnsi="Times New Roman" w:cs="Times New Roman"/>
        </w:rPr>
        <w:t>G</w:t>
      </w:r>
      <w:ins w:id="312" w:author="Samantha Ying" w:date="2012-05-16T17:40:00Z">
        <w:r w:rsidR="008B122F">
          <w:rPr>
            <w:rFonts w:ascii="Times New Roman" w:hAnsi="Times New Roman" w:cs="Times New Roman"/>
          </w:rPr>
          <w:t>.</w:t>
        </w:r>
      </w:ins>
      <w:r>
        <w:rPr>
          <w:rFonts w:ascii="Times New Roman" w:hAnsi="Times New Roman" w:cs="Times New Roman"/>
        </w:rPr>
        <w:t xml:space="preserve"> (2006) Simultaneous microbial reduction of iron(III) and arsenic(V) in suspensions of hydrous ferric oxide. </w:t>
      </w:r>
      <w:r>
        <w:rPr>
          <w:rFonts w:ascii="Times New Roman" w:hAnsi="Times New Roman" w:cs="Times New Roman"/>
          <w:i/>
          <w:iCs/>
        </w:rPr>
        <w:t>Environ</w:t>
      </w:r>
      <w:ins w:id="313" w:author="Samantha Ying" w:date="2012-05-16T17:41:00Z">
        <w:r w:rsidR="00622967">
          <w:rPr>
            <w:rFonts w:ascii="Times New Roman" w:hAnsi="Times New Roman" w:cs="Times New Roman"/>
            <w:i/>
            <w:iCs/>
          </w:rPr>
          <w:t>.</w:t>
        </w:r>
      </w:ins>
      <w:r>
        <w:rPr>
          <w:rFonts w:ascii="Times New Roman" w:hAnsi="Times New Roman" w:cs="Times New Roman"/>
          <w:i/>
          <w:iCs/>
        </w:rPr>
        <w:t xml:space="preserve"> Sci</w:t>
      </w:r>
      <w:ins w:id="314" w:author="Samantha Ying" w:date="2012-05-16T17:41:00Z">
        <w:r w:rsidR="00622967">
          <w:rPr>
            <w:rFonts w:ascii="Times New Roman" w:hAnsi="Times New Roman" w:cs="Times New Roman"/>
            <w:i/>
            <w:iCs/>
          </w:rPr>
          <w:t>.</w:t>
        </w:r>
      </w:ins>
      <w:r>
        <w:rPr>
          <w:rFonts w:ascii="Times New Roman" w:hAnsi="Times New Roman" w:cs="Times New Roman"/>
          <w:i/>
          <w:iCs/>
        </w:rPr>
        <w:t xml:space="preserve"> Technol</w:t>
      </w:r>
      <w:ins w:id="315" w:author="Samantha Ying" w:date="2012-05-16T17:41:00Z">
        <w:r w:rsidR="00622967">
          <w:rPr>
            <w:rFonts w:ascii="Times New Roman" w:hAnsi="Times New Roman" w:cs="Times New Roman"/>
            <w:i/>
            <w:iCs/>
          </w:rPr>
          <w:t>.</w:t>
        </w:r>
      </w:ins>
      <w:r>
        <w:rPr>
          <w:rFonts w:ascii="Times New Roman" w:hAnsi="Times New Roman" w:cs="Times New Roman"/>
        </w:rPr>
        <w:t xml:space="preserve"> </w:t>
      </w:r>
      <w:r w:rsidRPr="00622967">
        <w:rPr>
          <w:rFonts w:ascii="Times New Roman" w:hAnsi="Times New Roman" w:cs="Times New Roman"/>
          <w:b/>
          <w:rPrChange w:id="316" w:author="Samantha Ying" w:date="2012-05-16T17:41:00Z">
            <w:rPr>
              <w:rFonts w:ascii="Times New Roman" w:hAnsi="Times New Roman" w:cs="Times New Roman"/>
            </w:rPr>
          </w:rPrChange>
        </w:rPr>
        <w:t>40</w:t>
      </w:r>
      <w:ins w:id="317" w:author="Samantha Ying" w:date="2012-05-16T17:41:00Z">
        <w:r w:rsidR="00622967">
          <w:rPr>
            <w:rFonts w:ascii="Times New Roman" w:hAnsi="Times New Roman" w:cs="Times New Roman"/>
          </w:rPr>
          <w:t xml:space="preserve">, </w:t>
        </w:r>
      </w:ins>
      <w:del w:id="318" w:author="Samantha Ying" w:date="2012-05-16T17:41:00Z">
        <w:r w:rsidDel="00622967">
          <w:rPr>
            <w:rFonts w:ascii="Times New Roman" w:hAnsi="Times New Roman" w:cs="Times New Roman"/>
          </w:rPr>
          <w:delText>:</w:delText>
        </w:r>
      </w:del>
      <w:r>
        <w:rPr>
          <w:rFonts w:ascii="Times New Roman" w:hAnsi="Times New Roman" w:cs="Times New Roman"/>
        </w:rPr>
        <w:t>5950–5955.</w:t>
      </w:r>
    </w:p>
    <w:p w:rsidR="00DB2090" w:rsidRDefault="00DB2090" w:rsidP="00DB2090">
      <w:pPr>
        <w:widowControl w:val="0"/>
        <w:tabs>
          <w:tab w:val="left" w:pos="640"/>
        </w:tabs>
        <w:autoSpaceDE w:val="0"/>
        <w:autoSpaceDN w:val="0"/>
        <w:adjustRightInd w:val="0"/>
        <w:spacing w:after="240"/>
        <w:ind w:left="640" w:hanging="640"/>
        <w:rPr>
          <w:rFonts w:ascii="Times New Roman" w:hAnsi="Times New Roman" w:cs="Times New Roman"/>
        </w:rPr>
      </w:pPr>
      <w:r>
        <w:rPr>
          <w:rFonts w:ascii="Times New Roman" w:hAnsi="Times New Roman" w:cs="Times New Roman"/>
        </w:rPr>
        <w:t>25.</w:t>
      </w:r>
      <w:r>
        <w:rPr>
          <w:rFonts w:ascii="Times New Roman" w:hAnsi="Times New Roman" w:cs="Times New Roman"/>
        </w:rPr>
        <w:tab/>
        <w:t>C</w:t>
      </w:r>
      <w:ins w:id="319" w:author="Samantha Ying" w:date="2012-05-16T17:41:00Z">
        <w:r w:rsidR="00715648">
          <w:rPr>
            <w:rFonts w:ascii="Times New Roman" w:hAnsi="Times New Roman" w:cs="Times New Roman"/>
          </w:rPr>
          <w:t>anfield D.</w:t>
        </w:r>
      </w:ins>
      <w:del w:id="320" w:author="Samantha Ying" w:date="2012-05-16T17:41:00Z">
        <w:r w:rsidDel="00715648">
          <w:rPr>
            <w:rFonts w:ascii="Times New Roman" w:hAnsi="Times New Roman" w:cs="Times New Roman"/>
          </w:rPr>
          <w:delText>ANFIELD D</w:delText>
        </w:r>
      </w:del>
      <w:r>
        <w:rPr>
          <w:rFonts w:ascii="Times New Roman" w:hAnsi="Times New Roman" w:cs="Times New Roman"/>
        </w:rPr>
        <w:t>, T</w:t>
      </w:r>
      <w:ins w:id="321" w:author="Samantha Ying" w:date="2012-05-16T17:41:00Z">
        <w:r w:rsidR="00715648">
          <w:rPr>
            <w:rFonts w:ascii="Times New Roman" w:hAnsi="Times New Roman" w:cs="Times New Roman"/>
          </w:rPr>
          <w:t>hamdrup B.</w:t>
        </w:r>
      </w:ins>
      <w:del w:id="322" w:author="Samantha Ying" w:date="2012-05-16T17:41:00Z">
        <w:r w:rsidDel="00715648">
          <w:rPr>
            <w:rFonts w:ascii="Times New Roman" w:hAnsi="Times New Roman" w:cs="Times New Roman"/>
          </w:rPr>
          <w:delText xml:space="preserve">HAMDRUP </w:delText>
        </w:r>
      </w:del>
      <w:del w:id="323" w:author="Samantha Ying" w:date="2012-05-16T17:42:00Z">
        <w:r w:rsidDel="00715648">
          <w:rPr>
            <w:rFonts w:ascii="Times New Roman" w:hAnsi="Times New Roman" w:cs="Times New Roman"/>
          </w:rPr>
          <w:delText>B</w:delText>
        </w:r>
      </w:del>
      <w:r>
        <w:rPr>
          <w:rFonts w:ascii="Times New Roman" w:hAnsi="Times New Roman" w:cs="Times New Roman"/>
        </w:rPr>
        <w:t xml:space="preserve">, </w:t>
      </w:r>
      <w:ins w:id="324" w:author="Samantha Ying" w:date="2012-05-16T17:42:00Z">
        <w:r w:rsidR="00715648">
          <w:rPr>
            <w:rFonts w:ascii="Times New Roman" w:hAnsi="Times New Roman" w:cs="Times New Roman"/>
          </w:rPr>
          <w:t xml:space="preserve">and </w:t>
        </w:r>
      </w:ins>
      <w:r>
        <w:rPr>
          <w:rFonts w:ascii="Times New Roman" w:hAnsi="Times New Roman" w:cs="Times New Roman"/>
        </w:rPr>
        <w:t>H</w:t>
      </w:r>
      <w:ins w:id="325" w:author="Samantha Ying" w:date="2012-05-16T17:42:00Z">
        <w:r w:rsidR="00715648">
          <w:rPr>
            <w:rFonts w:ascii="Times New Roman" w:hAnsi="Times New Roman" w:cs="Times New Roman"/>
          </w:rPr>
          <w:t>ansen J.</w:t>
        </w:r>
      </w:ins>
      <w:del w:id="326" w:author="Samantha Ying" w:date="2012-05-16T17:42:00Z">
        <w:r w:rsidDel="00715648">
          <w:rPr>
            <w:rFonts w:ascii="Times New Roman" w:hAnsi="Times New Roman" w:cs="Times New Roman"/>
          </w:rPr>
          <w:delText>ANSEN J</w:delText>
        </w:r>
      </w:del>
      <w:r>
        <w:rPr>
          <w:rFonts w:ascii="Times New Roman" w:hAnsi="Times New Roman" w:cs="Times New Roman"/>
        </w:rPr>
        <w:t xml:space="preserve"> (1993) T</w:t>
      </w:r>
      <w:ins w:id="327" w:author="Samantha Ying" w:date="2012-05-16T17:42:00Z">
        <w:r w:rsidR="00715648">
          <w:rPr>
            <w:rFonts w:ascii="Times New Roman" w:hAnsi="Times New Roman" w:cs="Times New Roman"/>
          </w:rPr>
          <w:t>he anaerobic degradation of organic matter in Danish costal sediments- iron reduction, manganese reduction, and sulfate reduction.</w:t>
        </w:r>
      </w:ins>
      <w:del w:id="328" w:author="Samantha Ying" w:date="2012-05-16T17:42:00Z">
        <w:r w:rsidDel="00715648">
          <w:rPr>
            <w:rFonts w:ascii="Times New Roman" w:hAnsi="Times New Roman" w:cs="Times New Roman"/>
          </w:rPr>
          <w:delText>HE ANAEROBIC DEGRADATION OF ORGANIC-MATTER IN DANISH COASTAL SEDIMENTS - IRON REDUCTION, MANGANESE REDUCTION, AND SULFATE REDUCTION.</w:delText>
        </w:r>
      </w:del>
      <w:r>
        <w:rPr>
          <w:rFonts w:ascii="Times New Roman" w:hAnsi="Times New Roman" w:cs="Times New Roman"/>
        </w:rPr>
        <w:t xml:space="preserve"> </w:t>
      </w:r>
      <w:r>
        <w:rPr>
          <w:rFonts w:ascii="Times New Roman" w:hAnsi="Times New Roman" w:cs="Times New Roman"/>
          <w:i/>
          <w:iCs/>
        </w:rPr>
        <w:t>Geochim</w:t>
      </w:r>
      <w:ins w:id="329" w:author="Samantha Ying" w:date="2012-05-16T17:43:00Z">
        <w:r w:rsidR="00715648">
          <w:rPr>
            <w:rFonts w:ascii="Times New Roman" w:hAnsi="Times New Roman" w:cs="Times New Roman"/>
            <w:i/>
            <w:iCs/>
          </w:rPr>
          <w:t>.</w:t>
        </w:r>
      </w:ins>
      <w:r>
        <w:rPr>
          <w:rFonts w:ascii="Times New Roman" w:hAnsi="Times New Roman" w:cs="Times New Roman"/>
          <w:i/>
          <w:iCs/>
        </w:rPr>
        <w:t xml:space="preserve"> Cosmochim</w:t>
      </w:r>
      <w:ins w:id="330" w:author="Samantha Ying" w:date="2012-05-16T17:42:00Z">
        <w:r w:rsidR="00715648">
          <w:rPr>
            <w:rFonts w:ascii="Times New Roman" w:hAnsi="Times New Roman" w:cs="Times New Roman"/>
            <w:i/>
            <w:iCs/>
          </w:rPr>
          <w:t>.</w:t>
        </w:r>
      </w:ins>
      <w:r>
        <w:rPr>
          <w:rFonts w:ascii="Times New Roman" w:hAnsi="Times New Roman" w:cs="Times New Roman"/>
          <w:i/>
          <w:iCs/>
        </w:rPr>
        <w:t xml:space="preserve"> Ac</w:t>
      </w:r>
      <w:ins w:id="331" w:author="Samantha Ying" w:date="2012-05-16T17:42:00Z">
        <w:r w:rsidR="00715648">
          <w:rPr>
            <w:rFonts w:ascii="Times New Roman" w:hAnsi="Times New Roman" w:cs="Times New Roman"/>
            <w:i/>
            <w:iCs/>
          </w:rPr>
          <w:t>ta</w:t>
        </w:r>
      </w:ins>
      <w:r>
        <w:rPr>
          <w:rFonts w:ascii="Times New Roman" w:hAnsi="Times New Roman" w:cs="Times New Roman"/>
        </w:rPr>
        <w:t xml:space="preserve"> </w:t>
      </w:r>
      <w:r w:rsidRPr="00715648">
        <w:rPr>
          <w:rFonts w:ascii="Times New Roman" w:hAnsi="Times New Roman" w:cs="Times New Roman"/>
          <w:b/>
          <w:rPrChange w:id="332" w:author="Samantha Ying" w:date="2012-05-16T17:43:00Z">
            <w:rPr>
              <w:rFonts w:ascii="Times New Roman" w:hAnsi="Times New Roman" w:cs="Times New Roman"/>
            </w:rPr>
          </w:rPrChange>
        </w:rPr>
        <w:t>57</w:t>
      </w:r>
      <w:del w:id="333" w:author="Samantha Ying" w:date="2012-05-16T17:43:00Z">
        <w:r w:rsidDel="00715648">
          <w:rPr>
            <w:rFonts w:ascii="Times New Roman" w:hAnsi="Times New Roman" w:cs="Times New Roman"/>
          </w:rPr>
          <w:delText>:</w:delText>
        </w:r>
      </w:del>
      <w:ins w:id="334" w:author="Samantha Ying" w:date="2012-05-16T17:43:00Z">
        <w:r w:rsidR="00715648">
          <w:rPr>
            <w:rFonts w:ascii="Times New Roman" w:hAnsi="Times New Roman" w:cs="Times New Roman"/>
          </w:rPr>
          <w:t xml:space="preserve">, </w:t>
        </w:r>
      </w:ins>
      <w:r>
        <w:rPr>
          <w:rFonts w:ascii="Times New Roman" w:hAnsi="Times New Roman" w:cs="Times New Roman"/>
        </w:rPr>
        <w:t>3867–3883.</w:t>
      </w:r>
    </w:p>
    <w:p w:rsidR="00E70A13" w:rsidRDefault="00DB2090" w:rsidP="00E70A13">
      <w:pPr>
        <w:widowControl w:val="0"/>
        <w:tabs>
          <w:tab w:val="left" w:pos="640"/>
        </w:tabs>
        <w:autoSpaceDE w:val="0"/>
        <w:autoSpaceDN w:val="0"/>
        <w:adjustRightInd w:val="0"/>
        <w:spacing w:after="240"/>
        <w:ind w:left="640" w:hanging="640"/>
        <w:rPr>
          <w:ins w:id="335" w:author="Samantha Ying" w:date="2012-05-16T17:44:00Z"/>
          <w:rFonts w:ascii="Times New Roman" w:hAnsi="Times New Roman" w:cs="Times New Roman"/>
        </w:rPr>
      </w:pPr>
      <w:r>
        <w:rPr>
          <w:rFonts w:ascii="Times New Roman" w:hAnsi="Times New Roman" w:cs="Times New Roman"/>
        </w:rPr>
        <w:t>26.</w:t>
      </w:r>
      <w:r>
        <w:rPr>
          <w:rFonts w:ascii="Times New Roman" w:hAnsi="Times New Roman" w:cs="Times New Roman"/>
        </w:rPr>
        <w:tab/>
      </w:r>
      <w:ins w:id="336" w:author="Samantha Ying" w:date="2012-05-16T17:43:00Z">
        <w:r w:rsidR="00E70A13" w:rsidRPr="00E70A13">
          <w:rPr>
            <w:rFonts w:ascii="Times New Roman" w:hAnsi="Times New Roman" w:cs="Times New Roman"/>
          </w:rPr>
          <w:t>Tebo</w:t>
        </w:r>
      </w:ins>
      <w:ins w:id="337" w:author="Samantha Ying" w:date="2012-05-16T17:44:00Z">
        <w:r w:rsidR="00E70A13">
          <w:rPr>
            <w:rFonts w:ascii="Times New Roman" w:hAnsi="Times New Roman" w:cs="Times New Roman"/>
          </w:rPr>
          <w:t xml:space="preserve"> B. M.</w:t>
        </w:r>
      </w:ins>
      <w:ins w:id="338" w:author="Samantha Ying" w:date="2012-05-16T17:43:00Z">
        <w:r w:rsidR="00E70A13" w:rsidRPr="00E70A13">
          <w:rPr>
            <w:rFonts w:ascii="Times New Roman" w:hAnsi="Times New Roman" w:cs="Times New Roman"/>
          </w:rPr>
          <w:t>, Bargar</w:t>
        </w:r>
      </w:ins>
      <w:ins w:id="339" w:author="Samantha Ying" w:date="2012-05-16T17:44:00Z">
        <w:r w:rsidR="00E70A13">
          <w:rPr>
            <w:rFonts w:ascii="Times New Roman" w:hAnsi="Times New Roman" w:cs="Times New Roman"/>
          </w:rPr>
          <w:t xml:space="preserve"> </w:t>
        </w:r>
        <w:r w:rsidR="00E70A13" w:rsidRPr="00E70A13">
          <w:rPr>
            <w:rFonts w:ascii="Times New Roman" w:hAnsi="Times New Roman" w:cs="Times New Roman"/>
          </w:rPr>
          <w:t>J.</w:t>
        </w:r>
        <w:r w:rsidR="00E70A13">
          <w:rPr>
            <w:rFonts w:ascii="Times New Roman" w:hAnsi="Times New Roman" w:cs="Times New Roman"/>
          </w:rPr>
          <w:t xml:space="preserve"> </w:t>
        </w:r>
        <w:r w:rsidR="00E70A13" w:rsidRPr="00E70A13">
          <w:rPr>
            <w:rFonts w:ascii="Times New Roman" w:hAnsi="Times New Roman" w:cs="Times New Roman"/>
          </w:rPr>
          <w:t>R.</w:t>
        </w:r>
      </w:ins>
      <w:ins w:id="340" w:author="Samantha Ying" w:date="2012-05-16T17:43:00Z">
        <w:r w:rsidR="00E70A13" w:rsidRPr="00E70A13">
          <w:rPr>
            <w:rFonts w:ascii="Times New Roman" w:hAnsi="Times New Roman" w:cs="Times New Roman"/>
          </w:rPr>
          <w:t>, Clement</w:t>
        </w:r>
      </w:ins>
      <w:ins w:id="341" w:author="Samantha Ying" w:date="2012-05-16T17:44:00Z">
        <w:r w:rsidR="00E70A13">
          <w:rPr>
            <w:rFonts w:ascii="Times New Roman" w:hAnsi="Times New Roman" w:cs="Times New Roman"/>
          </w:rPr>
          <w:t xml:space="preserve"> B.</w:t>
        </w:r>
      </w:ins>
      <w:ins w:id="342" w:author="Samantha Ying" w:date="2012-05-16T17:43:00Z">
        <w:r w:rsidR="00E70A13">
          <w:rPr>
            <w:rFonts w:ascii="Times New Roman" w:hAnsi="Times New Roman" w:cs="Times New Roman"/>
          </w:rPr>
          <w:t xml:space="preserve">, </w:t>
        </w:r>
        <w:r w:rsidR="00E70A13" w:rsidRPr="00E70A13">
          <w:rPr>
            <w:rFonts w:ascii="Times New Roman" w:hAnsi="Times New Roman" w:cs="Times New Roman"/>
          </w:rPr>
          <w:t>Dick</w:t>
        </w:r>
      </w:ins>
      <w:ins w:id="343" w:author="Samantha Ying" w:date="2012-05-16T17:44:00Z">
        <w:r w:rsidR="00E70A13">
          <w:rPr>
            <w:rFonts w:ascii="Times New Roman" w:hAnsi="Times New Roman" w:cs="Times New Roman"/>
          </w:rPr>
          <w:t xml:space="preserve"> G.</w:t>
        </w:r>
      </w:ins>
      <w:ins w:id="344" w:author="Samantha Ying" w:date="2012-05-16T17:43:00Z">
        <w:r w:rsidR="00E70A13" w:rsidRPr="00E70A13">
          <w:rPr>
            <w:rFonts w:ascii="Times New Roman" w:hAnsi="Times New Roman" w:cs="Times New Roman"/>
          </w:rPr>
          <w:t>, Murray</w:t>
        </w:r>
      </w:ins>
      <w:ins w:id="345" w:author="Samantha Ying" w:date="2012-05-16T17:44:00Z">
        <w:r w:rsidR="00E70A13">
          <w:rPr>
            <w:rFonts w:ascii="Times New Roman" w:hAnsi="Times New Roman" w:cs="Times New Roman"/>
          </w:rPr>
          <w:t xml:space="preserve"> K. J.</w:t>
        </w:r>
      </w:ins>
      <w:ins w:id="346" w:author="Samantha Ying" w:date="2012-05-16T17:43:00Z">
        <w:r w:rsidR="00E70A13" w:rsidRPr="00E70A13">
          <w:rPr>
            <w:rFonts w:ascii="Times New Roman" w:hAnsi="Times New Roman" w:cs="Times New Roman"/>
          </w:rPr>
          <w:t xml:space="preserve">, </w:t>
        </w:r>
      </w:ins>
      <w:ins w:id="347" w:author="Samantha Ying" w:date="2012-05-16T17:44:00Z">
        <w:r w:rsidR="00E70A13">
          <w:rPr>
            <w:rFonts w:ascii="Times New Roman" w:hAnsi="Times New Roman" w:cs="Times New Roman"/>
          </w:rPr>
          <w:t>P</w:t>
        </w:r>
      </w:ins>
      <w:ins w:id="348" w:author="Samantha Ying" w:date="2012-05-16T17:43:00Z">
        <w:r w:rsidR="00E70A13" w:rsidRPr="00E70A13">
          <w:rPr>
            <w:rFonts w:ascii="Times New Roman" w:hAnsi="Times New Roman" w:cs="Times New Roman"/>
          </w:rPr>
          <w:t>arker</w:t>
        </w:r>
      </w:ins>
      <w:ins w:id="349" w:author="Samantha Ying" w:date="2012-05-16T17:44:00Z">
        <w:r w:rsidR="00E70A13">
          <w:rPr>
            <w:rFonts w:ascii="Times New Roman" w:hAnsi="Times New Roman" w:cs="Times New Roman"/>
          </w:rPr>
          <w:t xml:space="preserve"> D.</w:t>
        </w:r>
      </w:ins>
      <w:ins w:id="350" w:author="Samantha Ying" w:date="2012-05-16T17:43:00Z">
        <w:r w:rsidR="00E70A13" w:rsidRPr="00E70A13">
          <w:rPr>
            <w:rFonts w:ascii="Times New Roman" w:hAnsi="Times New Roman" w:cs="Times New Roman"/>
          </w:rPr>
          <w:t>, Verity</w:t>
        </w:r>
      </w:ins>
      <w:ins w:id="351" w:author="Samantha Ying" w:date="2012-05-16T17:45:00Z">
        <w:r w:rsidR="00E70A13">
          <w:rPr>
            <w:rFonts w:ascii="Times New Roman" w:hAnsi="Times New Roman" w:cs="Times New Roman"/>
          </w:rPr>
          <w:t xml:space="preserve"> R.</w:t>
        </w:r>
      </w:ins>
      <w:ins w:id="352" w:author="Samantha Ying" w:date="2012-05-16T17:43:00Z">
        <w:r w:rsidR="00E70A13" w:rsidRPr="00E70A13">
          <w:rPr>
            <w:rFonts w:ascii="Times New Roman" w:hAnsi="Times New Roman" w:cs="Times New Roman"/>
          </w:rPr>
          <w:t xml:space="preserve">, </w:t>
        </w:r>
      </w:ins>
      <w:ins w:id="353" w:author="Samantha Ying" w:date="2012-05-16T17:45:00Z">
        <w:r w:rsidR="00E70A13">
          <w:rPr>
            <w:rFonts w:ascii="Times New Roman" w:hAnsi="Times New Roman" w:cs="Times New Roman"/>
          </w:rPr>
          <w:t xml:space="preserve">and </w:t>
        </w:r>
      </w:ins>
      <w:ins w:id="354" w:author="Samantha Ying" w:date="2012-05-16T17:43:00Z">
        <w:r w:rsidR="00E70A13" w:rsidRPr="00E70A13">
          <w:rPr>
            <w:rFonts w:ascii="Times New Roman" w:hAnsi="Times New Roman" w:cs="Times New Roman"/>
          </w:rPr>
          <w:t>Webb</w:t>
        </w:r>
      </w:ins>
      <w:ins w:id="355" w:author="Samantha Ying" w:date="2012-05-16T17:45:00Z">
        <w:r w:rsidR="00E70A13">
          <w:rPr>
            <w:rFonts w:ascii="Times New Roman" w:hAnsi="Times New Roman" w:cs="Times New Roman"/>
          </w:rPr>
          <w:t xml:space="preserve"> S.</w:t>
        </w:r>
      </w:ins>
      <w:ins w:id="356" w:author="Samantha Ying" w:date="2012-05-16T17:44:00Z">
        <w:r w:rsidR="00E70A13">
          <w:rPr>
            <w:rFonts w:ascii="Times New Roman" w:hAnsi="Times New Roman" w:cs="Times New Roman"/>
          </w:rPr>
          <w:t xml:space="preserve"> </w:t>
        </w:r>
      </w:ins>
      <w:ins w:id="357" w:author="Samantha Ying" w:date="2012-05-16T17:45:00Z">
        <w:r w:rsidR="00E70A13">
          <w:rPr>
            <w:rFonts w:ascii="Times New Roman" w:hAnsi="Times New Roman" w:cs="Times New Roman"/>
          </w:rPr>
          <w:t xml:space="preserve">(2004) </w:t>
        </w:r>
      </w:ins>
      <w:ins w:id="358" w:author="Samantha Ying" w:date="2012-05-16T17:43:00Z">
        <w:r w:rsidR="00E70A13" w:rsidRPr="00E70A13">
          <w:rPr>
            <w:rFonts w:ascii="Times New Roman" w:hAnsi="Times New Roman" w:cs="Times New Roman"/>
          </w:rPr>
          <w:t>Biogenic manganese oxidesProperties and mechanisms of formation</w:t>
        </w:r>
      </w:ins>
      <w:ins w:id="359" w:author="Samantha Ying" w:date="2012-05-16T17:44:00Z">
        <w:r w:rsidR="00E70A13">
          <w:rPr>
            <w:rFonts w:ascii="Times New Roman" w:hAnsi="Times New Roman" w:cs="Times New Roman"/>
          </w:rPr>
          <w:t xml:space="preserve"> </w:t>
        </w:r>
      </w:ins>
      <w:ins w:id="360" w:author="Samantha Ying" w:date="2012-05-16T17:43:00Z">
        <w:r w:rsidR="00E70A13" w:rsidRPr="00E70A13">
          <w:rPr>
            <w:rFonts w:ascii="Times New Roman" w:hAnsi="Times New Roman" w:cs="Times New Roman"/>
            <w:i/>
            <w:rPrChange w:id="361" w:author="Samantha Ying" w:date="2012-05-16T17:45:00Z">
              <w:rPr>
                <w:rFonts w:ascii="Times New Roman" w:hAnsi="Times New Roman" w:cs="Times New Roman"/>
              </w:rPr>
            </w:rPrChange>
          </w:rPr>
          <w:t>Ann. Rev. Earth Planet. Sci.</w:t>
        </w:r>
        <w:r w:rsidR="00E70A13" w:rsidRPr="00E70A13">
          <w:rPr>
            <w:rFonts w:ascii="Times New Roman" w:hAnsi="Times New Roman" w:cs="Times New Roman"/>
          </w:rPr>
          <w:t xml:space="preserve"> </w:t>
        </w:r>
        <w:r w:rsidR="00E70A13" w:rsidRPr="00E70A13">
          <w:rPr>
            <w:rFonts w:ascii="Times New Roman" w:hAnsi="Times New Roman" w:cs="Times New Roman"/>
            <w:b/>
            <w:rPrChange w:id="362" w:author="Samantha Ying" w:date="2012-05-16T17:45:00Z">
              <w:rPr>
                <w:rFonts w:ascii="Times New Roman" w:hAnsi="Times New Roman" w:cs="Times New Roman"/>
              </w:rPr>
            </w:rPrChange>
          </w:rPr>
          <w:t>32</w:t>
        </w:r>
      </w:ins>
      <w:ins w:id="363" w:author="Samantha Ying" w:date="2012-05-16T17:45:00Z">
        <w:r w:rsidR="00E70A13">
          <w:rPr>
            <w:rFonts w:ascii="Times New Roman" w:hAnsi="Times New Roman" w:cs="Times New Roman"/>
            <w:b/>
          </w:rPr>
          <w:t>,</w:t>
        </w:r>
      </w:ins>
      <w:ins w:id="364" w:author="Samantha Ying" w:date="2012-05-16T17:43:00Z">
        <w:r w:rsidR="00E70A13" w:rsidRPr="00E70A13">
          <w:rPr>
            <w:rFonts w:ascii="Times New Roman" w:hAnsi="Times New Roman" w:cs="Times New Roman"/>
          </w:rPr>
          <w:t xml:space="preserve"> 287–328</w:t>
        </w:r>
      </w:ins>
    </w:p>
    <w:p w:rsidR="00DB2090" w:rsidRPr="00E70A13" w:rsidDel="00E70A13" w:rsidRDefault="00DB2090" w:rsidP="00E70A13">
      <w:pPr>
        <w:widowControl w:val="0"/>
        <w:numPr>
          <w:ins w:id="365" w:author="Samantha Ying" w:date="2012-05-16T17:44:00Z"/>
        </w:numPr>
        <w:tabs>
          <w:tab w:val="left" w:pos="640"/>
        </w:tabs>
        <w:autoSpaceDE w:val="0"/>
        <w:autoSpaceDN w:val="0"/>
        <w:adjustRightInd w:val="0"/>
        <w:spacing w:after="240"/>
        <w:ind w:left="640" w:hanging="640"/>
        <w:rPr>
          <w:del w:id="366" w:author="Samantha Ying" w:date="2012-05-16T17:43:00Z"/>
          <w:rFonts w:ascii="Times New Roman" w:hAnsi="Times New Roman" w:cs="Times New Roman"/>
        </w:rPr>
      </w:pPr>
      <w:del w:id="367" w:author="Samantha Ying" w:date="2012-05-16T17:43:00Z">
        <w:r w:rsidRPr="00E70A13" w:rsidDel="00E70A13">
          <w:rPr>
            <w:rFonts w:ascii="Times New Roman" w:hAnsi="Times New Roman" w:cs="Times New Roman"/>
          </w:rPr>
          <w:delText xml:space="preserve">Tebo B et al. (2004) Biogenic manganese oxides: Properties and mechanisms of formation. </w:delText>
        </w:r>
        <w:r w:rsidRPr="00E70A13" w:rsidDel="00E70A13">
          <w:rPr>
            <w:rFonts w:ascii="Times New Roman" w:hAnsi="Times New Roman" w:cs="Times New Roman"/>
            <w:i/>
            <w:iCs/>
          </w:rPr>
          <w:delText>Annu Rev Earth Pl Sc</w:delText>
        </w:r>
        <w:r w:rsidRPr="00E70A13" w:rsidDel="00E70A13">
          <w:rPr>
            <w:rFonts w:ascii="Times New Roman" w:hAnsi="Times New Roman" w:cs="Times New Roman"/>
          </w:rPr>
          <w:delText xml:space="preserve"> 32:287–328.</w:delText>
        </w:r>
      </w:del>
    </w:p>
    <w:p w:rsidR="00DB2090" w:rsidRDefault="00DB2090" w:rsidP="00E70A13">
      <w:pPr>
        <w:widowControl w:val="0"/>
        <w:tabs>
          <w:tab w:val="left" w:pos="640"/>
        </w:tabs>
        <w:autoSpaceDE w:val="0"/>
        <w:autoSpaceDN w:val="0"/>
        <w:adjustRightInd w:val="0"/>
        <w:spacing w:after="240"/>
        <w:ind w:left="640" w:hanging="640"/>
        <w:rPr>
          <w:rFonts w:ascii="Times New Roman" w:hAnsi="Times New Roman" w:cs="Times New Roman"/>
        </w:rPr>
      </w:pPr>
      <w:r>
        <w:rPr>
          <w:rFonts w:ascii="Times New Roman" w:hAnsi="Times New Roman" w:cs="Times New Roman"/>
        </w:rPr>
        <w:t>27.</w:t>
      </w:r>
      <w:r>
        <w:rPr>
          <w:rFonts w:ascii="Times New Roman" w:hAnsi="Times New Roman" w:cs="Times New Roman"/>
        </w:rPr>
        <w:tab/>
        <w:t>N</w:t>
      </w:r>
      <w:ins w:id="368" w:author="Samantha Ying" w:date="2012-05-16T17:45:00Z">
        <w:r w:rsidR="005F0AAD">
          <w:rPr>
            <w:rFonts w:ascii="Times New Roman" w:hAnsi="Times New Roman" w:cs="Times New Roman"/>
          </w:rPr>
          <w:t>ealson K.</w:t>
        </w:r>
      </w:ins>
      <w:del w:id="369" w:author="Samantha Ying" w:date="2012-05-16T17:45:00Z">
        <w:r w:rsidDel="005F0AAD">
          <w:rPr>
            <w:rFonts w:ascii="Times New Roman" w:hAnsi="Times New Roman" w:cs="Times New Roman"/>
          </w:rPr>
          <w:delText>EALSON K,</w:delText>
        </w:r>
      </w:del>
      <w:ins w:id="370" w:author="Samantha Ying" w:date="2012-05-16T17:45:00Z">
        <w:r w:rsidR="005F0AAD">
          <w:rPr>
            <w:rFonts w:ascii="Times New Roman" w:hAnsi="Times New Roman" w:cs="Times New Roman"/>
          </w:rPr>
          <w:t xml:space="preserve"> and</w:t>
        </w:r>
      </w:ins>
      <w:r>
        <w:rPr>
          <w:rFonts w:ascii="Times New Roman" w:hAnsi="Times New Roman" w:cs="Times New Roman"/>
        </w:rPr>
        <w:t xml:space="preserve"> Tebo B</w:t>
      </w:r>
      <w:ins w:id="371" w:author="Samantha Ying" w:date="2012-05-16T17:45:00Z">
        <w:r w:rsidR="005F0AAD">
          <w:rPr>
            <w:rFonts w:ascii="Times New Roman" w:hAnsi="Times New Roman" w:cs="Times New Roman"/>
          </w:rPr>
          <w:t>. M.</w:t>
        </w:r>
      </w:ins>
      <w:r>
        <w:rPr>
          <w:rFonts w:ascii="Times New Roman" w:hAnsi="Times New Roman" w:cs="Times New Roman"/>
        </w:rPr>
        <w:t>, R</w:t>
      </w:r>
      <w:ins w:id="372" w:author="Samantha Ying" w:date="2012-05-16T17:45:00Z">
        <w:r w:rsidR="005F0AAD">
          <w:rPr>
            <w:rFonts w:ascii="Times New Roman" w:hAnsi="Times New Roman" w:cs="Times New Roman"/>
          </w:rPr>
          <w:t>osson R.</w:t>
        </w:r>
      </w:ins>
      <w:del w:id="373" w:author="Samantha Ying" w:date="2012-05-16T17:46:00Z">
        <w:r w:rsidDel="005F0AAD">
          <w:rPr>
            <w:rFonts w:ascii="Times New Roman" w:hAnsi="Times New Roman" w:cs="Times New Roman"/>
          </w:rPr>
          <w:delText>OSSON R</w:delText>
        </w:r>
      </w:del>
      <w:r>
        <w:rPr>
          <w:rFonts w:ascii="Times New Roman" w:hAnsi="Times New Roman" w:cs="Times New Roman"/>
        </w:rPr>
        <w:t xml:space="preserve"> (1988) O</w:t>
      </w:r>
      <w:ins w:id="374" w:author="Samantha Ying" w:date="2012-05-16T17:46:00Z">
        <w:r w:rsidR="005F0AAD">
          <w:rPr>
            <w:rFonts w:ascii="Times New Roman" w:hAnsi="Times New Roman" w:cs="Times New Roman"/>
          </w:rPr>
          <w:t>ccurence and mechansisms of oxidation of manganese.</w:t>
        </w:r>
      </w:ins>
      <w:del w:id="375" w:author="Samantha Ying" w:date="2012-05-16T17:46:00Z">
        <w:r w:rsidDel="005F0AAD">
          <w:rPr>
            <w:rFonts w:ascii="Times New Roman" w:hAnsi="Times New Roman" w:cs="Times New Roman"/>
          </w:rPr>
          <w:delText>CCURRENCE AND MECHANISMS OF MICROBIAL OXIDATION OF MANGANESE.</w:delText>
        </w:r>
      </w:del>
      <w:r>
        <w:rPr>
          <w:rFonts w:ascii="Times New Roman" w:hAnsi="Times New Roman" w:cs="Times New Roman"/>
        </w:rPr>
        <w:t xml:space="preserve"> </w:t>
      </w:r>
      <w:r>
        <w:rPr>
          <w:rFonts w:ascii="Times New Roman" w:hAnsi="Times New Roman" w:cs="Times New Roman"/>
          <w:i/>
          <w:iCs/>
        </w:rPr>
        <w:t>Adv</w:t>
      </w:r>
      <w:ins w:id="376" w:author="Samantha Ying" w:date="2012-05-16T17:46:00Z">
        <w:r w:rsidR="005F0AAD">
          <w:rPr>
            <w:rFonts w:ascii="Times New Roman" w:hAnsi="Times New Roman" w:cs="Times New Roman"/>
            <w:i/>
            <w:iCs/>
          </w:rPr>
          <w:t>.</w:t>
        </w:r>
      </w:ins>
      <w:r>
        <w:rPr>
          <w:rFonts w:ascii="Times New Roman" w:hAnsi="Times New Roman" w:cs="Times New Roman"/>
          <w:i/>
          <w:iCs/>
        </w:rPr>
        <w:t xml:space="preserve"> Appl</w:t>
      </w:r>
      <w:ins w:id="377" w:author="Samantha Ying" w:date="2012-05-16T17:46:00Z">
        <w:r w:rsidR="005F0AAD">
          <w:rPr>
            <w:rFonts w:ascii="Times New Roman" w:hAnsi="Times New Roman" w:cs="Times New Roman"/>
            <w:i/>
            <w:iCs/>
          </w:rPr>
          <w:t>.</w:t>
        </w:r>
      </w:ins>
      <w:r>
        <w:rPr>
          <w:rFonts w:ascii="Times New Roman" w:hAnsi="Times New Roman" w:cs="Times New Roman"/>
          <w:i/>
          <w:iCs/>
        </w:rPr>
        <w:t xml:space="preserve"> Microbiol</w:t>
      </w:r>
      <w:ins w:id="378" w:author="Samantha Ying" w:date="2012-05-16T17:46:00Z">
        <w:r w:rsidR="005F0AAD">
          <w:rPr>
            <w:rFonts w:ascii="Times New Roman" w:hAnsi="Times New Roman" w:cs="Times New Roman"/>
            <w:i/>
            <w:iCs/>
          </w:rPr>
          <w:t>.</w:t>
        </w:r>
      </w:ins>
      <w:r>
        <w:rPr>
          <w:rFonts w:ascii="Times New Roman" w:hAnsi="Times New Roman" w:cs="Times New Roman"/>
        </w:rPr>
        <w:t xml:space="preserve"> </w:t>
      </w:r>
      <w:r w:rsidRPr="005F0AAD">
        <w:rPr>
          <w:rFonts w:ascii="Times New Roman" w:hAnsi="Times New Roman" w:cs="Times New Roman"/>
          <w:b/>
          <w:rPrChange w:id="379" w:author="Samantha Ying" w:date="2012-05-16T17:46:00Z">
            <w:rPr>
              <w:rFonts w:ascii="Times New Roman" w:hAnsi="Times New Roman" w:cs="Times New Roman"/>
            </w:rPr>
          </w:rPrChange>
        </w:rPr>
        <w:t>33</w:t>
      </w:r>
      <w:del w:id="380" w:author="Samantha Ying" w:date="2012-05-16T17:46:00Z">
        <w:r w:rsidDel="005F0AAD">
          <w:rPr>
            <w:rFonts w:ascii="Times New Roman" w:hAnsi="Times New Roman" w:cs="Times New Roman"/>
          </w:rPr>
          <w:delText>:</w:delText>
        </w:r>
      </w:del>
      <w:ins w:id="381" w:author="Samantha Ying" w:date="2012-05-16T17:46:00Z">
        <w:r w:rsidR="005F0AAD">
          <w:rPr>
            <w:rFonts w:ascii="Times New Roman" w:hAnsi="Times New Roman" w:cs="Times New Roman"/>
          </w:rPr>
          <w:t xml:space="preserve">, </w:t>
        </w:r>
      </w:ins>
      <w:r>
        <w:rPr>
          <w:rFonts w:ascii="Times New Roman" w:hAnsi="Times New Roman" w:cs="Times New Roman"/>
        </w:rPr>
        <w:t>279–318.</w:t>
      </w:r>
    </w:p>
    <w:p w:rsidR="00DB2090" w:rsidRDefault="00DB2090" w:rsidP="00DB2090">
      <w:pPr>
        <w:widowControl w:val="0"/>
        <w:tabs>
          <w:tab w:val="left" w:pos="640"/>
        </w:tabs>
        <w:autoSpaceDE w:val="0"/>
        <w:autoSpaceDN w:val="0"/>
        <w:adjustRightInd w:val="0"/>
        <w:spacing w:after="240"/>
        <w:ind w:left="640" w:hanging="640"/>
        <w:rPr>
          <w:rFonts w:ascii="Times New Roman" w:hAnsi="Times New Roman" w:cs="Times New Roman"/>
        </w:rPr>
      </w:pPr>
      <w:r>
        <w:rPr>
          <w:rFonts w:ascii="Times New Roman" w:hAnsi="Times New Roman" w:cs="Times New Roman"/>
        </w:rPr>
        <w:t>28.</w:t>
      </w:r>
      <w:r>
        <w:rPr>
          <w:rFonts w:ascii="Times New Roman" w:hAnsi="Times New Roman" w:cs="Times New Roman"/>
        </w:rPr>
        <w:tab/>
        <w:t>Stumm W</w:t>
      </w:r>
      <w:ins w:id="382" w:author="Samantha Ying" w:date="2012-05-16T17:46:00Z">
        <w:r w:rsidR="00CE2042">
          <w:rPr>
            <w:rFonts w:ascii="Times New Roman" w:hAnsi="Times New Roman" w:cs="Times New Roman"/>
          </w:rPr>
          <w:t>.</w:t>
        </w:r>
      </w:ins>
      <w:del w:id="383" w:author="Samantha Ying" w:date="2012-05-16T17:46:00Z">
        <w:r w:rsidDel="00CE2042">
          <w:rPr>
            <w:rFonts w:ascii="Times New Roman" w:hAnsi="Times New Roman" w:cs="Times New Roman"/>
          </w:rPr>
          <w:delText>,</w:delText>
        </w:r>
      </w:del>
      <w:ins w:id="384" w:author="Samantha Ying" w:date="2012-05-16T17:46:00Z">
        <w:r w:rsidR="00CE2042">
          <w:rPr>
            <w:rFonts w:ascii="Times New Roman" w:hAnsi="Times New Roman" w:cs="Times New Roman"/>
          </w:rPr>
          <w:t xml:space="preserve"> and</w:t>
        </w:r>
      </w:ins>
      <w:r>
        <w:rPr>
          <w:rFonts w:ascii="Times New Roman" w:hAnsi="Times New Roman" w:cs="Times New Roman"/>
        </w:rPr>
        <w:t xml:space="preserve"> Lee G</w:t>
      </w:r>
      <w:ins w:id="385" w:author="Samantha Ying" w:date="2012-05-16T17:46:00Z">
        <w:r w:rsidR="00CE2042">
          <w:rPr>
            <w:rFonts w:ascii="Times New Roman" w:hAnsi="Times New Roman" w:cs="Times New Roman"/>
          </w:rPr>
          <w:t xml:space="preserve">. </w:t>
        </w:r>
      </w:ins>
      <w:r>
        <w:rPr>
          <w:rFonts w:ascii="Times New Roman" w:hAnsi="Times New Roman" w:cs="Times New Roman"/>
        </w:rPr>
        <w:t>F</w:t>
      </w:r>
      <w:ins w:id="386" w:author="Samantha Ying" w:date="2012-05-16T17:46:00Z">
        <w:r w:rsidR="00CE2042">
          <w:rPr>
            <w:rFonts w:ascii="Times New Roman" w:hAnsi="Times New Roman" w:cs="Times New Roman"/>
          </w:rPr>
          <w:t>.</w:t>
        </w:r>
      </w:ins>
      <w:r>
        <w:rPr>
          <w:rFonts w:ascii="Times New Roman" w:hAnsi="Times New Roman" w:cs="Times New Roman"/>
        </w:rPr>
        <w:t xml:space="preserve"> (1961) Oxygenation of Ferrous Iron. </w:t>
      </w:r>
      <w:r>
        <w:rPr>
          <w:rFonts w:ascii="Times New Roman" w:hAnsi="Times New Roman" w:cs="Times New Roman"/>
          <w:i/>
          <w:iCs/>
        </w:rPr>
        <w:t>Ind</w:t>
      </w:r>
      <w:ins w:id="387" w:author="Samantha Ying" w:date="2012-05-16T17:46:00Z">
        <w:r w:rsidR="00CE2042">
          <w:rPr>
            <w:rFonts w:ascii="Times New Roman" w:hAnsi="Times New Roman" w:cs="Times New Roman"/>
            <w:i/>
            <w:iCs/>
          </w:rPr>
          <w:t>.</w:t>
        </w:r>
      </w:ins>
      <w:r>
        <w:rPr>
          <w:rFonts w:ascii="Times New Roman" w:hAnsi="Times New Roman" w:cs="Times New Roman"/>
          <w:i/>
          <w:iCs/>
        </w:rPr>
        <w:t xml:space="preserve"> Eng</w:t>
      </w:r>
      <w:ins w:id="388" w:author="Samantha Ying" w:date="2012-05-16T17:46:00Z">
        <w:r w:rsidR="00CE2042">
          <w:rPr>
            <w:rFonts w:ascii="Times New Roman" w:hAnsi="Times New Roman" w:cs="Times New Roman"/>
            <w:i/>
            <w:iCs/>
          </w:rPr>
          <w:t>.</w:t>
        </w:r>
      </w:ins>
      <w:r>
        <w:rPr>
          <w:rFonts w:ascii="Times New Roman" w:hAnsi="Times New Roman" w:cs="Times New Roman"/>
          <w:i/>
          <w:iCs/>
        </w:rPr>
        <w:t xml:space="preserve"> Chem</w:t>
      </w:r>
      <w:ins w:id="389" w:author="Samantha Ying" w:date="2012-05-16T17:46:00Z">
        <w:r w:rsidR="00CE2042">
          <w:rPr>
            <w:rFonts w:ascii="Times New Roman" w:hAnsi="Times New Roman" w:cs="Times New Roman"/>
            <w:i/>
            <w:iCs/>
          </w:rPr>
          <w:t>.</w:t>
        </w:r>
      </w:ins>
      <w:r>
        <w:rPr>
          <w:rFonts w:ascii="Times New Roman" w:hAnsi="Times New Roman" w:cs="Times New Roman"/>
        </w:rPr>
        <w:t xml:space="preserve"> </w:t>
      </w:r>
      <w:r w:rsidRPr="00CE2042">
        <w:rPr>
          <w:rFonts w:ascii="Times New Roman" w:hAnsi="Times New Roman" w:cs="Times New Roman"/>
          <w:b/>
          <w:rPrChange w:id="390" w:author="Samantha Ying" w:date="2012-05-16T17:46:00Z">
            <w:rPr>
              <w:rFonts w:ascii="Times New Roman" w:hAnsi="Times New Roman" w:cs="Times New Roman"/>
            </w:rPr>
          </w:rPrChange>
        </w:rPr>
        <w:t>53</w:t>
      </w:r>
      <w:del w:id="391" w:author="Samantha Ying" w:date="2012-05-16T17:46:00Z">
        <w:r w:rsidDel="00CE2042">
          <w:rPr>
            <w:rFonts w:ascii="Times New Roman" w:hAnsi="Times New Roman" w:cs="Times New Roman"/>
          </w:rPr>
          <w:delText>:</w:delText>
        </w:r>
      </w:del>
      <w:ins w:id="392" w:author="Samantha Ying" w:date="2012-05-16T17:46:00Z">
        <w:r w:rsidR="00CE2042">
          <w:rPr>
            <w:rFonts w:ascii="Times New Roman" w:hAnsi="Times New Roman" w:cs="Times New Roman"/>
          </w:rPr>
          <w:t xml:space="preserve">, </w:t>
        </w:r>
      </w:ins>
      <w:r>
        <w:rPr>
          <w:rFonts w:ascii="Times New Roman" w:hAnsi="Times New Roman" w:cs="Times New Roman"/>
        </w:rPr>
        <w:t>143–146.</w:t>
      </w:r>
    </w:p>
    <w:p w:rsidR="00DB2090" w:rsidRDefault="00DB2090" w:rsidP="00DB2090">
      <w:pPr>
        <w:widowControl w:val="0"/>
        <w:tabs>
          <w:tab w:val="left" w:pos="640"/>
        </w:tabs>
        <w:autoSpaceDE w:val="0"/>
        <w:autoSpaceDN w:val="0"/>
        <w:adjustRightInd w:val="0"/>
        <w:spacing w:after="240"/>
        <w:ind w:left="640" w:hanging="640"/>
        <w:rPr>
          <w:rFonts w:ascii="Times New Roman" w:hAnsi="Times New Roman" w:cs="Times New Roman"/>
        </w:rPr>
      </w:pPr>
      <w:r>
        <w:rPr>
          <w:rFonts w:ascii="Times New Roman" w:hAnsi="Times New Roman" w:cs="Times New Roman"/>
        </w:rPr>
        <w:t>29.</w:t>
      </w:r>
      <w:r>
        <w:rPr>
          <w:rFonts w:ascii="Times New Roman" w:hAnsi="Times New Roman" w:cs="Times New Roman"/>
        </w:rPr>
        <w:tab/>
        <w:t>Nealson K</w:t>
      </w:r>
      <w:ins w:id="393" w:author="Samantha Ying" w:date="2012-05-16T17:47:00Z">
        <w:r w:rsidR="00F20FCF">
          <w:rPr>
            <w:rFonts w:ascii="Times New Roman" w:hAnsi="Times New Roman" w:cs="Times New Roman"/>
          </w:rPr>
          <w:t>.</w:t>
        </w:r>
      </w:ins>
      <w:r>
        <w:rPr>
          <w:rFonts w:ascii="Times New Roman" w:hAnsi="Times New Roman" w:cs="Times New Roman"/>
        </w:rPr>
        <w:t xml:space="preserve"> (2006) in </w:t>
      </w:r>
      <w:r>
        <w:rPr>
          <w:rFonts w:ascii="Times New Roman" w:hAnsi="Times New Roman" w:cs="Times New Roman"/>
          <w:i/>
          <w:iCs/>
        </w:rPr>
        <w:t>The Prokaryotes</w:t>
      </w:r>
      <w:r>
        <w:rPr>
          <w:rFonts w:ascii="Times New Roman" w:hAnsi="Times New Roman" w:cs="Times New Roman"/>
        </w:rPr>
        <w:t xml:space="preserve">, Dworkin M, Falkow S, Rosenberg E, Schleifer K-H, Stackebrandt Eeds (Springer New York), </w:t>
      </w:r>
      <w:del w:id="394" w:author="Samantha Ying" w:date="2012-05-16T17:47:00Z">
        <w:r w:rsidDel="003223BD">
          <w:rPr>
            <w:rFonts w:ascii="Times New Roman" w:hAnsi="Times New Roman" w:cs="Times New Roman"/>
          </w:rPr>
          <w:delText xml:space="preserve">pp </w:delText>
        </w:r>
      </w:del>
      <w:r>
        <w:rPr>
          <w:rFonts w:ascii="Times New Roman" w:hAnsi="Times New Roman" w:cs="Times New Roman"/>
        </w:rPr>
        <w:t>222–231. Available at: http://dx.doi.org/10.1007/0-387-30745-1_11.</w:t>
      </w:r>
    </w:p>
    <w:p w:rsidR="00971326" w:rsidRDefault="00112AC3" w:rsidP="002257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Times New Roman" w:hAnsi="Times New Roman" w:cs="Times New Roman"/>
          <w:lang w:val="el-GR"/>
        </w:rPr>
      </w:pPr>
      <w:r>
        <w:rPr>
          <w:rFonts w:ascii="Times New Roman" w:hAnsi="Times New Roman" w:cs="Times New Roman"/>
          <w:lang w:val="el-GR"/>
        </w:rPr>
        <w:fldChar w:fldCharType="end"/>
      </w:r>
    </w:p>
    <w:p w:rsidR="00971326" w:rsidRDefault="00971326" w:rsidP="002257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Times New Roman" w:hAnsi="Times New Roman" w:cs="Times New Roman"/>
          <w:lang w:val="el-GR"/>
        </w:rPr>
      </w:pPr>
    </w:p>
    <w:p w:rsidR="00574CDA" w:rsidRDefault="00112AC3">
      <w:pPr>
        <w:rPr>
          <w:rFonts w:ascii="Times New Roman" w:hAnsi="Times New Roman" w:cs="Times New Roman"/>
          <w:lang w:val="el-GR"/>
        </w:rPr>
      </w:pPr>
      <w:r>
        <w:rPr>
          <w:rFonts w:ascii="Times New Roman" w:hAnsi="Times New Roman" w:cs="Times New Roman"/>
          <w:lang w:val="el-GR"/>
        </w:rPr>
        <w:fldChar w:fldCharType="begin"/>
      </w:r>
      <w:r w:rsidR="00971326">
        <w:rPr>
          <w:rFonts w:ascii="Times New Roman" w:hAnsi="Times New Roman" w:cs="Times New Roman"/>
          <w:lang w:val="el-GR"/>
        </w:rPr>
        <w:instrText xml:space="preserve"> ADDIN EN.REFLIST </w:instrText>
      </w:r>
      <w:r>
        <w:rPr>
          <w:rFonts w:ascii="Times New Roman" w:hAnsi="Times New Roman" w:cs="Times New Roman"/>
          <w:lang w:val="el-GR"/>
        </w:rPr>
        <w:fldChar w:fldCharType="end"/>
      </w:r>
    </w:p>
    <w:sectPr w:rsidR="00574CDA" w:rsidSect="00DB50B0">
      <w:footerReference w:type="even" r:id="rId9"/>
      <w:footerReference w:type="default" r:id="rId10"/>
      <w:pgSz w:w="12240" w:h="15840"/>
      <w:pgMar w:top="1440" w:right="1800" w:bottom="1440" w:left="1800" w:gutter="0"/>
      <w:lnNumType w:countBy="1" w:restart="continuous"/>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Samantha Ying" w:date="2012-05-17T16:09:00Z" w:initials="SY">
    <w:p w:rsidR="00BC09BC" w:rsidRDefault="00BC09BC">
      <w:pPr>
        <w:pStyle w:val="CommentText"/>
      </w:pPr>
      <w:r>
        <w:rPr>
          <w:rStyle w:val="CommentReference"/>
        </w:rPr>
        <w:annotationRef/>
      </w:r>
      <w:r>
        <w:t>2-10</w:t>
      </w:r>
    </w:p>
  </w:comment>
  <w:comment w:id="5" w:author="Samantha Ying" w:date="2012-05-17T16:09:00Z" w:initials="SY">
    <w:p w:rsidR="00BC09BC" w:rsidRDefault="00BC09BC">
      <w:pPr>
        <w:pStyle w:val="CommentText"/>
      </w:pPr>
      <w:r>
        <w:rPr>
          <w:rStyle w:val="CommentReference"/>
        </w:rPr>
        <w:annotationRef/>
      </w:r>
      <w:r>
        <w:t>2-1</w:t>
      </w:r>
    </w:p>
  </w:comment>
  <w:comment w:id="8" w:author="Samantha Ying" w:date="2012-05-17T16:09:00Z" w:initials="SY">
    <w:p w:rsidR="00BC09BC" w:rsidRDefault="00BC09BC">
      <w:pPr>
        <w:pStyle w:val="CommentText"/>
      </w:pPr>
      <w:r>
        <w:rPr>
          <w:rStyle w:val="CommentReference"/>
        </w:rPr>
        <w:annotationRef/>
      </w:r>
      <w:r>
        <w:t>Effect of pH on the formation of geothite and hematite from ferrihydrite</w:t>
      </w:r>
    </w:p>
  </w:comment>
  <w:comment w:id="22" w:author="Samantha Ying" w:date="2012-05-17T16:09:00Z" w:initials="SY">
    <w:p w:rsidR="00BC09BC" w:rsidRDefault="00BC09BC">
      <w:pPr>
        <w:pStyle w:val="CommentText"/>
      </w:pPr>
      <w:r>
        <w:rPr>
          <w:rStyle w:val="CommentReference"/>
        </w:rPr>
        <w:annotationRef/>
      </w:r>
      <w:r>
        <w:t>Biogenic Manganese Oxides: properties and mechanisms of formation</w:t>
      </w:r>
    </w:p>
  </w:comment>
  <w:comment w:id="32" w:author="Samantha Ying" w:date="2012-05-17T16:09:00Z" w:initials="SY">
    <w:p w:rsidR="00BC09BC" w:rsidRDefault="00BC09BC">
      <w:pPr>
        <w:pStyle w:val="CommentText"/>
      </w:pPr>
      <w:r>
        <w:rPr>
          <w:rStyle w:val="CommentReference"/>
        </w:rPr>
        <w:annotationRef/>
      </w:r>
      <w:r>
        <w:t>2-12</w:t>
      </w:r>
    </w:p>
  </w:comment>
  <w:comment w:id="36" w:author="Samantha Ying" w:date="2012-05-17T16:09:00Z" w:initials="SY">
    <w:p w:rsidR="00BC09BC" w:rsidRDefault="00BC09BC">
      <w:pPr>
        <w:pStyle w:val="CommentText"/>
      </w:pPr>
      <w:r>
        <w:rPr>
          <w:rStyle w:val="CommentReference"/>
        </w:rPr>
        <w:annotationRef/>
      </w:r>
      <w:r>
        <w:t>2-14</w:t>
      </w:r>
    </w:p>
  </w:comment>
  <w:comment w:id="37" w:author="Samantha Ying" w:date="2012-05-17T16:09:00Z" w:initials="SY">
    <w:p w:rsidR="00BC09BC" w:rsidRDefault="00BC09BC">
      <w:pPr>
        <w:pStyle w:val="CommentText"/>
      </w:pPr>
      <w:r>
        <w:rPr>
          <w:rStyle w:val="CommentReference"/>
        </w:rPr>
        <w:annotationRef/>
      </w:r>
      <w:r>
        <w:t>phosphate comment</w:t>
      </w:r>
    </w:p>
  </w:comment>
  <w:comment w:id="38" w:author="Samantha Ying" w:date="2012-05-17T16:09:00Z" w:initials="SY">
    <w:p w:rsidR="00BC09BC" w:rsidRDefault="00BC09BC">
      <w:pPr>
        <w:pStyle w:val="CommentText"/>
      </w:pPr>
      <w:r>
        <w:rPr>
          <w:rStyle w:val="CommentReference"/>
        </w:rPr>
        <w:annotationRef/>
      </w:r>
      <w:r>
        <w:t>2-16</w:t>
      </w:r>
    </w:p>
  </w:comment>
  <w:comment w:id="39" w:author="Samantha Ying" w:date="2012-05-17T16:09:00Z" w:initials="SY">
    <w:p w:rsidR="00BC09BC" w:rsidRDefault="00BC09BC">
      <w:pPr>
        <w:pStyle w:val="CommentText"/>
      </w:pPr>
      <w:r>
        <w:rPr>
          <w:rStyle w:val="CommentReference"/>
        </w:rPr>
        <w:annotationRef/>
      </w:r>
      <w:r>
        <w:t>2-17</w:t>
      </w:r>
    </w:p>
  </w:comment>
  <w:comment w:id="40" w:author="Samantha Ying" w:date="2012-05-17T16:09:00Z" w:initials="SY">
    <w:p w:rsidR="00BC09BC" w:rsidRDefault="00BC09BC">
      <w:pPr>
        <w:pStyle w:val="CommentText"/>
      </w:pPr>
      <w:r>
        <w:rPr>
          <w:rStyle w:val="CommentReference"/>
        </w:rPr>
        <w:annotationRef/>
      </w:r>
      <w:r>
        <w:t>2-18</w:t>
      </w:r>
    </w:p>
  </w:comment>
  <w:comment w:id="45" w:author="Samantha Ying" w:date="2012-05-17T16:09:00Z" w:initials="SY">
    <w:p w:rsidR="00BC09BC" w:rsidRDefault="00BC09BC">
      <w:pPr>
        <w:pStyle w:val="CommentText"/>
      </w:pPr>
      <w:r>
        <w:rPr>
          <w:rStyle w:val="CommentReference"/>
        </w:rPr>
        <w:annotationRef/>
      </w:r>
      <w:r>
        <w:t>2-19</w:t>
      </w:r>
    </w:p>
  </w:comment>
  <w:comment w:id="46" w:author="Samantha Ying" w:date="2012-05-17T16:09:00Z" w:initials="SY">
    <w:p w:rsidR="00BC09BC" w:rsidRDefault="00BC09BC">
      <w:pPr>
        <w:pStyle w:val="CommentText"/>
      </w:pPr>
      <w:r>
        <w:rPr>
          <w:rStyle w:val="CommentReference"/>
        </w:rPr>
        <w:annotationRef/>
      </w:r>
      <w:r>
        <w:t>2-21</w:t>
      </w:r>
    </w:p>
  </w:comment>
  <w:comment w:id="48" w:author="Samantha Ying" w:date="2012-05-17T16:09:00Z" w:initials="SY">
    <w:p w:rsidR="00BC09BC" w:rsidRDefault="00BC09BC">
      <w:pPr>
        <w:pStyle w:val="CommentText"/>
      </w:pPr>
      <w:r>
        <w:rPr>
          <w:rStyle w:val="CommentReference"/>
        </w:rPr>
        <w:annotationRef/>
      </w:r>
      <w:r>
        <w:t>wording is weird here</w:t>
      </w:r>
    </w:p>
  </w:comment>
  <w:comment w:id="47" w:author="Samantha Ying" w:date="2012-05-17T16:09:00Z" w:initials="SY">
    <w:p w:rsidR="00BC09BC" w:rsidRDefault="00BC09BC">
      <w:pPr>
        <w:pStyle w:val="CommentText"/>
      </w:pPr>
      <w:r>
        <w:rPr>
          <w:rStyle w:val="CommentReference"/>
        </w:rPr>
        <w:annotationRef/>
      </w:r>
      <w:r>
        <w:t>2-22</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09BC" w:rsidRDefault="00BC09BC" w:rsidP="00FA2F38">
      <w:r>
        <w:separator/>
      </w:r>
    </w:p>
  </w:endnote>
  <w:endnote w:type="continuationSeparator" w:id="0">
    <w:p w:rsidR="00BC09BC" w:rsidRDefault="00BC09BC" w:rsidP="00FA2F3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ヒラギノ角ゴ Pro W3">
    <w:charset w:val="4E"/>
    <w:family w:val="auto"/>
    <w:pitch w:val="variable"/>
    <w:sig w:usb0="00000001" w:usb1="00000000" w:usb2="01000407" w:usb3="00000000" w:csb0="00020000" w:csb1="00000000"/>
  </w:font>
  <w:font w:name="Lucida Grande">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9BC" w:rsidRDefault="00BC09BC" w:rsidP="009F17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C09BC" w:rsidRDefault="00BC09BC" w:rsidP="00B511B0">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9BC" w:rsidRDefault="00BC09BC" w:rsidP="009F17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10D34">
      <w:rPr>
        <w:rStyle w:val="PageNumber"/>
        <w:noProof/>
      </w:rPr>
      <w:t>5</w:t>
    </w:r>
    <w:r>
      <w:rPr>
        <w:rStyle w:val="PageNumber"/>
      </w:rPr>
      <w:fldChar w:fldCharType="end"/>
    </w:r>
  </w:p>
  <w:p w:rsidR="00BC09BC" w:rsidRDefault="00BC09BC" w:rsidP="00B511B0">
    <w:pPr>
      <w:pStyle w:val="Foote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09BC" w:rsidRDefault="00BC09BC" w:rsidP="00FA2F38">
      <w:r>
        <w:separator/>
      </w:r>
    </w:p>
  </w:footnote>
  <w:footnote w:type="continuationSeparator" w:id="0">
    <w:p w:rsidR="00BC09BC" w:rsidRDefault="00BC09BC" w:rsidP="00FA2F38">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684744"/>
    <w:multiLevelType w:val="hybridMultilevel"/>
    <w:tmpl w:val="19226D88"/>
    <w:lvl w:ilvl="0" w:tplc="33ACA096">
      <w:start w:val="1"/>
      <w:numFmt w:val="decimal"/>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2">
    <w:nsid w:val="11B867C6"/>
    <w:multiLevelType w:val="hybridMultilevel"/>
    <w:tmpl w:val="B4E4136E"/>
    <w:lvl w:ilvl="0" w:tplc="0A0CDC30">
      <w:start w:val="1"/>
      <w:numFmt w:val="decimal"/>
      <w:lvlText w:val="%1."/>
      <w:lvlJc w:val="left"/>
      <w:pPr>
        <w:ind w:left="940" w:hanging="380"/>
      </w:pPr>
      <w:rPr>
        <w:rFonts w:hint="default"/>
      </w:rPr>
    </w:lvl>
    <w:lvl w:ilvl="1" w:tplc="04090019">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3">
    <w:nsid w:val="3B0D111D"/>
    <w:multiLevelType w:val="hybridMultilevel"/>
    <w:tmpl w:val="A8380998"/>
    <w:lvl w:ilvl="0" w:tplc="693E0ED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5B78F4"/>
    <w:multiLevelType w:val="hybridMultilevel"/>
    <w:tmpl w:val="B3C083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987F51"/>
    <w:multiLevelType w:val="hybridMultilevel"/>
    <w:tmpl w:val="5874DEA0"/>
    <w:lvl w:ilvl="0" w:tplc="D97CF6A2">
      <w:start w:val="1"/>
      <w:numFmt w:val="decimal"/>
      <w:lvlText w:val="%1."/>
      <w:lvlJc w:val="left"/>
      <w:pPr>
        <w:ind w:left="920" w:hanging="360"/>
      </w:pPr>
      <w:rPr>
        <w:rFonts w:hint="default"/>
      </w:rPr>
    </w:lvl>
    <w:lvl w:ilvl="1" w:tplc="04090019">
      <w:start w:val="1"/>
      <w:numFmt w:val="lowerLetter"/>
      <w:lvlText w:val="%2."/>
      <w:lvlJc w:val="left"/>
      <w:pPr>
        <w:ind w:left="1640" w:hanging="360"/>
      </w:pPr>
    </w:lvl>
    <w:lvl w:ilvl="2" w:tplc="0409001B">
      <w:start w:val="1"/>
      <w:numFmt w:val="lowerRoman"/>
      <w:lvlText w:val="%3."/>
      <w:lvlJc w:val="right"/>
      <w:pPr>
        <w:ind w:left="2360" w:hanging="180"/>
      </w:pPr>
    </w:lvl>
    <w:lvl w:ilvl="3" w:tplc="0409000F">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6">
    <w:nsid w:val="6A766BE9"/>
    <w:multiLevelType w:val="hybridMultilevel"/>
    <w:tmpl w:val="5F664BF2"/>
    <w:lvl w:ilvl="0" w:tplc="D79C333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0E04A3"/>
    <w:multiLevelType w:val="hybridMultilevel"/>
    <w:tmpl w:val="AF0A9E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7"/>
  </w:num>
  <w:num w:numId="5">
    <w:abstractNumId w:val="5"/>
  </w:num>
  <w:num w:numId="6">
    <w:abstractNumId w:val="4"/>
  </w:num>
  <w:num w:numId="7">
    <w:abstractNumId w:val="2"/>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
  <w:docVars>
    <w:docVar w:name="EN.InstantFormat" w:val="&lt;ENInstantFormat&gt;&lt;Enabled&gt;1&lt;/Enabled&gt;&lt;ScanUnformatted&gt;1&lt;/ScanUnformatted&gt;&lt;ScanChanges&gt;1&lt;/ScanChanges&gt;&lt;/ENInstantFormat&gt;"/>
    <w:docVar w:name="EN.Layout" w:val="&lt;ENLayout&gt;&lt;Style&gt;PNA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BANApaper.enl&lt;/item&gt;&lt;/Libraries&gt;&lt;/ENLibraries&gt;"/>
  </w:docVars>
  <w:rsids>
    <w:rsidRoot w:val="00506149"/>
    <w:rsid w:val="000025CA"/>
    <w:rsid w:val="000046A3"/>
    <w:rsid w:val="0001036B"/>
    <w:rsid w:val="00012037"/>
    <w:rsid w:val="0001399E"/>
    <w:rsid w:val="0002033F"/>
    <w:rsid w:val="00020FD8"/>
    <w:rsid w:val="00022344"/>
    <w:rsid w:val="000250A8"/>
    <w:rsid w:val="000274C6"/>
    <w:rsid w:val="000308B0"/>
    <w:rsid w:val="000316D4"/>
    <w:rsid w:val="00033305"/>
    <w:rsid w:val="000363D6"/>
    <w:rsid w:val="00044556"/>
    <w:rsid w:val="00044EF0"/>
    <w:rsid w:val="00052A3F"/>
    <w:rsid w:val="0005607A"/>
    <w:rsid w:val="000561E1"/>
    <w:rsid w:val="000573A8"/>
    <w:rsid w:val="000578B8"/>
    <w:rsid w:val="00062085"/>
    <w:rsid w:val="00065732"/>
    <w:rsid w:val="00066661"/>
    <w:rsid w:val="00067C48"/>
    <w:rsid w:val="00082BF8"/>
    <w:rsid w:val="000846BE"/>
    <w:rsid w:val="00092AF2"/>
    <w:rsid w:val="000A199B"/>
    <w:rsid w:val="000A6332"/>
    <w:rsid w:val="000B1EF1"/>
    <w:rsid w:val="000B5E5F"/>
    <w:rsid w:val="000C4285"/>
    <w:rsid w:val="000C4DF0"/>
    <w:rsid w:val="000C6971"/>
    <w:rsid w:val="000C76AA"/>
    <w:rsid w:val="000D0FFD"/>
    <w:rsid w:val="000D6973"/>
    <w:rsid w:val="000D7606"/>
    <w:rsid w:val="000D7E28"/>
    <w:rsid w:val="000E2F90"/>
    <w:rsid w:val="000E3A0C"/>
    <w:rsid w:val="000E5EC4"/>
    <w:rsid w:val="000F33D1"/>
    <w:rsid w:val="000F77A4"/>
    <w:rsid w:val="00112AC3"/>
    <w:rsid w:val="00114F9B"/>
    <w:rsid w:val="001169A8"/>
    <w:rsid w:val="00130CB8"/>
    <w:rsid w:val="0013546C"/>
    <w:rsid w:val="0013614C"/>
    <w:rsid w:val="00136270"/>
    <w:rsid w:val="0014172E"/>
    <w:rsid w:val="00144735"/>
    <w:rsid w:val="0015002B"/>
    <w:rsid w:val="00150523"/>
    <w:rsid w:val="00151637"/>
    <w:rsid w:val="00155D79"/>
    <w:rsid w:val="001563DA"/>
    <w:rsid w:val="00161B2F"/>
    <w:rsid w:val="00161BF6"/>
    <w:rsid w:val="00161ED9"/>
    <w:rsid w:val="00162701"/>
    <w:rsid w:val="001754C6"/>
    <w:rsid w:val="0017736E"/>
    <w:rsid w:val="0018136B"/>
    <w:rsid w:val="00184252"/>
    <w:rsid w:val="00195FF5"/>
    <w:rsid w:val="00196C5A"/>
    <w:rsid w:val="001A0BA4"/>
    <w:rsid w:val="001A5F25"/>
    <w:rsid w:val="001B37C8"/>
    <w:rsid w:val="001B6660"/>
    <w:rsid w:val="001B6ED7"/>
    <w:rsid w:val="001B7833"/>
    <w:rsid w:val="001C065B"/>
    <w:rsid w:val="001C0DDA"/>
    <w:rsid w:val="001C2958"/>
    <w:rsid w:val="001C50B8"/>
    <w:rsid w:val="001D018E"/>
    <w:rsid w:val="001D3EED"/>
    <w:rsid w:val="001D5C2F"/>
    <w:rsid w:val="001D6C08"/>
    <w:rsid w:val="001E15D5"/>
    <w:rsid w:val="001E19C1"/>
    <w:rsid w:val="001E29D1"/>
    <w:rsid w:val="001E379E"/>
    <w:rsid w:val="001E655A"/>
    <w:rsid w:val="001F35EF"/>
    <w:rsid w:val="001F3F73"/>
    <w:rsid w:val="001F4A48"/>
    <w:rsid w:val="001F5F26"/>
    <w:rsid w:val="0020308A"/>
    <w:rsid w:val="00205B94"/>
    <w:rsid w:val="00206F44"/>
    <w:rsid w:val="00211031"/>
    <w:rsid w:val="00211387"/>
    <w:rsid w:val="00212320"/>
    <w:rsid w:val="00216902"/>
    <w:rsid w:val="0021764C"/>
    <w:rsid w:val="0022318E"/>
    <w:rsid w:val="00224602"/>
    <w:rsid w:val="00225704"/>
    <w:rsid w:val="002262DC"/>
    <w:rsid w:val="00227E9C"/>
    <w:rsid w:val="00233907"/>
    <w:rsid w:val="00233B22"/>
    <w:rsid w:val="00242CA3"/>
    <w:rsid w:val="00244C22"/>
    <w:rsid w:val="002456AD"/>
    <w:rsid w:val="00252BB5"/>
    <w:rsid w:val="0025381F"/>
    <w:rsid w:val="002542C7"/>
    <w:rsid w:val="00255490"/>
    <w:rsid w:val="00261570"/>
    <w:rsid w:val="0026509F"/>
    <w:rsid w:val="0026621E"/>
    <w:rsid w:val="00266C2F"/>
    <w:rsid w:val="00267973"/>
    <w:rsid w:val="00270103"/>
    <w:rsid w:val="0027696C"/>
    <w:rsid w:val="00282640"/>
    <w:rsid w:val="00282684"/>
    <w:rsid w:val="00282734"/>
    <w:rsid w:val="00284768"/>
    <w:rsid w:val="00290C2B"/>
    <w:rsid w:val="00291F13"/>
    <w:rsid w:val="002929B2"/>
    <w:rsid w:val="002A30D6"/>
    <w:rsid w:val="002A4AF4"/>
    <w:rsid w:val="002A6A6B"/>
    <w:rsid w:val="002B260C"/>
    <w:rsid w:val="002B53D8"/>
    <w:rsid w:val="002B67C5"/>
    <w:rsid w:val="002C344F"/>
    <w:rsid w:val="002C5027"/>
    <w:rsid w:val="002D5080"/>
    <w:rsid w:val="002D578E"/>
    <w:rsid w:val="002D5E61"/>
    <w:rsid w:val="002D654A"/>
    <w:rsid w:val="002E1F6A"/>
    <w:rsid w:val="002E24E8"/>
    <w:rsid w:val="002E3928"/>
    <w:rsid w:val="002E42C6"/>
    <w:rsid w:val="002E5982"/>
    <w:rsid w:val="002F0F94"/>
    <w:rsid w:val="003048F5"/>
    <w:rsid w:val="00306473"/>
    <w:rsid w:val="003119EA"/>
    <w:rsid w:val="00314EA3"/>
    <w:rsid w:val="0032200F"/>
    <w:rsid w:val="003223BD"/>
    <w:rsid w:val="00324789"/>
    <w:rsid w:val="0033473A"/>
    <w:rsid w:val="00336D40"/>
    <w:rsid w:val="00337782"/>
    <w:rsid w:val="003429C9"/>
    <w:rsid w:val="0035062E"/>
    <w:rsid w:val="00351056"/>
    <w:rsid w:val="00354CCF"/>
    <w:rsid w:val="003638A8"/>
    <w:rsid w:val="003639EF"/>
    <w:rsid w:val="00365CFC"/>
    <w:rsid w:val="00367ABA"/>
    <w:rsid w:val="0037277B"/>
    <w:rsid w:val="00373EC5"/>
    <w:rsid w:val="003833CE"/>
    <w:rsid w:val="003838FA"/>
    <w:rsid w:val="00394325"/>
    <w:rsid w:val="00395BD6"/>
    <w:rsid w:val="003973DD"/>
    <w:rsid w:val="003A026D"/>
    <w:rsid w:val="003A3520"/>
    <w:rsid w:val="003A3BF4"/>
    <w:rsid w:val="003B1355"/>
    <w:rsid w:val="003B271B"/>
    <w:rsid w:val="003B4FCD"/>
    <w:rsid w:val="003C00D5"/>
    <w:rsid w:val="003C10A3"/>
    <w:rsid w:val="003C14C7"/>
    <w:rsid w:val="003C19C7"/>
    <w:rsid w:val="003C46A0"/>
    <w:rsid w:val="003C5D42"/>
    <w:rsid w:val="003D0DED"/>
    <w:rsid w:val="003D1D4B"/>
    <w:rsid w:val="003D2908"/>
    <w:rsid w:val="003D542E"/>
    <w:rsid w:val="003E1930"/>
    <w:rsid w:val="003E4E53"/>
    <w:rsid w:val="003E5F12"/>
    <w:rsid w:val="003F4A81"/>
    <w:rsid w:val="00400C4D"/>
    <w:rsid w:val="00403C69"/>
    <w:rsid w:val="00403D0F"/>
    <w:rsid w:val="00407705"/>
    <w:rsid w:val="00412313"/>
    <w:rsid w:val="004135EF"/>
    <w:rsid w:val="0041431B"/>
    <w:rsid w:val="00420A75"/>
    <w:rsid w:val="00421B1E"/>
    <w:rsid w:val="00422FE5"/>
    <w:rsid w:val="004251E2"/>
    <w:rsid w:val="004277B2"/>
    <w:rsid w:val="00432C73"/>
    <w:rsid w:val="00445F34"/>
    <w:rsid w:val="0044781E"/>
    <w:rsid w:val="004509D3"/>
    <w:rsid w:val="004526EB"/>
    <w:rsid w:val="00454535"/>
    <w:rsid w:val="0045558A"/>
    <w:rsid w:val="00457D9E"/>
    <w:rsid w:val="00460BA1"/>
    <w:rsid w:val="004639C8"/>
    <w:rsid w:val="00464DF1"/>
    <w:rsid w:val="0046681B"/>
    <w:rsid w:val="004675C2"/>
    <w:rsid w:val="00467DB1"/>
    <w:rsid w:val="004735BF"/>
    <w:rsid w:val="004751D1"/>
    <w:rsid w:val="00476923"/>
    <w:rsid w:val="00483B96"/>
    <w:rsid w:val="004911C4"/>
    <w:rsid w:val="004921BA"/>
    <w:rsid w:val="0049238C"/>
    <w:rsid w:val="00492B9B"/>
    <w:rsid w:val="00495E80"/>
    <w:rsid w:val="00495E91"/>
    <w:rsid w:val="004963F1"/>
    <w:rsid w:val="00497A2B"/>
    <w:rsid w:val="004A0BDE"/>
    <w:rsid w:val="004A1572"/>
    <w:rsid w:val="004A2B35"/>
    <w:rsid w:val="004A3E44"/>
    <w:rsid w:val="004A76B2"/>
    <w:rsid w:val="004A7EA2"/>
    <w:rsid w:val="004B2DDE"/>
    <w:rsid w:val="004B366C"/>
    <w:rsid w:val="004C1823"/>
    <w:rsid w:val="004C29C0"/>
    <w:rsid w:val="004D0ADE"/>
    <w:rsid w:val="004D11B6"/>
    <w:rsid w:val="004D2603"/>
    <w:rsid w:val="004D4DDB"/>
    <w:rsid w:val="004E0092"/>
    <w:rsid w:val="004E0227"/>
    <w:rsid w:val="004E1311"/>
    <w:rsid w:val="004F008D"/>
    <w:rsid w:val="004F2BBA"/>
    <w:rsid w:val="004F39B7"/>
    <w:rsid w:val="004F5DA8"/>
    <w:rsid w:val="00504309"/>
    <w:rsid w:val="00504E97"/>
    <w:rsid w:val="005055BD"/>
    <w:rsid w:val="00506149"/>
    <w:rsid w:val="00514CD5"/>
    <w:rsid w:val="00517291"/>
    <w:rsid w:val="00522D55"/>
    <w:rsid w:val="00524B7E"/>
    <w:rsid w:val="00524FF7"/>
    <w:rsid w:val="0052720D"/>
    <w:rsid w:val="00527CB1"/>
    <w:rsid w:val="0053089B"/>
    <w:rsid w:val="00532A55"/>
    <w:rsid w:val="00541177"/>
    <w:rsid w:val="005417B6"/>
    <w:rsid w:val="00543616"/>
    <w:rsid w:val="00545B18"/>
    <w:rsid w:val="00546908"/>
    <w:rsid w:val="00550E2F"/>
    <w:rsid w:val="0055160B"/>
    <w:rsid w:val="00551F43"/>
    <w:rsid w:val="00552024"/>
    <w:rsid w:val="00555C6E"/>
    <w:rsid w:val="00556145"/>
    <w:rsid w:val="00565DF6"/>
    <w:rsid w:val="005730E6"/>
    <w:rsid w:val="0057361C"/>
    <w:rsid w:val="00573E12"/>
    <w:rsid w:val="00574CDA"/>
    <w:rsid w:val="005755D8"/>
    <w:rsid w:val="00577AFD"/>
    <w:rsid w:val="00581FA0"/>
    <w:rsid w:val="0058244F"/>
    <w:rsid w:val="00584430"/>
    <w:rsid w:val="00584B07"/>
    <w:rsid w:val="00584B3F"/>
    <w:rsid w:val="00587CE7"/>
    <w:rsid w:val="00594862"/>
    <w:rsid w:val="00597C91"/>
    <w:rsid w:val="005A0320"/>
    <w:rsid w:val="005A2B65"/>
    <w:rsid w:val="005B452C"/>
    <w:rsid w:val="005B4EA8"/>
    <w:rsid w:val="005C7CBF"/>
    <w:rsid w:val="005D1B30"/>
    <w:rsid w:val="005D2DDE"/>
    <w:rsid w:val="005D546A"/>
    <w:rsid w:val="005E2F67"/>
    <w:rsid w:val="005F0AAD"/>
    <w:rsid w:val="005F27F9"/>
    <w:rsid w:val="005F3095"/>
    <w:rsid w:val="005F7202"/>
    <w:rsid w:val="0060136E"/>
    <w:rsid w:val="00602294"/>
    <w:rsid w:val="006108ED"/>
    <w:rsid w:val="006126FB"/>
    <w:rsid w:val="00614D4F"/>
    <w:rsid w:val="006159D4"/>
    <w:rsid w:val="006174D5"/>
    <w:rsid w:val="0062034D"/>
    <w:rsid w:val="00622967"/>
    <w:rsid w:val="006251E9"/>
    <w:rsid w:val="006260CB"/>
    <w:rsid w:val="00635512"/>
    <w:rsid w:val="00636131"/>
    <w:rsid w:val="006374C3"/>
    <w:rsid w:val="00645211"/>
    <w:rsid w:val="006456B3"/>
    <w:rsid w:val="00655AE3"/>
    <w:rsid w:val="0065737C"/>
    <w:rsid w:val="00661F42"/>
    <w:rsid w:val="006670B8"/>
    <w:rsid w:val="0067002E"/>
    <w:rsid w:val="006713C4"/>
    <w:rsid w:val="006725F9"/>
    <w:rsid w:val="00672A10"/>
    <w:rsid w:val="00674FE6"/>
    <w:rsid w:val="00676C2D"/>
    <w:rsid w:val="00682745"/>
    <w:rsid w:val="00683F12"/>
    <w:rsid w:val="006841B6"/>
    <w:rsid w:val="0068628B"/>
    <w:rsid w:val="00691042"/>
    <w:rsid w:val="00691F64"/>
    <w:rsid w:val="006955C7"/>
    <w:rsid w:val="006971E1"/>
    <w:rsid w:val="006975AF"/>
    <w:rsid w:val="006A4D09"/>
    <w:rsid w:val="006B4CA3"/>
    <w:rsid w:val="006B5F32"/>
    <w:rsid w:val="006C0499"/>
    <w:rsid w:val="006D111A"/>
    <w:rsid w:val="006D6AEA"/>
    <w:rsid w:val="006E352B"/>
    <w:rsid w:val="006E3736"/>
    <w:rsid w:val="006E502D"/>
    <w:rsid w:val="006E59D4"/>
    <w:rsid w:val="006F3990"/>
    <w:rsid w:val="006F6276"/>
    <w:rsid w:val="006F7034"/>
    <w:rsid w:val="00700242"/>
    <w:rsid w:val="0070061E"/>
    <w:rsid w:val="00701B1A"/>
    <w:rsid w:val="007040C0"/>
    <w:rsid w:val="00712398"/>
    <w:rsid w:val="007150DB"/>
    <w:rsid w:val="00715648"/>
    <w:rsid w:val="00716AFC"/>
    <w:rsid w:val="00721F73"/>
    <w:rsid w:val="00723BC9"/>
    <w:rsid w:val="00724A50"/>
    <w:rsid w:val="00725325"/>
    <w:rsid w:val="00726A95"/>
    <w:rsid w:val="00730084"/>
    <w:rsid w:val="0073505C"/>
    <w:rsid w:val="0074675B"/>
    <w:rsid w:val="00747ACE"/>
    <w:rsid w:val="0075225B"/>
    <w:rsid w:val="007559BB"/>
    <w:rsid w:val="007624F3"/>
    <w:rsid w:val="00763396"/>
    <w:rsid w:val="00766CBB"/>
    <w:rsid w:val="00767437"/>
    <w:rsid w:val="00770546"/>
    <w:rsid w:val="007730A3"/>
    <w:rsid w:val="00780C0A"/>
    <w:rsid w:val="007817CC"/>
    <w:rsid w:val="00785156"/>
    <w:rsid w:val="00795ABD"/>
    <w:rsid w:val="00795D11"/>
    <w:rsid w:val="00796980"/>
    <w:rsid w:val="007A3ABF"/>
    <w:rsid w:val="007A4BB2"/>
    <w:rsid w:val="007A5FF3"/>
    <w:rsid w:val="007B16A8"/>
    <w:rsid w:val="007B2A3B"/>
    <w:rsid w:val="007B2C5D"/>
    <w:rsid w:val="007B38D1"/>
    <w:rsid w:val="007B5642"/>
    <w:rsid w:val="007C2D42"/>
    <w:rsid w:val="007D2659"/>
    <w:rsid w:val="007D3B9C"/>
    <w:rsid w:val="007D4999"/>
    <w:rsid w:val="007D55FA"/>
    <w:rsid w:val="007D6D98"/>
    <w:rsid w:val="007D6E5B"/>
    <w:rsid w:val="007E4763"/>
    <w:rsid w:val="007E66BA"/>
    <w:rsid w:val="007F2D2D"/>
    <w:rsid w:val="007F5E7E"/>
    <w:rsid w:val="008020D4"/>
    <w:rsid w:val="008030ED"/>
    <w:rsid w:val="00810170"/>
    <w:rsid w:val="00810D34"/>
    <w:rsid w:val="00814BDE"/>
    <w:rsid w:val="008156B5"/>
    <w:rsid w:val="00817CBF"/>
    <w:rsid w:val="008208E9"/>
    <w:rsid w:val="00821AAA"/>
    <w:rsid w:val="008238D1"/>
    <w:rsid w:val="00823CC2"/>
    <w:rsid w:val="00830126"/>
    <w:rsid w:val="008309AF"/>
    <w:rsid w:val="00841300"/>
    <w:rsid w:val="00850B43"/>
    <w:rsid w:val="008511F5"/>
    <w:rsid w:val="008526A7"/>
    <w:rsid w:val="00855F5E"/>
    <w:rsid w:val="008627E7"/>
    <w:rsid w:val="00862F54"/>
    <w:rsid w:val="00864905"/>
    <w:rsid w:val="00872FE8"/>
    <w:rsid w:val="0087627B"/>
    <w:rsid w:val="00882467"/>
    <w:rsid w:val="0088311D"/>
    <w:rsid w:val="008832ED"/>
    <w:rsid w:val="0088411C"/>
    <w:rsid w:val="00893114"/>
    <w:rsid w:val="0089770C"/>
    <w:rsid w:val="008977FD"/>
    <w:rsid w:val="008A2039"/>
    <w:rsid w:val="008A664B"/>
    <w:rsid w:val="008A7AD3"/>
    <w:rsid w:val="008B122F"/>
    <w:rsid w:val="008B1AB3"/>
    <w:rsid w:val="008B21C2"/>
    <w:rsid w:val="008B39FE"/>
    <w:rsid w:val="008D37E9"/>
    <w:rsid w:val="008E2320"/>
    <w:rsid w:val="008E3F09"/>
    <w:rsid w:val="008E57A6"/>
    <w:rsid w:val="008F034F"/>
    <w:rsid w:val="008F0DCD"/>
    <w:rsid w:val="008F305C"/>
    <w:rsid w:val="008F4112"/>
    <w:rsid w:val="008F4EF2"/>
    <w:rsid w:val="008F6959"/>
    <w:rsid w:val="00900266"/>
    <w:rsid w:val="0090074A"/>
    <w:rsid w:val="00903E87"/>
    <w:rsid w:val="00905AAE"/>
    <w:rsid w:val="00906B43"/>
    <w:rsid w:val="009071DF"/>
    <w:rsid w:val="0091001B"/>
    <w:rsid w:val="0091140B"/>
    <w:rsid w:val="00913EAB"/>
    <w:rsid w:val="00914966"/>
    <w:rsid w:val="00927715"/>
    <w:rsid w:val="00932098"/>
    <w:rsid w:val="009325E2"/>
    <w:rsid w:val="00932749"/>
    <w:rsid w:val="00933780"/>
    <w:rsid w:val="00935317"/>
    <w:rsid w:val="00935D39"/>
    <w:rsid w:val="009363B6"/>
    <w:rsid w:val="0094191C"/>
    <w:rsid w:val="009454C7"/>
    <w:rsid w:val="00946331"/>
    <w:rsid w:val="00947E2A"/>
    <w:rsid w:val="00951353"/>
    <w:rsid w:val="00957A06"/>
    <w:rsid w:val="0096202B"/>
    <w:rsid w:val="009676BB"/>
    <w:rsid w:val="00971326"/>
    <w:rsid w:val="00971E82"/>
    <w:rsid w:val="009727AE"/>
    <w:rsid w:val="009746F2"/>
    <w:rsid w:val="00982CEA"/>
    <w:rsid w:val="00982D9F"/>
    <w:rsid w:val="009845CE"/>
    <w:rsid w:val="00993FB1"/>
    <w:rsid w:val="00994C39"/>
    <w:rsid w:val="00996011"/>
    <w:rsid w:val="009A2FB7"/>
    <w:rsid w:val="009A3C86"/>
    <w:rsid w:val="009A74DB"/>
    <w:rsid w:val="009B20FA"/>
    <w:rsid w:val="009B3159"/>
    <w:rsid w:val="009C1D60"/>
    <w:rsid w:val="009C59BC"/>
    <w:rsid w:val="009D2A1F"/>
    <w:rsid w:val="009D3520"/>
    <w:rsid w:val="009E0C2E"/>
    <w:rsid w:val="009E0D4E"/>
    <w:rsid w:val="009E0D8F"/>
    <w:rsid w:val="009E1023"/>
    <w:rsid w:val="009E252F"/>
    <w:rsid w:val="009F09CD"/>
    <w:rsid w:val="009F1775"/>
    <w:rsid w:val="009F7035"/>
    <w:rsid w:val="009F7F69"/>
    <w:rsid w:val="00A02204"/>
    <w:rsid w:val="00A02241"/>
    <w:rsid w:val="00A038E1"/>
    <w:rsid w:val="00A03B8C"/>
    <w:rsid w:val="00A04FE2"/>
    <w:rsid w:val="00A0523C"/>
    <w:rsid w:val="00A073E0"/>
    <w:rsid w:val="00A11118"/>
    <w:rsid w:val="00A12477"/>
    <w:rsid w:val="00A12484"/>
    <w:rsid w:val="00A12CD5"/>
    <w:rsid w:val="00A152CA"/>
    <w:rsid w:val="00A17E83"/>
    <w:rsid w:val="00A20D47"/>
    <w:rsid w:val="00A21E78"/>
    <w:rsid w:val="00A22F3D"/>
    <w:rsid w:val="00A23DD2"/>
    <w:rsid w:val="00A25749"/>
    <w:rsid w:val="00A323B6"/>
    <w:rsid w:val="00A33899"/>
    <w:rsid w:val="00A34B9E"/>
    <w:rsid w:val="00A34C0F"/>
    <w:rsid w:val="00A35688"/>
    <w:rsid w:val="00A42EF7"/>
    <w:rsid w:val="00A44D7D"/>
    <w:rsid w:val="00A46B10"/>
    <w:rsid w:val="00A52784"/>
    <w:rsid w:val="00A5513C"/>
    <w:rsid w:val="00A56D25"/>
    <w:rsid w:val="00A60F36"/>
    <w:rsid w:val="00A63607"/>
    <w:rsid w:val="00A65CC1"/>
    <w:rsid w:val="00A76437"/>
    <w:rsid w:val="00A84ACD"/>
    <w:rsid w:val="00A87D05"/>
    <w:rsid w:val="00A92E8F"/>
    <w:rsid w:val="00A95420"/>
    <w:rsid w:val="00A955C1"/>
    <w:rsid w:val="00A96B45"/>
    <w:rsid w:val="00AA684E"/>
    <w:rsid w:val="00AA6EC9"/>
    <w:rsid w:val="00AB17B9"/>
    <w:rsid w:val="00AB47DF"/>
    <w:rsid w:val="00AC02C9"/>
    <w:rsid w:val="00AC083E"/>
    <w:rsid w:val="00AC1DAD"/>
    <w:rsid w:val="00AC3B23"/>
    <w:rsid w:val="00AC46A8"/>
    <w:rsid w:val="00AD0B0F"/>
    <w:rsid w:val="00AD3A32"/>
    <w:rsid w:val="00AD4222"/>
    <w:rsid w:val="00AD7CBD"/>
    <w:rsid w:val="00AE16DA"/>
    <w:rsid w:val="00AE7001"/>
    <w:rsid w:val="00AF0B66"/>
    <w:rsid w:val="00AF1C4E"/>
    <w:rsid w:val="00AF3B0A"/>
    <w:rsid w:val="00AF400B"/>
    <w:rsid w:val="00AF5B00"/>
    <w:rsid w:val="00B00E77"/>
    <w:rsid w:val="00B04E2D"/>
    <w:rsid w:val="00B107A4"/>
    <w:rsid w:val="00B10E80"/>
    <w:rsid w:val="00B118D3"/>
    <w:rsid w:val="00B11E7F"/>
    <w:rsid w:val="00B13A65"/>
    <w:rsid w:val="00B16ABC"/>
    <w:rsid w:val="00B16D3B"/>
    <w:rsid w:val="00B23F18"/>
    <w:rsid w:val="00B2492B"/>
    <w:rsid w:val="00B3224C"/>
    <w:rsid w:val="00B3234B"/>
    <w:rsid w:val="00B33A0F"/>
    <w:rsid w:val="00B34281"/>
    <w:rsid w:val="00B363D9"/>
    <w:rsid w:val="00B415C6"/>
    <w:rsid w:val="00B448BA"/>
    <w:rsid w:val="00B511B0"/>
    <w:rsid w:val="00B51399"/>
    <w:rsid w:val="00B52B08"/>
    <w:rsid w:val="00B53370"/>
    <w:rsid w:val="00B53745"/>
    <w:rsid w:val="00B53881"/>
    <w:rsid w:val="00B54AC2"/>
    <w:rsid w:val="00B61993"/>
    <w:rsid w:val="00B6489E"/>
    <w:rsid w:val="00B67225"/>
    <w:rsid w:val="00B723F1"/>
    <w:rsid w:val="00B75E1C"/>
    <w:rsid w:val="00B75E7D"/>
    <w:rsid w:val="00B80F07"/>
    <w:rsid w:val="00B832FD"/>
    <w:rsid w:val="00B85B69"/>
    <w:rsid w:val="00B8712B"/>
    <w:rsid w:val="00B92858"/>
    <w:rsid w:val="00B92AC1"/>
    <w:rsid w:val="00B92CEB"/>
    <w:rsid w:val="00B92F30"/>
    <w:rsid w:val="00B95F7B"/>
    <w:rsid w:val="00B966AF"/>
    <w:rsid w:val="00B969DE"/>
    <w:rsid w:val="00B97135"/>
    <w:rsid w:val="00BA1776"/>
    <w:rsid w:val="00BA1E13"/>
    <w:rsid w:val="00BA4AEA"/>
    <w:rsid w:val="00BA6223"/>
    <w:rsid w:val="00BA7C43"/>
    <w:rsid w:val="00BB316D"/>
    <w:rsid w:val="00BB321B"/>
    <w:rsid w:val="00BB4C42"/>
    <w:rsid w:val="00BC09BC"/>
    <w:rsid w:val="00BC34FD"/>
    <w:rsid w:val="00BC4E85"/>
    <w:rsid w:val="00BC5732"/>
    <w:rsid w:val="00BC6230"/>
    <w:rsid w:val="00BD43A5"/>
    <w:rsid w:val="00BE0FF4"/>
    <w:rsid w:val="00BE25BB"/>
    <w:rsid w:val="00BE31C5"/>
    <w:rsid w:val="00BE6B8A"/>
    <w:rsid w:val="00BF3E33"/>
    <w:rsid w:val="00BF441A"/>
    <w:rsid w:val="00BF54EB"/>
    <w:rsid w:val="00BF6D3F"/>
    <w:rsid w:val="00BF7FCF"/>
    <w:rsid w:val="00C0205C"/>
    <w:rsid w:val="00C053FE"/>
    <w:rsid w:val="00C061FF"/>
    <w:rsid w:val="00C0733D"/>
    <w:rsid w:val="00C105E3"/>
    <w:rsid w:val="00C1360A"/>
    <w:rsid w:val="00C15815"/>
    <w:rsid w:val="00C23871"/>
    <w:rsid w:val="00C266DF"/>
    <w:rsid w:val="00C34690"/>
    <w:rsid w:val="00C41132"/>
    <w:rsid w:val="00C45E60"/>
    <w:rsid w:val="00C51653"/>
    <w:rsid w:val="00C5179E"/>
    <w:rsid w:val="00C533CD"/>
    <w:rsid w:val="00C5662E"/>
    <w:rsid w:val="00C5682E"/>
    <w:rsid w:val="00C61647"/>
    <w:rsid w:val="00C64079"/>
    <w:rsid w:val="00C6752E"/>
    <w:rsid w:val="00C71295"/>
    <w:rsid w:val="00C7469A"/>
    <w:rsid w:val="00C7562B"/>
    <w:rsid w:val="00C93413"/>
    <w:rsid w:val="00C93706"/>
    <w:rsid w:val="00CA7941"/>
    <w:rsid w:val="00CB1F60"/>
    <w:rsid w:val="00CB2500"/>
    <w:rsid w:val="00CB56B4"/>
    <w:rsid w:val="00CB7BC4"/>
    <w:rsid w:val="00CC3B41"/>
    <w:rsid w:val="00CC3FBE"/>
    <w:rsid w:val="00CD138C"/>
    <w:rsid w:val="00CD751F"/>
    <w:rsid w:val="00CE0114"/>
    <w:rsid w:val="00CE0A7E"/>
    <w:rsid w:val="00CE2042"/>
    <w:rsid w:val="00CE4D19"/>
    <w:rsid w:val="00CE6EB9"/>
    <w:rsid w:val="00CF360E"/>
    <w:rsid w:val="00D0069B"/>
    <w:rsid w:val="00D00FB9"/>
    <w:rsid w:val="00D02042"/>
    <w:rsid w:val="00D07045"/>
    <w:rsid w:val="00D10D1B"/>
    <w:rsid w:val="00D115E4"/>
    <w:rsid w:val="00D12BD3"/>
    <w:rsid w:val="00D17D1B"/>
    <w:rsid w:val="00D31D53"/>
    <w:rsid w:val="00D3341B"/>
    <w:rsid w:val="00D35255"/>
    <w:rsid w:val="00D3549E"/>
    <w:rsid w:val="00D4518E"/>
    <w:rsid w:val="00D508F2"/>
    <w:rsid w:val="00D50ACD"/>
    <w:rsid w:val="00D57633"/>
    <w:rsid w:val="00D62115"/>
    <w:rsid w:val="00D62DB7"/>
    <w:rsid w:val="00D65CDB"/>
    <w:rsid w:val="00D72FBF"/>
    <w:rsid w:val="00D7499B"/>
    <w:rsid w:val="00D774E3"/>
    <w:rsid w:val="00D80558"/>
    <w:rsid w:val="00D818A6"/>
    <w:rsid w:val="00D81C37"/>
    <w:rsid w:val="00D830A5"/>
    <w:rsid w:val="00D9761F"/>
    <w:rsid w:val="00DA0D21"/>
    <w:rsid w:val="00DA1C07"/>
    <w:rsid w:val="00DB0F53"/>
    <w:rsid w:val="00DB2090"/>
    <w:rsid w:val="00DB39E7"/>
    <w:rsid w:val="00DB47A7"/>
    <w:rsid w:val="00DB50B0"/>
    <w:rsid w:val="00DB6558"/>
    <w:rsid w:val="00DB6B78"/>
    <w:rsid w:val="00DC5429"/>
    <w:rsid w:val="00DC644F"/>
    <w:rsid w:val="00DC7F24"/>
    <w:rsid w:val="00DD4C89"/>
    <w:rsid w:val="00DE3B16"/>
    <w:rsid w:val="00DE5C95"/>
    <w:rsid w:val="00DE64D8"/>
    <w:rsid w:val="00DF2D79"/>
    <w:rsid w:val="00DF3268"/>
    <w:rsid w:val="00DF746E"/>
    <w:rsid w:val="00E04FFC"/>
    <w:rsid w:val="00E05061"/>
    <w:rsid w:val="00E126BF"/>
    <w:rsid w:val="00E21B7C"/>
    <w:rsid w:val="00E23ABC"/>
    <w:rsid w:val="00E303FC"/>
    <w:rsid w:val="00E317D5"/>
    <w:rsid w:val="00E31931"/>
    <w:rsid w:val="00E342C7"/>
    <w:rsid w:val="00E3762F"/>
    <w:rsid w:val="00E40FD2"/>
    <w:rsid w:val="00E421AD"/>
    <w:rsid w:val="00E50EA1"/>
    <w:rsid w:val="00E532A4"/>
    <w:rsid w:val="00E54461"/>
    <w:rsid w:val="00E54628"/>
    <w:rsid w:val="00E54BA9"/>
    <w:rsid w:val="00E57A17"/>
    <w:rsid w:val="00E60472"/>
    <w:rsid w:val="00E60FE8"/>
    <w:rsid w:val="00E62035"/>
    <w:rsid w:val="00E62758"/>
    <w:rsid w:val="00E638DC"/>
    <w:rsid w:val="00E64296"/>
    <w:rsid w:val="00E66409"/>
    <w:rsid w:val="00E66D06"/>
    <w:rsid w:val="00E66E1A"/>
    <w:rsid w:val="00E70A13"/>
    <w:rsid w:val="00E8236C"/>
    <w:rsid w:val="00E82A93"/>
    <w:rsid w:val="00E848E7"/>
    <w:rsid w:val="00E85729"/>
    <w:rsid w:val="00E91AE6"/>
    <w:rsid w:val="00E91B47"/>
    <w:rsid w:val="00E94407"/>
    <w:rsid w:val="00E978BB"/>
    <w:rsid w:val="00EB09F5"/>
    <w:rsid w:val="00EB5236"/>
    <w:rsid w:val="00EC00EC"/>
    <w:rsid w:val="00EC1956"/>
    <w:rsid w:val="00EC79FF"/>
    <w:rsid w:val="00ED3DF3"/>
    <w:rsid w:val="00ED4526"/>
    <w:rsid w:val="00ED4F92"/>
    <w:rsid w:val="00EE12C7"/>
    <w:rsid w:val="00EE39DF"/>
    <w:rsid w:val="00EE521E"/>
    <w:rsid w:val="00EE5714"/>
    <w:rsid w:val="00EE666F"/>
    <w:rsid w:val="00EE6DB3"/>
    <w:rsid w:val="00EF2611"/>
    <w:rsid w:val="00EF6A7E"/>
    <w:rsid w:val="00EF7CFD"/>
    <w:rsid w:val="00F00079"/>
    <w:rsid w:val="00F02658"/>
    <w:rsid w:val="00F03586"/>
    <w:rsid w:val="00F0381E"/>
    <w:rsid w:val="00F03B3F"/>
    <w:rsid w:val="00F0641D"/>
    <w:rsid w:val="00F0718A"/>
    <w:rsid w:val="00F12E74"/>
    <w:rsid w:val="00F1559D"/>
    <w:rsid w:val="00F178AD"/>
    <w:rsid w:val="00F20FCF"/>
    <w:rsid w:val="00F21D7D"/>
    <w:rsid w:val="00F228E2"/>
    <w:rsid w:val="00F230AE"/>
    <w:rsid w:val="00F23951"/>
    <w:rsid w:val="00F244A2"/>
    <w:rsid w:val="00F2642A"/>
    <w:rsid w:val="00F276A2"/>
    <w:rsid w:val="00F33B4D"/>
    <w:rsid w:val="00F33D27"/>
    <w:rsid w:val="00F33F84"/>
    <w:rsid w:val="00F351AC"/>
    <w:rsid w:val="00F4305A"/>
    <w:rsid w:val="00F43AC9"/>
    <w:rsid w:val="00F44ACA"/>
    <w:rsid w:val="00F4709B"/>
    <w:rsid w:val="00F56134"/>
    <w:rsid w:val="00F569B3"/>
    <w:rsid w:val="00F572BC"/>
    <w:rsid w:val="00F62996"/>
    <w:rsid w:val="00F67092"/>
    <w:rsid w:val="00F730B3"/>
    <w:rsid w:val="00F731A1"/>
    <w:rsid w:val="00F733A8"/>
    <w:rsid w:val="00F76AE9"/>
    <w:rsid w:val="00F83098"/>
    <w:rsid w:val="00F8689B"/>
    <w:rsid w:val="00F95F01"/>
    <w:rsid w:val="00FA2F38"/>
    <w:rsid w:val="00FB1301"/>
    <w:rsid w:val="00FB32FA"/>
    <w:rsid w:val="00FB4AC4"/>
    <w:rsid w:val="00FB66C7"/>
    <w:rsid w:val="00FC360D"/>
    <w:rsid w:val="00FD5B10"/>
    <w:rsid w:val="00FD6092"/>
    <w:rsid w:val="00FD787B"/>
    <w:rsid w:val="00FD7967"/>
    <w:rsid w:val="00FE15BB"/>
    <w:rsid w:val="00FE2FB8"/>
    <w:rsid w:val="00FF3C15"/>
  </w:rsids>
  <m:mathPr>
    <m:mathFont m:val="Arial Black"/>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7E51F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Body">
    <w:name w:val="Body"/>
    <w:rsid w:val="00E532A4"/>
    <w:rPr>
      <w:rFonts w:ascii="Helvetica" w:eastAsia="ヒラギノ角ゴ Pro W3" w:hAnsi="Helvetica" w:cs="Times New Roman"/>
      <w:color w:val="000000"/>
    </w:rPr>
  </w:style>
  <w:style w:type="paragraph" w:styleId="ListParagraph">
    <w:name w:val="List Paragraph"/>
    <w:basedOn w:val="Normal"/>
    <w:uiPriority w:val="34"/>
    <w:qFormat/>
    <w:rsid w:val="00F731A1"/>
    <w:pPr>
      <w:ind w:left="720"/>
      <w:contextualSpacing/>
    </w:pPr>
  </w:style>
  <w:style w:type="character" w:styleId="LineNumber">
    <w:name w:val="line number"/>
    <w:basedOn w:val="DefaultParagraphFont"/>
    <w:rsid w:val="00DB50B0"/>
  </w:style>
  <w:style w:type="character" w:styleId="CommentReference">
    <w:name w:val="annotation reference"/>
    <w:basedOn w:val="DefaultParagraphFont"/>
    <w:rsid w:val="0002033F"/>
    <w:rPr>
      <w:sz w:val="18"/>
      <w:szCs w:val="18"/>
    </w:rPr>
  </w:style>
  <w:style w:type="paragraph" w:styleId="CommentText">
    <w:name w:val="annotation text"/>
    <w:basedOn w:val="Normal"/>
    <w:link w:val="CommentTextChar"/>
    <w:rsid w:val="0002033F"/>
  </w:style>
  <w:style w:type="character" w:customStyle="1" w:styleId="CommentTextChar">
    <w:name w:val="Comment Text Char"/>
    <w:basedOn w:val="DefaultParagraphFont"/>
    <w:link w:val="CommentText"/>
    <w:rsid w:val="0002033F"/>
  </w:style>
  <w:style w:type="paragraph" w:styleId="CommentSubject">
    <w:name w:val="annotation subject"/>
    <w:basedOn w:val="CommentText"/>
    <w:next w:val="CommentText"/>
    <w:link w:val="CommentSubjectChar"/>
    <w:rsid w:val="0002033F"/>
    <w:rPr>
      <w:b/>
      <w:bCs/>
      <w:sz w:val="20"/>
      <w:szCs w:val="20"/>
    </w:rPr>
  </w:style>
  <w:style w:type="character" w:customStyle="1" w:styleId="CommentSubjectChar">
    <w:name w:val="Comment Subject Char"/>
    <w:basedOn w:val="CommentTextChar"/>
    <w:link w:val="CommentSubject"/>
    <w:rsid w:val="0002033F"/>
    <w:rPr>
      <w:b/>
      <w:bCs/>
      <w:sz w:val="20"/>
      <w:szCs w:val="20"/>
    </w:rPr>
  </w:style>
  <w:style w:type="paragraph" w:styleId="BalloonText">
    <w:name w:val="Balloon Text"/>
    <w:basedOn w:val="Normal"/>
    <w:link w:val="BalloonTextChar"/>
    <w:rsid w:val="0002033F"/>
    <w:rPr>
      <w:rFonts w:ascii="Lucida Grande" w:hAnsi="Lucida Grande"/>
      <w:sz w:val="18"/>
      <w:szCs w:val="18"/>
    </w:rPr>
  </w:style>
  <w:style w:type="character" w:customStyle="1" w:styleId="BalloonTextChar">
    <w:name w:val="Balloon Text Char"/>
    <w:basedOn w:val="DefaultParagraphFont"/>
    <w:link w:val="BalloonText"/>
    <w:rsid w:val="0002033F"/>
    <w:rPr>
      <w:rFonts w:ascii="Lucida Grande" w:hAnsi="Lucida Grande"/>
      <w:sz w:val="18"/>
      <w:szCs w:val="18"/>
    </w:rPr>
  </w:style>
  <w:style w:type="paragraph" w:styleId="Footer">
    <w:name w:val="footer"/>
    <w:basedOn w:val="Normal"/>
    <w:link w:val="FooterChar"/>
    <w:rsid w:val="00B511B0"/>
    <w:pPr>
      <w:tabs>
        <w:tab w:val="center" w:pos="4320"/>
        <w:tab w:val="right" w:pos="8640"/>
      </w:tabs>
    </w:pPr>
  </w:style>
  <w:style w:type="character" w:customStyle="1" w:styleId="FooterChar">
    <w:name w:val="Footer Char"/>
    <w:basedOn w:val="DefaultParagraphFont"/>
    <w:link w:val="Footer"/>
    <w:rsid w:val="00B511B0"/>
  </w:style>
  <w:style w:type="character" w:styleId="PageNumber">
    <w:name w:val="page number"/>
    <w:basedOn w:val="DefaultParagraphFont"/>
    <w:rsid w:val="00B511B0"/>
  </w:style>
  <w:style w:type="character" w:customStyle="1" w:styleId="red">
    <w:name w:val="red"/>
    <w:basedOn w:val="DefaultParagraphFont"/>
    <w:rsid w:val="00B61993"/>
    <w:rPr>
      <w:b/>
      <w:bCs/>
      <w:color w:val="FF0000"/>
    </w:rPr>
  </w:style>
</w:styles>
</file>

<file path=word/webSettings.xml><?xml version="1.0" encoding="utf-8"?>
<w:webSettings xmlns:r="http://schemas.openxmlformats.org/officeDocument/2006/relationships" xmlns:w="http://schemas.openxmlformats.org/wordprocessingml/2006/main">
  <w:divs>
    <w:div w:id="15035528">
      <w:bodyDiv w:val="1"/>
      <w:marLeft w:val="0"/>
      <w:marRight w:val="0"/>
      <w:marTop w:val="0"/>
      <w:marBottom w:val="0"/>
      <w:divBdr>
        <w:top w:val="none" w:sz="0" w:space="0" w:color="auto"/>
        <w:left w:val="none" w:sz="0" w:space="0" w:color="auto"/>
        <w:bottom w:val="none" w:sz="0" w:space="0" w:color="auto"/>
        <w:right w:val="none" w:sz="0" w:space="0" w:color="auto"/>
      </w:divBdr>
    </w:div>
    <w:div w:id="43259506">
      <w:bodyDiv w:val="1"/>
      <w:marLeft w:val="0"/>
      <w:marRight w:val="0"/>
      <w:marTop w:val="0"/>
      <w:marBottom w:val="0"/>
      <w:divBdr>
        <w:top w:val="none" w:sz="0" w:space="0" w:color="auto"/>
        <w:left w:val="none" w:sz="0" w:space="0" w:color="auto"/>
        <w:bottom w:val="none" w:sz="0" w:space="0" w:color="auto"/>
        <w:right w:val="none" w:sz="0" w:space="0" w:color="auto"/>
      </w:divBdr>
    </w:div>
    <w:div w:id="2135756676">
      <w:bodyDiv w:val="1"/>
      <w:marLeft w:val="0"/>
      <w:marRight w:val="0"/>
      <w:marTop w:val="0"/>
      <w:marBottom w:val="0"/>
      <w:divBdr>
        <w:top w:val="none" w:sz="0" w:space="0" w:color="auto"/>
        <w:left w:val="none" w:sz="0" w:space="0" w:color="auto"/>
        <w:bottom w:val="none" w:sz="0" w:space="0" w:color="auto"/>
        <w:right w:val="none" w:sz="0" w:space="0" w:color="auto"/>
      </w:divBdr>
      <w:divsChild>
        <w:div w:id="166659278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fendorf@stanford.edu" TargetMode="External"/><Relationship Id="rId8" Type="http://schemas.openxmlformats.org/officeDocument/2006/relationships/comments" Target="comment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23</Pages>
  <Words>13293</Words>
  <Characters>75774</Characters>
  <Application>Microsoft Macintosh Word</Application>
  <DocSecurity>0</DocSecurity>
  <Lines>631</Lines>
  <Paragraphs>151</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93055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Samantha Ying</dc:creator>
  <cp:lastModifiedBy>Samantha Ying</cp:lastModifiedBy>
  <cp:revision>51</cp:revision>
  <dcterms:created xsi:type="dcterms:W3CDTF">2012-05-09T00:43:00Z</dcterms:created>
  <dcterms:modified xsi:type="dcterms:W3CDTF">2012-05-17T23:18:00Z</dcterms:modified>
</cp:coreProperties>
</file>