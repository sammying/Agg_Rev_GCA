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Arial"/>
          <w:b/>
          <w:color w:val="1A1A1A"/>
          <w:sz w:val="24"/>
        </w:rPr>
      </w:pPr>
      <w:r w:rsidRPr="00001856">
        <w:rPr>
          <w:rFonts w:ascii="Times New Roman" w:hAnsi="Times New Roman" w:cs="Arial"/>
          <w:b/>
          <w:color w:val="1A1A1A"/>
          <w:sz w:val="24"/>
        </w:rPr>
        <w:t>Response to Reviewers</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b/>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Arial"/>
          <w:color w:val="1A1A1A"/>
          <w:sz w:val="24"/>
        </w:rPr>
      </w:pPr>
      <w:r w:rsidRPr="00001856">
        <w:rPr>
          <w:rFonts w:ascii="Times New Roman" w:hAnsi="Times New Roman" w:cs="Arial"/>
          <w:color w:val="1A1A1A"/>
          <w:sz w:val="24"/>
        </w:rPr>
        <w:t>Ms. Ref. No.:  W8822</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i/>
          <w:color w:val="1A1A1A"/>
          <w:sz w:val="24"/>
        </w:rPr>
      </w:pPr>
      <w:r w:rsidRPr="00001856">
        <w:rPr>
          <w:rFonts w:ascii="Times New Roman" w:hAnsi="Times New Roman" w:cs="Arial"/>
          <w:i/>
          <w:color w:val="1A1A1A"/>
          <w:sz w:val="24"/>
        </w:rPr>
        <w:t>Distributed microbially- and chemically-mediated redox processes controlling arsenic dynamics within Mn-/Fe-oxide constructed aggregates</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i/>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sz w:val="24"/>
        </w:rPr>
      </w:pPr>
      <w:r w:rsidRPr="00001856">
        <w:rPr>
          <w:rFonts w:ascii="Times New Roman" w:hAnsi="Times New Roman" w:cs="Arial"/>
          <w:color w:val="1A1A1A"/>
          <w:sz w:val="24"/>
        </w:rPr>
        <w:t>Samantha C. Ying, Yoko Masue-Slowey, Benjamin D. Kocar, Sarah D. Griffis, Samuel Webbb, Matthew A. Marcus, Christopher A. Francis, and Scott Fendorf</w:t>
      </w: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sz w:val="24"/>
        </w:rPr>
      </w:pPr>
    </w:p>
    <w:p w:rsidR="00C373ED" w:rsidRPr="00001856"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Times New Roman" w:hAnsi="Times New Roman" w:cs="Arial"/>
          <w:color w:val="1A1A1A"/>
          <w:sz w:val="24"/>
        </w:rPr>
      </w:pPr>
      <w:r w:rsidRPr="00001856">
        <w:rPr>
          <w:rFonts w:ascii="Times New Roman" w:hAnsi="Times New Roman" w:cs="Arial"/>
          <w:color w:val="1A1A1A"/>
          <w:sz w:val="24"/>
        </w:rPr>
        <w:t>For Geochimica et Cosmochimica Acta</w:t>
      </w:r>
    </w:p>
    <w:p w:rsidR="00C373ED" w:rsidRPr="0011516A"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rPr>
      </w:pPr>
    </w:p>
    <w:p w:rsidR="00C373ED" w:rsidRPr="0011516A" w:rsidRDefault="00C373ED"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Arial"/>
          <w:color w:val="1A1A1A"/>
        </w:rPr>
      </w:pPr>
    </w:p>
    <w:p w:rsidR="008C0FD1" w:rsidRDefault="006168B4"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Times New Roman" w:hAnsi="Times New Roman" w:cs="TimesNewRoman"/>
          <w:b/>
          <w:sz w:val="24"/>
          <w:szCs w:val="24"/>
          <w:u w:val="single"/>
        </w:rPr>
      </w:pPr>
      <w:r w:rsidRPr="0011516A">
        <w:rPr>
          <w:rFonts w:ascii="Times New Roman" w:hAnsi="Times New Roman" w:cs="TimesNewRoman"/>
          <w:b/>
          <w:sz w:val="24"/>
          <w:szCs w:val="24"/>
          <w:u w:val="single"/>
        </w:rPr>
        <w:t>EDITOR</w:t>
      </w:r>
    </w:p>
    <w:p w:rsidR="008C0FD1" w:rsidRDefault="008C0FD1"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Times New Roman" w:hAnsi="Times New Roman" w:cs="TimesNewRoman"/>
          <w:b/>
          <w:sz w:val="24"/>
          <w:szCs w:val="24"/>
          <w:u w:val="single"/>
        </w:rPr>
      </w:pPr>
    </w:p>
    <w:p w:rsidR="007B418B" w:rsidRPr="008C0FD1" w:rsidRDefault="008C0FD1" w:rsidP="008C0FD1">
      <w:pPr>
        <w:autoSpaceDE w:val="0"/>
        <w:autoSpaceDN w:val="0"/>
        <w:adjustRightInd w:val="0"/>
        <w:spacing w:after="0" w:line="240" w:lineRule="auto"/>
        <w:ind w:left="720" w:hanging="720"/>
        <w:rPr>
          <w:rFonts w:ascii="Times New Roman" w:hAnsi="Times New Roman" w:cs="TimesNewRoman"/>
          <w:b/>
          <w:sz w:val="24"/>
          <w:szCs w:val="24"/>
        </w:rPr>
      </w:pPr>
      <w:r w:rsidRPr="00B4661E">
        <w:rPr>
          <w:rFonts w:ascii="Times New Roman" w:hAnsi="Times New Roman" w:cs="TimesNewRoman"/>
          <w:b/>
          <w:sz w:val="24"/>
          <w:szCs w:val="24"/>
        </w:rPr>
        <w:t xml:space="preserve">**SCOTT the editor's comments are just summaries of what the reviewers have to say, do we just cut and paste our responses form the reviewers here? Or just group all these comments together and say that we've addressed them and tell him to "refer to below responses"? </w:t>
      </w:r>
      <w:r w:rsidR="00982CE8">
        <w:rPr>
          <w:rFonts w:ascii="Times New Roman" w:hAnsi="Times New Roman" w:cs="TimesNewRoman"/>
          <w:b/>
          <w:sz w:val="24"/>
          <w:szCs w:val="24"/>
        </w:rPr>
        <w:t xml:space="preserve"> </w:t>
      </w:r>
      <w:commentRangeStart w:id="0"/>
      <w:ins w:id="1" w:author="fendorf" w:date="2012-05-12T23:02:00Z">
        <w:r w:rsidR="00982CE8">
          <w:rPr>
            <w:rFonts w:ascii="Times New Roman" w:hAnsi="Times New Roman" w:cs="TimesNewRoman"/>
            <w:b/>
            <w:sz w:val="24"/>
            <w:szCs w:val="24"/>
          </w:rPr>
          <w:t>THE LATTER.  YOU DO NOT NEED TO PROVIDE AN ITEMIZED RESPONSE TO THE AE IE</w:t>
        </w:r>
      </w:ins>
      <w:ins w:id="2" w:author="fendorf" w:date="2012-05-12T23:03:00Z">
        <w:r w:rsidR="00982CE8">
          <w:rPr>
            <w:rFonts w:ascii="Times New Roman" w:hAnsi="Times New Roman" w:cs="TimesNewRoman"/>
            <w:b/>
            <w:sz w:val="24"/>
            <w:szCs w:val="24"/>
          </w:rPr>
          <w:t xml:space="preserve"> IF HE/SHE IS JUST REPEATING THE REVIEWS.  YOU SHOULD JUST SAY THAT WE HAVE RESPONDED TO ALL OF THE REVIEWER'S COMMENTS.</w:t>
        </w:r>
      </w:ins>
      <w:ins w:id="3" w:author="fendorf" w:date="2012-05-12T23:04:00Z">
        <w:r w:rsidR="00982CE8">
          <w:rPr>
            <w:rFonts w:ascii="Times New Roman" w:hAnsi="Times New Roman" w:cs="TimesNewRoman"/>
            <w:b/>
            <w:sz w:val="24"/>
            <w:szCs w:val="24"/>
          </w:rPr>
          <w:t xml:space="preserve">  SPECIFICALLY MENTION THAT THE POINTS FROM THE AE WERE ADDRESSED.  </w:t>
        </w:r>
      </w:ins>
      <w:commentRangeEnd w:id="0"/>
      <w:r w:rsidR="00C61FBD">
        <w:rPr>
          <w:rStyle w:val="CommentReference"/>
          <w:vanish/>
        </w:rPr>
        <w:commentReference w:id="0"/>
      </w:r>
    </w:p>
    <w:p w:rsidR="006168B4" w:rsidRPr="0011516A" w:rsidRDefault="006168B4"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Arial"/>
          <w:b/>
          <w:color w:val="1A1A1A"/>
        </w:rPr>
      </w:pPr>
    </w:p>
    <w:p w:rsidR="006168B4" w:rsidRPr="00147B95" w:rsidDel="00147B95" w:rsidRDefault="00147B95" w:rsidP="009C7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del w:id="4" w:author="Samantha Ying" w:date="2012-05-16T14:35:00Z"/>
          <w:rFonts w:ascii="Times New Roman" w:hAnsi="Times New Roman" w:cs="Arial"/>
          <w:color w:val="1A1A1A"/>
        </w:rPr>
      </w:pPr>
      <w:ins w:id="5" w:author="Samantha Ying" w:date="2012-05-16T14:35:00Z">
        <w:r>
          <w:rPr>
            <w:rFonts w:ascii="Times New Roman" w:hAnsi="Times New Roman" w:cs="Arial"/>
            <w:color w:val="1A1A1A"/>
          </w:rPr>
          <w:t xml:space="preserve">** </w:t>
        </w:r>
      </w:ins>
      <w:del w:id="6" w:author="Samantha Ying" w:date="2012-05-16T14:35:00Z">
        <w:r w:rsidR="006168B4" w:rsidRPr="00147B95" w:rsidDel="00147B95">
          <w:rPr>
            <w:rFonts w:ascii="Times New Roman" w:hAnsi="Times New Roman" w:cs="Arial"/>
            <w:color w:val="1A1A1A"/>
          </w:rPr>
          <w:delText>Comment Ed-1</w:delText>
        </w:r>
      </w:del>
    </w:p>
    <w:p w:rsidR="007B418B" w:rsidRPr="00147B95" w:rsidDel="00147B95" w:rsidRDefault="007B418B" w:rsidP="009C7FBE">
      <w:pPr>
        <w:autoSpaceDE w:val="0"/>
        <w:autoSpaceDN w:val="0"/>
        <w:adjustRightInd w:val="0"/>
        <w:spacing w:after="0" w:line="240" w:lineRule="auto"/>
        <w:rPr>
          <w:del w:id="7" w:author="Samantha Ying" w:date="2012-05-16T14:35:00Z"/>
          <w:rFonts w:ascii="Times New Roman" w:hAnsi="Times New Roman" w:cs="TimesNewRoman"/>
          <w:sz w:val="24"/>
          <w:szCs w:val="24"/>
        </w:rPr>
      </w:pPr>
      <w:del w:id="8" w:author="Samantha Ying" w:date="2012-05-16T14:35:00Z">
        <w:r w:rsidRPr="00147B95" w:rsidDel="00147B95">
          <w:rPr>
            <w:rFonts w:ascii="Times New Roman" w:hAnsi="Times New Roman" w:cs="TimesNewRoman"/>
            <w:sz w:val="24"/>
            <w:szCs w:val="24"/>
          </w:rPr>
          <w:delText xml:space="preserve"> The manuscript needs a major overhaul in terms of clarity of writing. Some of the</w:delText>
        </w:r>
      </w:del>
    </w:p>
    <w:p w:rsidR="007B418B" w:rsidRPr="00147B95" w:rsidDel="00147B95" w:rsidRDefault="007B418B" w:rsidP="009C7FBE">
      <w:pPr>
        <w:autoSpaceDE w:val="0"/>
        <w:autoSpaceDN w:val="0"/>
        <w:adjustRightInd w:val="0"/>
        <w:spacing w:after="0" w:line="240" w:lineRule="auto"/>
        <w:rPr>
          <w:del w:id="9" w:author="Samantha Ying" w:date="2012-05-16T14:35:00Z"/>
          <w:rFonts w:ascii="Times New Roman" w:hAnsi="Times New Roman" w:cs="TimesNewRoman"/>
          <w:sz w:val="24"/>
          <w:szCs w:val="24"/>
        </w:rPr>
      </w:pPr>
      <w:del w:id="10" w:author="Samantha Ying" w:date="2012-05-16T14:35:00Z">
        <w:r w:rsidRPr="00147B95" w:rsidDel="00147B95">
          <w:rPr>
            <w:rFonts w:ascii="Times New Roman" w:hAnsi="Times New Roman" w:cs="TimesNewRoman"/>
            <w:sz w:val="24"/>
            <w:szCs w:val="24"/>
          </w:rPr>
          <w:delText>sentences are much too long, and parts of the manuscript are difficult to follow (see</w:delText>
        </w:r>
      </w:del>
    </w:p>
    <w:p w:rsidR="007B418B" w:rsidRPr="00147B95" w:rsidDel="00147B95" w:rsidRDefault="007B418B" w:rsidP="009C7FBE">
      <w:pPr>
        <w:autoSpaceDE w:val="0"/>
        <w:autoSpaceDN w:val="0"/>
        <w:adjustRightInd w:val="0"/>
        <w:spacing w:after="0" w:line="240" w:lineRule="auto"/>
        <w:rPr>
          <w:del w:id="11" w:author="Samantha Ying" w:date="2012-05-16T14:35:00Z"/>
          <w:rFonts w:ascii="Times New Roman" w:hAnsi="Times New Roman" w:cs="TimesNewRoman"/>
          <w:sz w:val="24"/>
          <w:szCs w:val="24"/>
        </w:rPr>
      </w:pPr>
      <w:del w:id="12" w:author="Samantha Ying" w:date="2012-05-16T14:35:00Z">
        <w:r w:rsidRPr="00147B95" w:rsidDel="00147B95">
          <w:rPr>
            <w:rFonts w:ascii="Times New Roman" w:hAnsi="Times New Roman" w:cs="TimesNewRoman"/>
            <w:sz w:val="24"/>
            <w:szCs w:val="24"/>
          </w:rPr>
          <w:delText>specific comments of the reviewers).</w:delText>
        </w:r>
      </w:del>
    </w:p>
    <w:p w:rsidR="0056132E" w:rsidRPr="00147B95" w:rsidDel="00147B95" w:rsidRDefault="0056132E" w:rsidP="009C7FBE">
      <w:pPr>
        <w:autoSpaceDE w:val="0"/>
        <w:autoSpaceDN w:val="0"/>
        <w:adjustRightInd w:val="0"/>
        <w:spacing w:after="0" w:line="240" w:lineRule="auto"/>
        <w:rPr>
          <w:del w:id="13" w:author="Samantha Ying" w:date="2012-05-16T14:35:00Z"/>
          <w:rFonts w:ascii="Times New Roman" w:hAnsi="Times New Roman" w:cs="TimesNewRoman"/>
          <w:sz w:val="24"/>
          <w:szCs w:val="24"/>
        </w:rPr>
      </w:pPr>
    </w:p>
    <w:p w:rsidR="0056132E" w:rsidRPr="00147B95" w:rsidDel="00147B95" w:rsidRDefault="0056132E" w:rsidP="009C7FBE">
      <w:pPr>
        <w:autoSpaceDE w:val="0"/>
        <w:autoSpaceDN w:val="0"/>
        <w:adjustRightInd w:val="0"/>
        <w:spacing w:after="0" w:line="240" w:lineRule="auto"/>
        <w:rPr>
          <w:del w:id="14" w:author="Samantha Ying" w:date="2012-05-16T14:35:00Z"/>
          <w:rFonts w:ascii="Times New Roman" w:hAnsi="Times New Roman" w:cs="TimesNewRoman"/>
          <w:sz w:val="24"/>
          <w:szCs w:val="24"/>
        </w:rPr>
      </w:pPr>
      <w:del w:id="15" w:author="Samantha Ying" w:date="2012-05-16T14:35:00Z">
        <w:r w:rsidRPr="00147B95" w:rsidDel="00147B95">
          <w:rPr>
            <w:rFonts w:ascii="Times New Roman" w:hAnsi="Times New Roman" w:cs="TimesNewRoman"/>
            <w:sz w:val="24"/>
            <w:szCs w:val="24"/>
          </w:rPr>
          <w:tab/>
          <w:delText>Response</w:delText>
        </w:r>
        <w:r w:rsidR="00157AFA" w:rsidRPr="00147B95" w:rsidDel="00147B95">
          <w:rPr>
            <w:rFonts w:ascii="Times New Roman" w:hAnsi="Times New Roman" w:cs="TimesNewRoman"/>
            <w:sz w:val="24"/>
            <w:szCs w:val="24"/>
          </w:rPr>
          <w:delText xml:space="preserve"> &amp; Changes</w:delText>
        </w:r>
        <w:r w:rsidRPr="00147B95" w:rsidDel="00147B95">
          <w:rPr>
            <w:rFonts w:ascii="Times New Roman" w:hAnsi="Times New Roman" w:cs="TimesNewRoman"/>
            <w:sz w:val="24"/>
            <w:szCs w:val="24"/>
          </w:rPr>
          <w:delText xml:space="preserve"> Ed-1</w:delText>
        </w:r>
      </w:del>
    </w:p>
    <w:p w:rsidR="0056132E" w:rsidRPr="00147B95" w:rsidDel="00147B95" w:rsidRDefault="0056132E" w:rsidP="009C7FBE">
      <w:pPr>
        <w:autoSpaceDE w:val="0"/>
        <w:autoSpaceDN w:val="0"/>
        <w:adjustRightInd w:val="0"/>
        <w:spacing w:after="0" w:line="240" w:lineRule="auto"/>
        <w:ind w:left="720" w:hanging="720"/>
        <w:rPr>
          <w:del w:id="16" w:author="Samantha Ying" w:date="2012-05-16T14:35:00Z"/>
          <w:rFonts w:ascii="Times New Roman" w:hAnsi="Times New Roman" w:cs="TimesNewRoman"/>
          <w:sz w:val="24"/>
          <w:szCs w:val="24"/>
        </w:rPr>
      </w:pPr>
      <w:del w:id="17" w:author="Samantha Ying" w:date="2012-05-16T14:35:00Z">
        <w:r w:rsidRPr="00147B95" w:rsidDel="00147B95">
          <w:rPr>
            <w:rFonts w:ascii="Times New Roman" w:hAnsi="Times New Roman" w:cs="TimesNewRoman"/>
            <w:sz w:val="24"/>
            <w:szCs w:val="24"/>
          </w:rPr>
          <w:tab/>
          <w:delText>We have re-written and organized portions of the manuscript by following the suggestions provided by the other reviewers</w:delText>
        </w:r>
        <w:r w:rsidR="008113DB" w:rsidRPr="00147B95" w:rsidDel="00147B95">
          <w:rPr>
            <w:rFonts w:ascii="Times New Roman" w:hAnsi="Times New Roman" w:cs="TimesNewRoman"/>
            <w:sz w:val="24"/>
            <w:szCs w:val="24"/>
          </w:rPr>
          <w:delText xml:space="preserve"> to make sentences more succinct and flow of writing more logical within each section.</w:delText>
        </w:r>
      </w:del>
    </w:p>
    <w:p w:rsidR="008113DB" w:rsidRPr="00147B95" w:rsidDel="00147B95" w:rsidRDefault="008113DB" w:rsidP="009C7FBE">
      <w:pPr>
        <w:autoSpaceDE w:val="0"/>
        <w:autoSpaceDN w:val="0"/>
        <w:adjustRightInd w:val="0"/>
        <w:spacing w:after="0" w:line="240" w:lineRule="auto"/>
        <w:rPr>
          <w:del w:id="18" w:author="Samantha Ying" w:date="2012-05-16T14:35:00Z"/>
          <w:rFonts w:ascii="Times New Roman" w:hAnsi="Times New Roman" w:cs="TimesNewRoman"/>
          <w:sz w:val="24"/>
          <w:szCs w:val="24"/>
        </w:rPr>
      </w:pPr>
    </w:p>
    <w:p w:rsidR="006168B4" w:rsidRPr="00147B95" w:rsidDel="00147B95" w:rsidRDefault="006168B4" w:rsidP="009C7FBE">
      <w:pPr>
        <w:autoSpaceDE w:val="0"/>
        <w:autoSpaceDN w:val="0"/>
        <w:adjustRightInd w:val="0"/>
        <w:spacing w:after="0" w:line="240" w:lineRule="auto"/>
        <w:outlineLvl w:val="0"/>
        <w:rPr>
          <w:del w:id="19" w:author="Samantha Ying" w:date="2012-05-16T14:35:00Z"/>
          <w:rFonts w:ascii="Times New Roman" w:hAnsi="Times New Roman" w:cs="TimesNewRoman"/>
          <w:sz w:val="24"/>
          <w:szCs w:val="24"/>
        </w:rPr>
      </w:pPr>
      <w:del w:id="20" w:author="Samantha Ying" w:date="2012-05-16T14:35:00Z">
        <w:r w:rsidRPr="00147B95" w:rsidDel="00147B95">
          <w:rPr>
            <w:rFonts w:ascii="Times New Roman" w:hAnsi="Times New Roman" w:cs="TimesNewRoman"/>
            <w:sz w:val="24"/>
            <w:szCs w:val="24"/>
          </w:rPr>
          <w:delText>Comment Ed-2</w:delText>
        </w:r>
      </w:del>
    </w:p>
    <w:p w:rsidR="007B418B" w:rsidRPr="00147B95" w:rsidDel="00147B95" w:rsidRDefault="007B418B" w:rsidP="009C7FBE">
      <w:pPr>
        <w:autoSpaceDE w:val="0"/>
        <w:autoSpaceDN w:val="0"/>
        <w:adjustRightInd w:val="0"/>
        <w:spacing w:after="0" w:line="240" w:lineRule="auto"/>
        <w:rPr>
          <w:del w:id="21" w:author="Samantha Ying" w:date="2012-05-16T14:35:00Z"/>
          <w:rFonts w:ascii="Times New Roman" w:hAnsi="Times New Roman" w:cs="TimesNewRoman"/>
          <w:sz w:val="24"/>
          <w:szCs w:val="24"/>
        </w:rPr>
      </w:pPr>
      <w:del w:id="22" w:author="Samantha Ying" w:date="2012-05-16T14:35:00Z">
        <w:r w:rsidRPr="00147B95" w:rsidDel="00147B95">
          <w:rPr>
            <w:rFonts w:ascii="Times New Roman" w:hAnsi="Times New Roman" w:cs="TimesNewRoman"/>
            <w:sz w:val="24"/>
            <w:szCs w:val="24"/>
          </w:rPr>
          <w:delText>The discussion of results is too qualitative. Data interpretation needs strengthening, in</w:delText>
        </w:r>
      </w:del>
    </w:p>
    <w:p w:rsidR="007B418B" w:rsidRPr="00147B95" w:rsidDel="00147B95" w:rsidRDefault="007B418B" w:rsidP="009C7FBE">
      <w:pPr>
        <w:autoSpaceDE w:val="0"/>
        <w:autoSpaceDN w:val="0"/>
        <w:adjustRightInd w:val="0"/>
        <w:spacing w:after="0" w:line="240" w:lineRule="auto"/>
        <w:rPr>
          <w:del w:id="23" w:author="Samantha Ying" w:date="2012-05-16T14:35:00Z"/>
          <w:rFonts w:ascii="Times New Roman" w:hAnsi="Times New Roman" w:cs="TimesNewRoman"/>
          <w:sz w:val="24"/>
          <w:szCs w:val="24"/>
        </w:rPr>
      </w:pPr>
      <w:del w:id="24" w:author="Samantha Ying" w:date="2012-05-16T14:35:00Z">
        <w:r w:rsidRPr="00147B95" w:rsidDel="00147B95">
          <w:rPr>
            <w:rFonts w:ascii="Times New Roman" w:hAnsi="Times New Roman" w:cs="TimesNewRoman"/>
            <w:sz w:val="24"/>
            <w:szCs w:val="24"/>
          </w:rPr>
          <w:delText>particular possible mechanisms for Fe, Mn, and As transformations need to be better</w:delText>
        </w:r>
      </w:del>
    </w:p>
    <w:p w:rsidR="00E64088" w:rsidRPr="00147B95" w:rsidDel="00147B95" w:rsidRDefault="00E64088" w:rsidP="009C7FBE">
      <w:pPr>
        <w:autoSpaceDE w:val="0"/>
        <w:autoSpaceDN w:val="0"/>
        <w:adjustRightInd w:val="0"/>
        <w:spacing w:after="0" w:line="240" w:lineRule="auto"/>
        <w:rPr>
          <w:del w:id="25" w:author="Samantha Ying" w:date="2012-05-16T14:35:00Z"/>
          <w:rFonts w:ascii="Times New Roman" w:hAnsi="Times New Roman" w:cs="TimesNewRoman"/>
          <w:sz w:val="24"/>
          <w:szCs w:val="24"/>
        </w:rPr>
      </w:pPr>
      <w:del w:id="26" w:author="Samantha Ying" w:date="2012-05-16T14:35:00Z">
        <w:r w:rsidRPr="00147B95" w:rsidDel="00147B95">
          <w:rPr>
            <w:rFonts w:ascii="Times New Roman" w:hAnsi="Times New Roman" w:cs="TimesNewRoman"/>
            <w:sz w:val="24"/>
            <w:szCs w:val="24"/>
          </w:rPr>
          <w:delText>documented and supported… Data interpretation needs to be based on the solution chemistry, mass transport constraints, and microbial transformation rates.</w:delText>
        </w:r>
      </w:del>
    </w:p>
    <w:p w:rsidR="006168B4" w:rsidRPr="00147B95" w:rsidDel="00147B95" w:rsidRDefault="006168B4" w:rsidP="009C7FBE">
      <w:pPr>
        <w:autoSpaceDE w:val="0"/>
        <w:autoSpaceDN w:val="0"/>
        <w:adjustRightInd w:val="0"/>
        <w:spacing w:after="0" w:line="240" w:lineRule="auto"/>
        <w:rPr>
          <w:del w:id="27" w:author="Samantha Ying" w:date="2012-05-16T14:35:00Z"/>
          <w:rFonts w:ascii="Times New Roman" w:hAnsi="Times New Roman" w:cs="TimesNewRoman"/>
          <w:sz w:val="24"/>
          <w:szCs w:val="24"/>
        </w:rPr>
      </w:pPr>
    </w:p>
    <w:p w:rsidR="008113DB" w:rsidRPr="00147B95" w:rsidDel="00147B95" w:rsidRDefault="008113DB" w:rsidP="009C7FBE">
      <w:pPr>
        <w:autoSpaceDE w:val="0"/>
        <w:autoSpaceDN w:val="0"/>
        <w:adjustRightInd w:val="0"/>
        <w:spacing w:after="0" w:line="240" w:lineRule="auto"/>
        <w:rPr>
          <w:del w:id="28" w:author="Samantha Ying" w:date="2012-05-16T14:35:00Z"/>
          <w:rFonts w:ascii="Times New Roman" w:hAnsi="Times New Roman" w:cs="TimesNewRoman"/>
          <w:sz w:val="24"/>
          <w:szCs w:val="24"/>
        </w:rPr>
      </w:pPr>
    </w:p>
    <w:p w:rsidR="008113DB" w:rsidRPr="00147B95" w:rsidDel="00147B95" w:rsidRDefault="008113DB" w:rsidP="009C7FBE">
      <w:pPr>
        <w:autoSpaceDE w:val="0"/>
        <w:autoSpaceDN w:val="0"/>
        <w:adjustRightInd w:val="0"/>
        <w:spacing w:after="0" w:line="240" w:lineRule="auto"/>
        <w:rPr>
          <w:del w:id="29" w:author="Samantha Ying" w:date="2012-05-16T14:35:00Z"/>
          <w:rFonts w:ascii="Times New Roman" w:hAnsi="Times New Roman" w:cs="TimesNewRoman"/>
          <w:sz w:val="24"/>
          <w:szCs w:val="24"/>
        </w:rPr>
      </w:pPr>
      <w:del w:id="30" w:author="Samantha Ying" w:date="2012-05-16T14:35:00Z">
        <w:r w:rsidRPr="00147B95" w:rsidDel="00147B95">
          <w:rPr>
            <w:rFonts w:ascii="Times New Roman" w:hAnsi="Times New Roman" w:cs="TimesNewRoman"/>
            <w:sz w:val="24"/>
            <w:szCs w:val="24"/>
          </w:rPr>
          <w:tab/>
          <w:delText>Response</w:delText>
        </w:r>
        <w:r w:rsidR="00157AFA" w:rsidRPr="00147B95" w:rsidDel="00147B95">
          <w:rPr>
            <w:rFonts w:ascii="Times New Roman" w:hAnsi="Times New Roman" w:cs="TimesNewRoman"/>
            <w:sz w:val="24"/>
            <w:szCs w:val="24"/>
          </w:rPr>
          <w:delText xml:space="preserve"> &amp; Changes</w:delText>
        </w:r>
        <w:r w:rsidRPr="00147B95" w:rsidDel="00147B95">
          <w:rPr>
            <w:rFonts w:ascii="Times New Roman" w:hAnsi="Times New Roman" w:cs="TimesNewRoman"/>
            <w:sz w:val="24"/>
            <w:szCs w:val="24"/>
          </w:rPr>
          <w:delText xml:space="preserve"> Ed-2</w:delText>
        </w:r>
      </w:del>
    </w:p>
    <w:p w:rsidR="008113DB" w:rsidRPr="00147B95" w:rsidDel="00147B95" w:rsidRDefault="00FE4B6A" w:rsidP="009C7FBE">
      <w:pPr>
        <w:autoSpaceDE w:val="0"/>
        <w:autoSpaceDN w:val="0"/>
        <w:adjustRightInd w:val="0"/>
        <w:spacing w:after="0" w:line="240" w:lineRule="auto"/>
        <w:ind w:left="720"/>
        <w:rPr>
          <w:del w:id="31" w:author="Samantha Ying" w:date="2012-05-16T14:35:00Z"/>
          <w:rFonts w:ascii="Times New Roman" w:hAnsi="Times New Roman" w:cs="TimesNewRoman"/>
          <w:sz w:val="24"/>
          <w:szCs w:val="24"/>
        </w:rPr>
      </w:pPr>
      <w:del w:id="32" w:author="Samantha Ying" w:date="2012-05-16T14:35:00Z">
        <w:r w:rsidRPr="00147B95" w:rsidDel="00147B95">
          <w:rPr>
            <w:rFonts w:ascii="Times New Roman" w:hAnsi="Times New Roman" w:cs="TimesNewRoman"/>
            <w:sz w:val="24"/>
            <w:szCs w:val="24"/>
          </w:rPr>
          <w:delText xml:space="preserve">Quantitative data analysis have been added to explain Fe, Mn, As transformations along with addressing specific data interpretation suggestions </w:delText>
        </w:r>
        <w:r w:rsidR="00157AFA" w:rsidRPr="00147B95" w:rsidDel="00147B95">
          <w:rPr>
            <w:rFonts w:ascii="Times New Roman" w:hAnsi="Times New Roman" w:cs="TimesNewRoman"/>
            <w:sz w:val="24"/>
            <w:szCs w:val="24"/>
          </w:rPr>
          <w:delText xml:space="preserve">provided by both reviewers </w:delText>
        </w:r>
        <w:r w:rsidR="000C2E99" w:rsidRPr="00147B95" w:rsidDel="00147B95">
          <w:rPr>
            <w:rFonts w:ascii="Times New Roman" w:hAnsi="Times New Roman" w:cs="TimesNewRoman"/>
            <w:sz w:val="24"/>
            <w:szCs w:val="24"/>
          </w:rPr>
          <w:delText>(</w:delText>
        </w:r>
        <w:r w:rsidR="00157AFA" w:rsidRPr="00147B95" w:rsidDel="00147B95">
          <w:rPr>
            <w:rFonts w:ascii="Times New Roman" w:hAnsi="Times New Roman" w:cs="TimesNewRoman"/>
            <w:sz w:val="24"/>
            <w:szCs w:val="24"/>
          </w:rPr>
          <w:delText>listed below</w:delText>
        </w:r>
        <w:r w:rsidR="000C2E99" w:rsidRPr="00147B95" w:rsidDel="00147B95">
          <w:rPr>
            <w:rFonts w:ascii="Times New Roman" w:hAnsi="Times New Roman" w:cs="TimesNewRoman"/>
            <w:sz w:val="24"/>
            <w:szCs w:val="24"/>
          </w:rPr>
          <w:delText>)</w:delText>
        </w:r>
        <w:r w:rsidR="00157AFA" w:rsidRPr="00147B95" w:rsidDel="00147B95">
          <w:rPr>
            <w:rFonts w:ascii="Times New Roman" w:hAnsi="Times New Roman" w:cs="TimesNewRoman"/>
            <w:sz w:val="24"/>
            <w:szCs w:val="24"/>
          </w:rPr>
          <w:delText>.</w:delText>
        </w:r>
      </w:del>
    </w:p>
    <w:p w:rsidR="006168B4" w:rsidRPr="00147B95" w:rsidDel="00147B95" w:rsidRDefault="006168B4" w:rsidP="009C7FBE">
      <w:pPr>
        <w:autoSpaceDE w:val="0"/>
        <w:autoSpaceDN w:val="0"/>
        <w:adjustRightInd w:val="0"/>
        <w:spacing w:after="0" w:line="240" w:lineRule="auto"/>
        <w:rPr>
          <w:del w:id="33" w:author="Samantha Ying" w:date="2012-05-16T14:35:00Z"/>
          <w:rFonts w:ascii="Times New Roman" w:hAnsi="Times New Roman" w:cs="TimesNewRoman"/>
          <w:sz w:val="24"/>
          <w:szCs w:val="24"/>
        </w:rPr>
      </w:pPr>
    </w:p>
    <w:p w:rsidR="006168B4" w:rsidRPr="00147B95" w:rsidDel="00147B95" w:rsidRDefault="006168B4" w:rsidP="009C7FBE">
      <w:pPr>
        <w:autoSpaceDE w:val="0"/>
        <w:autoSpaceDN w:val="0"/>
        <w:adjustRightInd w:val="0"/>
        <w:spacing w:after="0" w:line="240" w:lineRule="auto"/>
        <w:outlineLvl w:val="0"/>
        <w:rPr>
          <w:del w:id="34" w:author="Samantha Ying" w:date="2012-05-16T14:35:00Z"/>
          <w:rFonts w:ascii="Times New Roman" w:hAnsi="Times New Roman" w:cs="TimesNewRoman"/>
          <w:sz w:val="24"/>
          <w:szCs w:val="24"/>
        </w:rPr>
      </w:pPr>
      <w:del w:id="35" w:author="Samantha Ying" w:date="2012-05-16T14:35:00Z">
        <w:r w:rsidRPr="00147B95" w:rsidDel="00147B95">
          <w:rPr>
            <w:rFonts w:ascii="Times New Roman" w:hAnsi="Times New Roman" w:cs="TimesNewRoman"/>
            <w:sz w:val="24"/>
            <w:szCs w:val="24"/>
          </w:rPr>
          <w:delText>Comment Ed-3</w:delText>
        </w:r>
      </w:del>
    </w:p>
    <w:p w:rsidR="007B418B" w:rsidRPr="00147B95" w:rsidDel="00147B95" w:rsidRDefault="007B418B" w:rsidP="009C7FBE">
      <w:pPr>
        <w:autoSpaceDE w:val="0"/>
        <w:autoSpaceDN w:val="0"/>
        <w:adjustRightInd w:val="0"/>
        <w:spacing w:after="0" w:line="240" w:lineRule="auto"/>
        <w:outlineLvl w:val="0"/>
        <w:rPr>
          <w:del w:id="36" w:author="Samantha Ying" w:date="2012-05-16T14:35:00Z"/>
          <w:rFonts w:ascii="Times New Roman" w:hAnsi="Times New Roman" w:cs="TimesNewRoman"/>
          <w:sz w:val="24"/>
          <w:szCs w:val="24"/>
        </w:rPr>
      </w:pPr>
      <w:del w:id="37" w:author="Samantha Ying" w:date="2012-05-16T14:35:00Z">
        <w:r w:rsidRPr="00147B95" w:rsidDel="00147B95">
          <w:rPr>
            <w:rFonts w:ascii="Times New Roman" w:hAnsi="Times New Roman" w:cs="TimesNewRoman"/>
            <w:sz w:val="24"/>
            <w:szCs w:val="24"/>
          </w:rPr>
          <w:delText>Also, the speciation of Mn in birnessite needs to be provided.</w:delText>
        </w:r>
      </w:del>
    </w:p>
    <w:p w:rsidR="006168B4" w:rsidRPr="00147B95" w:rsidDel="00147B95" w:rsidRDefault="006168B4" w:rsidP="009C7FBE">
      <w:pPr>
        <w:autoSpaceDE w:val="0"/>
        <w:autoSpaceDN w:val="0"/>
        <w:adjustRightInd w:val="0"/>
        <w:spacing w:after="0" w:line="240" w:lineRule="auto"/>
        <w:rPr>
          <w:del w:id="38" w:author="Samantha Ying" w:date="2012-05-16T14:35:00Z"/>
          <w:rFonts w:ascii="Times New Roman" w:hAnsi="Times New Roman" w:cs="TimesNewRoman"/>
          <w:sz w:val="24"/>
          <w:szCs w:val="24"/>
        </w:rPr>
      </w:pPr>
    </w:p>
    <w:p w:rsidR="006168B4" w:rsidRPr="00147B95" w:rsidDel="00147B95" w:rsidRDefault="006168B4" w:rsidP="009C7FBE">
      <w:pPr>
        <w:autoSpaceDE w:val="0"/>
        <w:autoSpaceDN w:val="0"/>
        <w:adjustRightInd w:val="0"/>
        <w:spacing w:after="0" w:line="240" w:lineRule="auto"/>
        <w:outlineLvl w:val="0"/>
        <w:rPr>
          <w:del w:id="39" w:author="Samantha Ying" w:date="2012-05-16T14:35:00Z"/>
          <w:rFonts w:ascii="Times New Roman" w:hAnsi="Times New Roman" w:cs="TimesNewRoman"/>
          <w:sz w:val="24"/>
          <w:szCs w:val="24"/>
        </w:rPr>
      </w:pPr>
      <w:del w:id="40" w:author="Samantha Ying" w:date="2012-05-16T14:35:00Z">
        <w:r w:rsidRPr="00147B95" w:rsidDel="00147B95">
          <w:rPr>
            <w:rFonts w:ascii="Times New Roman" w:hAnsi="Times New Roman" w:cs="TimesNewRoman"/>
            <w:sz w:val="24"/>
            <w:szCs w:val="24"/>
          </w:rPr>
          <w:tab/>
          <w:delText>Response Ed-</w:delText>
        </w:r>
        <w:r w:rsidR="00F34D32" w:rsidRPr="00147B95" w:rsidDel="00147B95">
          <w:rPr>
            <w:rFonts w:ascii="Times New Roman" w:hAnsi="Times New Roman" w:cs="TimesNewRoman"/>
            <w:sz w:val="24"/>
            <w:szCs w:val="24"/>
          </w:rPr>
          <w:delText>3</w:delText>
        </w:r>
      </w:del>
    </w:p>
    <w:p w:rsidR="006D1232" w:rsidRPr="00147B95" w:rsidDel="00147B95" w:rsidRDefault="006168B4" w:rsidP="009C7FBE">
      <w:pPr>
        <w:tabs>
          <w:tab w:val="left" w:pos="720"/>
        </w:tabs>
        <w:autoSpaceDE w:val="0"/>
        <w:autoSpaceDN w:val="0"/>
        <w:adjustRightInd w:val="0"/>
        <w:spacing w:after="0" w:line="240" w:lineRule="auto"/>
        <w:ind w:left="720" w:hanging="720"/>
        <w:rPr>
          <w:del w:id="41" w:author="Samantha Ying" w:date="2012-05-16T14:35:00Z"/>
          <w:rFonts w:ascii="Times New Roman" w:hAnsi="Times New Roman" w:cs="TimesNewRoman"/>
          <w:sz w:val="24"/>
          <w:szCs w:val="24"/>
        </w:rPr>
      </w:pPr>
      <w:del w:id="42" w:author="Samantha Ying" w:date="2012-05-16T14:35:00Z">
        <w:r w:rsidRPr="00147B95" w:rsidDel="00147B95">
          <w:rPr>
            <w:rFonts w:ascii="Times New Roman" w:hAnsi="Times New Roman" w:cs="TimesNewRoman"/>
            <w:sz w:val="24"/>
            <w:szCs w:val="24"/>
          </w:rPr>
          <w:tab/>
          <w:delText>The</w:delText>
        </w:r>
        <w:r w:rsidR="006D1232" w:rsidRPr="00147B95" w:rsidDel="00147B95">
          <w:rPr>
            <w:rFonts w:ascii="Times New Roman" w:hAnsi="Times New Roman" w:cs="TimesNewRoman"/>
            <w:sz w:val="24"/>
            <w:szCs w:val="24"/>
          </w:rPr>
          <w:delText xml:space="preserve"> structural formula</w:delText>
        </w:r>
        <w:r w:rsidRPr="00147B95" w:rsidDel="00147B95">
          <w:rPr>
            <w:rFonts w:ascii="Times New Roman" w:hAnsi="Times New Roman" w:cs="TimesNewRoman"/>
            <w:sz w:val="24"/>
            <w:szCs w:val="24"/>
          </w:rPr>
          <w:delText xml:space="preserve"> of </w:delText>
        </w:r>
        <w:r w:rsidR="006D1232" w:rsidRPr="00147B95" w:rsidDel="00147B95">
          <w:rPr>
            <w:rFonts w:ascii="Times New Roman" w:hAnsi="Times New Roman" w:cs="TimesNewRoman"/>
            <w:sz w:val="24"/>
            <w:szCs w:val="24"/>
          </w:rPr>
          <w:delText xml:space="preserve">the </w:delText>
        </w:r>
        <w:r w:rsidRPr="00147B95" w:rsidDel="00147B95">
          <w:rPr>
            <w:rFonts w:ascii="Times New Roman" w:hAnsi="Times New Roman" w:cs="TimesNewRoman"/>
            <w:sz w:val="24"/>
            <w:szCs w:val="24"/>
          </w:rPr>
          <w:delText>birnessite is Mn</w:delText>
        </w:r>
        <w:r w:rsidR="006D1232" w:rsidRPr="00147B95" w:rsidDel="00147B95">
          <w:rPr>
            <w:rFonts w:ascii="Times New Roman" w:hAnsi="Times New Roman" w:cs="TimesNewRoman"/>
            <w:sz w:val="24"/>
            <w:szCs w:val="24"/>
            <w:vertAlign w:val="superscript"/>
          </w:rPr>
          <w:delText>4+</w:delText>
        </w:r>
        <w:r w:rsidR="006D1232" w:rsidRPr="00147B95" w:rsidDel="00147B95">
          <w:rPr>
            <w:rFonts w:ascii="Times New Roman" w:hAnsi="Times New Roman" w:cs="TimesNewRoman"/>
            <w:sz w:val="24"/>
            <w:szCs w:val="24"/>
            <w:vertAlign w:val="subscript"/>
          </w:rPr>
          <w:delText>0.8</w:delText>
        </w:r>
        <w:r w:rsidR="006D1232" w:rsidRPr="00147B95" w:rsidDel="00147B95">
          <w:rPr>
            <w:rFonts w:ascii="Times New Roman" w:hAnsi="Times New Roman" w:cs="TimesNewRoman"/>
            <w:sz w:val="24"/>
            <w:szCs w:val="24"/>
          </w:rPr>
          <w:delText>Mn</w:delText>
        </w:r>
        <w:r w:rsidR="006D1232" w:rsidRPr="00147B95" w:rsidDel="00147B95">
          <w:rPr>
            <w:rFonts w:ascii="Times New Roman" w:hAnsi="Times New Roman" w:cs="TimesNewRoman"/>
            <w:sz w:val="24"/>
            <w:szCs w:val="24"/>
            <w:vertAlign w:val="superscript"/>
          </w:rPr>
          <w:delText>3+</w:delText>
        </w:r>
        <w:r w:rsidR="006D1232" w:rsidRPr="00147B95" w:rsidDel="00147B95">
          <w:rPr>
            <w:rFonts w:ascii="Times New Roman" w:hAnsi="Times New Roman" w:cs="TimesNewRoman"/>
            <w:sz w:val="24"/>
            <w:szCs w:val="24"/>
            <w:vertAlign w:val="subscript"/>
          </w:rPr>
          <w:delText>0.2</w:delText>
        </w:r>
        <w:r w:rsidRPr="00147B95" w:rsidDel="00147B95">
          <w:rPr>
            <w:rFonts w:ascii="Times New Roman" w:hAnsi="Times New Roman" w:cs="TimesNewRoman"/>
            <w:sz w:val="24"/>
            <w:szCs w:val="24"/>
          </w:rPr>
          <w:delText>O</w:delText>
        </w:r>
        <w:r w:rsidRPr="00147B95" w:rsidDel="00147B95">
          <w:rPr>
            <w:rFonts w:ascii="Times New Roman" w:hAnsi="Times New Roman" w:cs="TimesNewRoman"/>
            <w:sz w:val="24"/>
            <w:szCs w:val="24"/>
            <w:vertAlign w:val="subscript"/>
          </w:rPr>
          <w:delText>1.9</w:delText>
        </w:r>
      </w:del>
    </w:p>
    <w:p w:rsidR="0004678E" w:rsidRPr="00147B95" w:rsidDel="00147B95" w:rsidRDefault="00F34D32" w:rsidP="009C7FBE">
      <w:pPr>
        <w:tabs>
          <w:tab w:val="left" w:pos="720"/>
        </w:tabs>
        <w:autoSpaceDE w:val="0"/>
        <w:autoSpaceDN w:val="0"/>
        <w:adjustRightInd w:val="0"/>
        <w:spacing w:after="0" w:line="240" w:lineRule="auto"/>
        <w:ind w:left="720" w:hanging="720"/>
        <w:rPr>
          <w:del w:id="43" w:author="Samantha Ying" w:date="2012-05-16T14:35:00Z"/>
          <w:rFonts w:ascii="Times New Roman" w:hAnsi="Times New Roman" w:cs="TimesNewRoman"/>
          <w:sz w:val="24"/>
          <w:szCs w:val="24"/>
        </w:rPr>
      </w:pPr>
      <w:del w:id="44" w:author="Samantha Ying" w:date="2012-05-16T14:35:00Z">
        <w:r w:rsidRPr="00147B95" w:rsidDel="00147B95">
          <w:rPr>
            <w:rFonts w:ascii="Times New Roman" w:hAnsi="Times New Roman" w:cs="TimesNewRoman"/>
            <w:sz w:val="24"/>
            <w:szCs w:val="24"/>
          </w:rPr>
          <w:tab/>
        </w:r>
      </w:del>
    </w:p>
    <w:p w:rsidR="00F34D32" w:rsidRPr="00147B95" w:rsidDel="00147B95" w:rsidRDefault="0004678E" w:rsidP="009C7FBE">
      <w:pPr>
        <w:tabs>
          <w:tab w:val="left" w:pos="720"/>
        </w:tabs>
        <w:autoSpaceDE w:val="0"/>
        <w:autoSpaceDN w:val="0"/>
        <w:adjustRightInd w:val="0"/>
        <w:spacing w:after="0" w:line="240" w:lineRule="auto"/>
        <w:ind w:left="720" w:hanging="720"/>
        <w:rPr>
          <w:del w:id="45" w:author="Samantha Ying" w:date="2012-05-16T14:35:00Z"/>
          <w:rFonts w:ascii="Times New Roman" w:hAnsi="Times New Roman" w:cs="TimesNewRoman"/>
          <w:sz w:val="24"/>
          <w:szCs w:val="24"/>
        </w:rPr>
      </w:pPr>
      <w:del w:id="46" w:author="Samantha Ying" w:date="2012-05-16T14:35:00Z">
        <w:r w:rsidRPr="00147B95" w:rsidDel="00147B95">
          <w:rPr>
            <w:rFonts w:ascii="Times New Roman" w:hAnsi="Times New Roman" w:cs="TimesNewRoman"/>
            <w:sz w:val="24"/>
            <w:szCs w:val="24"/>
          </w:rPr>
          <w:tab/>
        </w:r>
        <w:r w:rsidR="00F34D32" w:rsidRPr="00147B95" w:rsidDel="00147B95">
          <w:rPr>
            <w:rFonts w:ascii="Times New Roman" w:hAnsi="Times New Roman" w:cs="TimesNewRoman"/>
            <w:sz w:val="24"/>
            <w:szCs w:val="24"/>
          </w:rPr>
          <w:delText>Changes Ed-3</w:delText>
        </w:r>
      </w:del>
    </w:p>
    <w:p w:rsidR="00DC7FAF" w:rsidRPr="00147B95" w:rsidDel="00147B95" w:rsidRDefault="00F34D32" w:rsidP="009C7FBE">
      <w:pPr>
        <w:tabs>
          <w:tab w:val="left" w:pos="720"/>
        </w:tabs>
        <w:autoSpaceDE w:val="0"/>
        <w:autoSpaceDN w:val="0"/>
        <w:adjustRightInd w:val="0"/>
        <w:spacing w:after="0" w:line="240" w:lineRule="auto"/>
        <w:ind w:left="720" w:hanging="720"/>
        <w:rPr>
          <w:del w:id="47" w:author="Samantha Ying" w:date="2012-05-16T14:35:00Z"/>
          <w:rFonts w:ascii="Times New Roman" w:hAnsi="Times New Roman" w:cs="TimesNewRoman"/>
          <w:sz w:val="24"/>
          <w:szCs w:val="24"/>
        </w:rPr>
      </w:pPr>
      <w:del w:id="48" w:author="Samantha Ying" w:date="2012-05-16T14:35:00Z">
        <w:r w:rsidRPr="00147B95" w:rsidDel="00147B95">
          <w:rPr>
            <w:rFonts w:ascii="Times New Roman" w:hAnsi="Times New Roman" w:cs="TimesNewRoman"/>
            <w:sz w:val="24"/>
            <w:szCs w:val="24"/>
          </w:rPr>
          <w:tab/>
          <w:delText>Added text in methods section stating the</w:delText>
        </w:r>
        <w:r w:rsidR="00E5305D" w:rsidRPr="00147B95" w:rsidDel="00147B95">
          <w:rPr>
            <w:rFonts w:ascii="Times New Roman" w:hAnsi="Times New Roman" w:cs="TimesNewRoman"/>
            <w:sz w:val="24"/>
            <w:szCs w:val="24"/>
          </w:rPr>
          <w:delText xml:space="preserve"> speciation of Mn in birnessite</w:delText>
        </w:r>
        <w:r w:rsidR="0004678E" w:rsidRPr="00147B95" w:rsidDel="00147B95">
          <w:rPr>
            <w:rFonts w:ascii="Times New Roman" w:hAnsi="Times New Roman" w:cs="TimesNewRoman"/>
            <w:sz w:val="24"/>
            <w:szCs w:val="24"/>
          </w:rPr>
          <w:delText>.</w:delText>
        </w:r>
      </w:del>
    </w:p>
    <w:p w:rsidR="00F34D32" w:rsidRPr="00147B95" w:rsidDel="00147B95" w:rsidRDefault="00F34D32" w:rsidP="009C7FBE">
      <w:pPr>
        <w:tabs>
          <w:tab w:val="left" w:pos="720"/>
        </w:tabs>
        <w:autoSpaceDE w:val="0"/>
        <w:autoSpaceDN w:val="0"/>
        <w:adjustRightInd w:val="0"/>
        <w:spacing w:after="0" w:line="240" w:lineRule="auto"/>
        <w:ind w:left="720" w:hanging="720"/>
        <w:rPr>
          <w:del w:id="49" w:author="Samantha Ying" w:date="2012-05-16T14:35:00Z"/>
          <w:rFonts w:ascii="Times New Roman" w:hAnsi="Times New Roman" w:cs="TimesNewRoman"/>
          <w:sz w:val="24"/>
          <w:szCs w:val="24"/>
        </w:rPr>
      </w:pPr>
    </w:p>
    <w:p w:rsidR="006168B4" w:rsidRPr="00147B95" w:rsidDel="00147B95" w:rsidRDefault="00E64088" w:rsidP="009C7FBE">
      <w:pPr>
        <w:autoSpaceDE w:val="0"/>
        <w:autoSpaceDN w:val="0"/>
        <w:adjustRightInd w:val="0"/>
        <w:spacing w:after="0" w:line="240" w:lineRule="auto"/>
        <w:outlineLvl w:val="0"/>
        <w:rPr>
          <w:del w:id="50" w:author="Samantha Ying" w:date="2012-05-16T14:35:00Z"/>
          <w:rFonts w:ascii="Times New Roman" w:hAnsi="Times New Roman" w:cs="TimesNewRoman"/>
          <w:sz w:val="24"/>
          <w:szCs w:val="24"/>
        </w:rPr>
      </w:pPr>
      <w:del w:id="51" w:author="Samantha Ying" w:date="2012-05-16T14:35:00Z">
        <w:r w:rsidRPr="00147B95" w:rsidDel="00147B95">
          <w:rPr>
            <w:rFonts w:ascii="Times New Roman" w:hAnsi="Times New Roman" w:cs="TimesNewRoman"/>
            <w:sz w:val="24"/>
            <w:szCs w:val="24"/>
          </w:rPr>
          <w:delText>Comment Ed-4</w:delText>
        </w:r>
      </w:del>
    </w:p>
    <w:p w:rsidR="007B418B" w:rsidRPr="00147B95" w:rsidDel="00147B95" w:rsidRDefault="007B418B" w:rsidP="009C7FBE">
      <w:pPr>
        <w:autoSpaceDE w:val="0"/>
        <w:autoSpaceDN w:val="0"/>
        <w:adjustRightInd w:val="0"/>
        <w:spacing w:after="0" w:line="240" w:lineRule="auto"/>
        <w:rPr>
          <w:del w:id="52" w:author="Samantha Ying" w:date="2012-05-16T14:35:00Z"/>
          <w:rFonts w:ascii="Times New Roman" w:hAnsi="Times New Roman" w:cs="TimesNewRoman"/>
          <w:sz w:val="24"/>
          <w:szCs w:val="24"/>
        </w:rPr>
      </w:pPr>
      <w:del w:id="53" w:author="Samantha Ying" w:date="2012-05-16T14:35:00Z">
        <w:r w:rsidRPr="00147B95" w:rsidDel="00147B95">
          <w:rPr>
            <w:rFonts w:ascii="Times New Roman" w:hAnsi="Times New Roman" w:cs="TimesNewRoman"/>
            <w:sz w:val="24"/>
            <w:szCs w:val="24"/>
          </w:rPr>
          <w:delText>Address concerns about the dissolved oxygen concentration not being sufficient for</w:delText>
        </w:r>
      </w:del>
    </w:p>
    <w:p w:rsidR="007B418B" w:rsidRPr="00147B95" w:rsidDel="00147B95" w:rsidRDefault="007B418B" w:rsidP="009C7FBE">
      <w:pPr>
        <w:autoSpaceDE w:val="0"/>
        <w:autoSpaceDN w:val="0"/>
        <w:adjustRightInd w:val="0"/>
        <w:spacing w:after="0" w:line="240" w:lineRule="auto"/>
        <w:rPr>
          <w:del w:id="54" w:author="Samantha Ying" w:date="2012-05-16T14:35:00Z"/>
          <w:rFonts w:ascii="Times New Roman" w:hAnsi="Times New Roman" w:cs="TimesNewRoman"/>
          <w:sz w:val="24"/>
          <w:szCs w:val="24"/>
        </w:rPr>
      </w:pPr>
      <w:del w:id="55" w:author="Samantha Ying" w:date="2012-05-16T14:35:00Z">
        <w:r w:rsidRPr="00147B95" w:rsidDel="00147B95">
          <w:rPr>
            <w:rFonts w:ascii="Times New Roman" w:hAnsi="Times New Roman" w:cs="TimesNewRoman"/>
            <w:sz w:val="24"/>
            <w:szCs w:val="24"/>
          </w:rPr>
          <w:delText>degradation of the lactate.</w:delText>
        </w:r>
      </w:del>
    </w:p>
    <w:p w:rsidR="006B0D37" w:rsidRPr="00147B95" w:rsidDel="00147B95" w:rsidRDefault="006B0D37" w:rsidP="009C7FBE">
      <w:pPr>
        <w:autoSpaceDE w:val="0"/>
        <w:autoSpaceDN w:val="0"/>
        <w:adjustRightInd w:val="0"/>
        <w:spacing w:after="0" w:line="240" w:lineRule="auto"/>
        <w:rPr>
          <w:del w:id="56" w:author="Samantha Ying" w:date="2012-05-16T14:35:00Z"/>
          <w:rFonts w:ascii="Times New Roman" w:hAnsi="Times New Roman" w:cs="TimesNewRoman"/>
          <w:sz w:val="24"/>
          <w:szCs w:val="24"/>
        </w:rPr>
      </w:pPr>
    </w:p>
    <w:p w:rsidR="006B0D37" w:rsidRPr="00147B95" w:rsidDel="00147B95" w:rsidRDefault="006B0D37" w:rsidP="009C7FBE">
      <w:pPr>
        <w:autoSpaceDE w:val="0"/>
        <w:autoSpaceDN w:val="0"/>
        <w:adjustRightInd w:val="0"/>
        <w:spacing w:after="0" w:line="240" w:lineRule="auto"/>
        <w:rPr>
          <w:del w:id="57" w:author="Samantha Ying" w:date="2012-05-16T14:35:00Z"/>
          <w:rFonts w:ascii="Times New Roman" w:hAnsi="Times New Roman" w:cs="TimesNewRoman"/>
          <w:sz w:val="24"/>
          <w:szCs w:val="24"/>
        </w:rPr>
      </w:pPr>
      <w:del w:id="58" w:author="Samantha Ying" w:date="2012-05-16T14:35:00Z">
        <w:r w:rsidRPr="00147B95" w:rsidDel="00147B95">
          <w:rPr>
            <w:rFonts w:ascii="Times New Roman" w:hAnsi="Times New Roman" w:cs="TimesNewRoman"/>
            <w:sz w:val="24"/>
            <w:szCs w:val="24"/>
          </w:rPr>
          <w:tab/>
          <w:delText>Response Ed-5</w:delText>
        </w:r>
      </w:del>
    </w:p>
    <w:p w:rsidR="006B0D37" w:rsidRPr="00147B95" w:rsidDel="00147B95" w:rsidRDefault="0037625F" w:rsidP="009C7FBE">
      <w:pPr>
        <w:autoSpaceDE w:val="0"/>
        <w:autoSpaceDN w:val="0"/>
        <w:adjustRightInd w:val="0"/>
        <w:spacing w:after="0" w:line="240" w:lineRule="auto"/>
        <w:rPr>
          <w:del w:id="59" w:author="Samantha Ying" w:date="2012-05-16T14:35:00Z"/>
          <w:rFonts w:ascii="Times New Roman" w:hAnsi="Times New Roman" w:cs="TimesNewRoman"/>
          <w:sz w:val="24"/>
          <w:szCs w:val="24"/>
        </w:rPr>
      </w:pPr>
      <w:del w:id="60" w:author="Samantha Ying" w:date="2012-05-16T14:35:00Z">
        <w:r w:rsidRPr="00147B95" w:rsidDel="00147B95">
          <w:rPr>
            <w:rFonts w:ascii="Times New Roman" w:hAnsi="Times New Roman" w:cs="TimesNewRoman"/>
            <w:sz w:val="24"/>
            <w:szCs w:val="24"/>
          </w:rPr>
          <w:tab/>
          <w:delText>** DO REVIEWER RESPONSES FIRST</w:delText>
        </w:r>
        <w:r w:rsidR="00E5305D" w:rsidRPr="00147B95" w:rsidDel="00147B95">
          <w:rPr>
            <w:rFonts w:ascii="Times New Roman" w:hAnsi="Times New Roman" w:cs="TimesNewRoman"/>
            <w:sz w:val="24"/>
            <w:szCs w:val="24"/>
          </w:rPr>
          <w:delText xml:space="preserve"> THEN WRITE SUMMARY HERE</w:delText>
        </w:r>
        <w:r w:rsidR="002B2E54" w:rsidRPr="00147B95" w:rsidDel="00147B95">
          <w:rPr>
            <w:rFonts w:ascii="Times New Roman" w:hAnsi="Times New Roman" w:cs="TimesNewRoman"/>
            <w:sz w:val="24"/>
            <w:szCs w:val="24"/>
          </w:rPr>
          <w:delText>?</w:delText>
        </w:r>
        <w:r w:rsidRPr="00147B95" w:rsidDel="00147B95">
          <w:rPr>
            <w:rFonts w:ascii="Times New Roman" w:hAnsi="Times New Roman" w:cs="TimesNewRoman"/>
            <w:sz w:val="24"/>
            <w:szCs w:val="24"/>
          </w:rPr>
          <w:delText xml:space="preserve"> **</w:delText>
        </w:r>
        <w:r w:rsidRPr="00147B95" w:rsidDel="00147B95">
          <w:rPr>
            <w:rFonts w:ascii="Times New Roman" w:hAnsi="Times New Roman" w:cs="TimesNewRoman"/>
            <w:sz w:val="24"/>
            <w:szCs w:val="24"/>
          </w:rPr>
          <w:tab/>
        </w:r>
      </w:del>
    </w:p>
    <w:p w:rsidR="0037625F" w:rsidRPr="00147B95" w:rsidDel="00147B95" w:rsidRDefault="0037625F" w:rsidP="009C7FBE">
      <w:pPr>
        <w:autoSpaceDE w:val="0"/>
        <w:autoSpaceDN w:val="0"/>
        <w:adjustRightInd w:val="0"/>
        <w:spacing w:after="0" w:line="240" w:lineRule="auto"/>
        <w:rPr>
          <w:del w:id="61" w:author="Samantha Ying" w:date="2012-05-16T14:35:00Z"/>
          <w:rFonts w:ascii="Times New Roman" w:hAnsi="Times New Roman" w:cs="TimesNewRoman"/>
          <w:sz w:val="24"/>
          <w:szCs w:val="24"/>
        </w:rPr>
      </w:pPr>
    </w:p>
    <w:p w:rsidR="006B0D37" w:rsidRPr="00147B95" w:rsidDel="00147B95" w:rsidRDefault="006B0D37" w:rsidP="009C7FBE">
      <w:pPr>
        <w:autoSpaceDE w:val="0"/>
        <w:autoSpaceDN w:val="0"/>
        <w:adjustRightInd w:val="0"/>
        <w:spacing w:after="0" w:line="240" w:lineRule="auto"/>
        <w:rPr>
          <w:del w:id="62" w:author="Samantha Ying" w:date="2012-05-16T14:35:00Z"/>
          <w:rFonts w:ascii="Times New Roman" w:hAnsi="Times New Roman" w:cs="TimesNewRoman"/>
          <w:sz w:val="24"/>
          <w:szCs w:val="24"/>
        </w:rPr>
      </w:pPr>
      <w:del w:id="63" w:author="Samantha Ying" w:date="2012-05-16T14:35:00Z">
        <w:r w:rsidRPr="00147B95" w:rsidDel="00147B95">
          <w:rPr>
            <w:rFonts w:ascii="Times New Roman" w:hAnsi="Times New Roman" w:cs="TimesNewRoman"/>
            <w:sz w:val="24"/>
            <w:szCs w:val="24"/>
          </w:rPr>
          <w:tab/>
          <w:delText>Changes Ed-5</w:delText>
        </w:r>
      </w:del>
    </w:p>
    <w:p w:rsidR="006439AB" w:rsidRPr="00147B95" w:rsidDel="00147B95" w:rsidRDefault="006439AB" w:rsidP="009C7FBE">
      <w:pPr>
        <w:autoSpaceDE w:val="0"/>
        <w:autoSpaceDN w:val="0"/>
        <w:adjustRightInd w:val="0"/>
        <w:spacing w:after="0" w:line="240" w:lineRule="auto"/>
        <w:rPr>
          <w:del w:id="64" w:author="Samantha Ying" w:date="2012-05-16T14:35:00Z"/>
          <w:rFonts w:ascii="Times New Roman" w:hAnsi="Times New Roman" w:cs="TimesNewRoman"/>
          <w:sz w:val="24"/>
          <w:szCs w:val="24"/>
        </w:rPr>
      </w:pPr>
    </w:p>
    <w:p w:rsidR="006439AB" w:rsidRPr="00147B95" w:rsidDel="00147B95" w:rsidRDefault="00E64088" w:rsidP="009C7FBE">
      <w:pPr>
        <w:autoSpaceDE w:val="0"/>
        <w:autoSpaceDN w:val="0"/>
        <w:adjustRightInd w:val="0"/>
        <w:spacing w:after="0" w:line="240" w:lineRule="auto"/>
        <w:rPr>
          <w:del w:id="65" w:author="Samantha Ying" w:date="2012-05-16T14:35:00Z"/>
          <w:rFonts w:ascii="Times New Roman" w:hAnsi="Times New Roman" w:cs="TimesNewRoman"/>
          <w:sz w:val="24"/>
          <w:szCs w:val="24"/>
        </w:rPr>
      </w:pPr>
      <w:del w:id="66" w:author="Samantha Ying" w:date="2012-05-16T14:35:00Z">
        <w:r w:rsidRPr="00147B95" w:rsidDel="00147B95">
          <w:rPr>
            <w:rFonts w:ascii="Times New Roman" w:hAnsi="Times New Roman" w:cs="TimesNewRoman"/>
            <w:sz w:val="24"/>
            <w:szCs w:val="24"/>
          </w:rPr>
          <w:delText>Comment Ed-5</w:delText>
        </w:r>
      </w:del>
    </w:p>
    <w:p w:rsidR="007B418B" w:rsidRPr="00147B95" w:rsidDel="00147B95" w:rsidRDefault="007B418B" w:rsidP="009C7FBE">
      <w:pPr>
        <w:autoSpaceDE w:val="0"/>
        <w:autoSpaceDN w:val="0"/>
        <w:adjustRightInd w:val="0"/>
        <w:spacing w:after="0" w:line="240" w:lineRule="auto"/>
        <w:rPr>
          <w:del w:id="67" w:author="Samantha Ying" w:date="2012-05-16T14:35:00Z"/>
          <w:rFonts w:ascii="Times New Roman" w:hAnsi="Times New Roman" w:cs="TimesNewRoman"/>
          <w:sz w:val="24"/>
          <w:szCs w:val="24"/>
        </w:rPr>
      </w:pPr>
      <w:del w:id="68" w:author="Samantha Ying" w:date="2012-05-16T14:35:00Z">
        <w:r w:rsidRPr="00147B95" w:rsidDel="00147B95">
          <w:rPr>
            <w:rFonts w:ascii="Times New Roman" w:hAnsi="Times New Roman" w:cs="TimesNewRoman"/>
            <w:sz w:val="24"/>
            <w:szCs w:val="24"/>
          </w:rPr>
          <w:delText>Data are needed for the temporal evolution of dissolved oxygen, lactate, and acetate in</w:delText>
        </w:r>
      </w:del>
    </w:p>
    <w:p w:rsidR="007B418B" w:rsidRPr="00147B95" w:rsidDel="00147B95" w:rsidRDefault="007B418B" w:rsidP="009C7FBE">
      <w:pPr>
        <w:autoSpaceDE w:val="0"/>
        <w:autoSpaceDN w:val="0"/>
        <w:adjustRightInd w:val="0"/>
        <w:spacing w:after="0" w:line="240" w:lineRule="auto"/>
        <w:rPr>
          <w:del w:id="69" w:author="Samantha Ying" w:date="2012-05-16T14:35:00Z"/>
          <w:rFonts w:ascii="Times New Roman" w:hAnsi="Times New Roman" w:cs="TimesNewRoman"/>
          <w:sz w:val="24"/>
          <w:szCs w:val="24"/>
        </w:rPr>
      </w:pPr>
      <w:del w:id="70" w:author="Samantha Ying" w:date="2012-05-16T14:35:00Z">
        <w:r w:rsidRPr="00147B95" w:rsidDel="00147B95">
          <w:rPr>
            <w:rFonts w:ascii="Times New Roman" w:hAnsi="Times New Roman" w:cs="TimesNewRoman"/>
            <w:sz w:val="24"/>
            <w:szCs w:val="24"/>
          </w:rPr>
          <w:delText>the effluent solution.</w:delText>
        </w:r>
      </w:del>
    </w:p>
    <w:p w:rsidR="0037625F" w:rsidRPr="00147B95" w:rsidDel="00147B95" w:rsidRDefault="0037625F" w:rsidP="009C7FBE">
      <w:pPr>
        <w:autoSpaceDE w:val="0"/>
        <w:autoSpaceDN w:val="0"/>
        <w:adjustRightInd w:val="0"/>
        <w:spacing w:after="0" w:line="240" w:lineRule="auto"/>
        <w:rPr>
          <w:del w:id="71" w:author="Samantha Ying" w:date="2012-05-16T14:35:00Z"/>
          <w:rFonts w:ascii="Times New Roman" w:hAnsi="Times New Roman" w:cs="TimesNewRoman"/>
          <w:sz w:val="24"/>
          <w:szCs w:val="24"/>
        </w:rPr>
      </w:pPr>
    </w:p>
    <w:p w:rsidR="0037625F" w:rsidRPr="00147B95" w:rsidDel="00147B95" w:rsidRDefault="00E64088" w:rsidP="009C7FBE">
      <w:pPr>
        <w:autoSpaceDE w:val="0"/>
        <w:autoSpaceDN w:val="0"/>
        <w:adjustRightInd w:val="0"/>
        <w:spacing w:after="0" w:line="240" w:lineRule="auto"/>
        <w:rPr>
          <w:del w:id="72" w:author="Samantha Ying" w:date="2012-05-16T14:35:00Z"/>
          <w:rFonts w:ascii="Times New Roman" w:hAnsi="Times New Roman" w:cs="TimesNewRoman"/>
          <w:sz w:val="24"/>
          <w:szCs w:val="24"/>
        </w:rPr>
      </w:pPr>
      <w:del w:id="73" w:author="Samantha Ying" w:date="2012-05-16T14:35:00Z">
        <w:r w:rsidRPr="00147B95" w:rsidDel="00147B95">
          <w:rPr>
            <w:rFonts w:ascii="Times New Roman" w:hAnsi="Times New Roman" w:cs="TimesNewRoman"/>
            <w:sz w:val="24"/>
            <w:szCs w:val="24"/>
          </w:rPr>
          <w:tab/>
          <w:delText>Response Ed-5</w:delText>
        </w:r>
      </w:del>
    </w:p>
    <w:p w:rsidR="006439AB" w:rsidRPr="00147B95" w:rsidDel="00147B95" w:rsidRDefault="0037625F" w:rsidP="00B4661E">
      <w:pPr>
        <w:autoSpaceDE w:val="0"/>
        <w:autoSpaceDN w:val="0"/>
        <w:adjustRightInd w:val="0"/>
        <w:spacing w:after="0" w:line="240" w:lineRule="auto"/>
        <w:ind w:left="720" w:hanging="720"/>
        <w:rPr>
          <w:del w:id="74" w:author="Samantha Ying" w:date="2012-05-16T14:35:00Z"/>
          <w:rFonts w:ascii="Times New Roman" w:hAnsi="Times New Roman" w:cs="TimesNewRoman"/>
          <w:sz w:val="24"/>
          <w:szCs w:val="24"/>
        </w:rPr>
      </w:pPr>
      <w:del w:id="75" w:author="Samantha Ying" w:date="2012-05-16T14:35:00Z">
        <w:r w:rsidRPr="00147B95" w:rsidDel="00147B95">
          <w:rPr>
            <w:rFonts w:ascii="Times New Roman" w:hAnsi="Times New Roman" w:cs="TimesNewRoman"/>
            <w:sz w:val="24"/>
            <w:szCs w:val="24"/>
          </w:rPr>
          <w:tab/>
        </w:r>
        <w:r w:rsidR="00B4661E" w:rsidRPr="00147B95" w:rsidDel="00147B95">
          <w:rPr>
            <w:rFonts w:ascii="Times New Roman" w:hAnsi="Times New Roman" w:cs="TimesNewRoman"/>
            <w:sz w:val="24"/>
            <w:szCs w:val="24"/>
          </w:rPr>
          <w:delText xml:space="preserve"> </w:delText>
        </w:r>
      </w:del>
    </w:p>
    <w:p w:rsidR="00E64088" w:rsidRPr="00147B95" w:rsidDel="00147B95" w:rsidRDefault="00E64088" w:rsidP="009C7FBE">
      <w:pPr>
        <w:autoSpaceDE w:val="0"/>
        <w:autoSpaceDN w:val="0"/>
        <w:adjustRightInd w:val="0"/>
        <w:spacing w:after="0" w:line="240" w:lineRule="auto"/>
        <w:rPr>
          <w:del w:id="76" w:author="Samantha Ying" w:date="2012-05-16T14:35:00Z"/>
          <w:rFonts w:ascii="Times New Roman" w:hAnsi="Times New Roman" w:cs="TimesNewRoman"/>
          <w:sz w:val="24"/>
          <w:szCs w:val="24"/>
        </w:rPr>
      </w:pPr>
    </w:p>
    <w:p w:rsidR="006439AB" w:rsidRPr="00147B95" w:rsidDel="00147B95" w:rsidRDefault="006439AB" w:rsidP="009C7FBE">
      <w:pPr>
        <w:autoSpaceDE w:val="0"/>
        <w:autoSpaceDN w:val="0"/>
        <w:adjustRightInd w:val="0"/>
        <w:spacing w:after="0" w:line="240" w:lineRule="auto"/>
        <w:rPr>
          <w:del w:id="77" w:author="Samantha Ying" w:date="2012-05-16T14:35:00Z"/>
          <w:rFonts w:ascii="Times New Roman" w:hAnsi="Times New Roman" w:cs="TimesNewRoman"/>
          <w:sz w:val="24"/>
          <w:szCs w:val="24"/>
        </w:rPr>
      </w:pPr>
      <w:del w:id="78" w:author="Samantha Ying" w:date="2012-05-16T14:35:00Z">
        <w:r w:rsidRPr="00147B95" w:rsidDel="00147B95">
          <w:rPr>
            <w:rFonts w:ascii="Times New Roman" w:hAnsi="Times New Roman" w:cs="TimesNewRoman"/>
            <w:sz w:val="24"/>
            <w:szCs w:val="24"/>
          </w:rPr>
          <w:delText>Comment Ed-7</w:delText>
        </w:r>
      </w:del>
    </w:p>
    <w:p w:rsidR="007B418B" w:rsidRPr="00147B95" w:rsidDel="00147B95" w:rsidRDefault="007B418B" w:rsidP="009C7FBE">
      <w:pPr>
        <w:autoSpaceDE w:val="0"/>
        <w:autoSpaceDN w:val="0"/>
        <w:adjustRightInd w:val="0"/>
        <w:spacing w:after="0" w:line="240" w:lineRule="auto"/>
        <w:rPr>
          <w:del w:id="79" w:author="Samantha Ying" w:date="2012-05-16T14:35:00Z"/>
          <w:rFonts w:ascii="Times New Roman" w:hAnsi="Times New Roman" w:cs="TimesNewRoman"/>
          <w:sz w:val="24"/>
          <w:szCs w:val="24"/>
        </w:rPr>
      </w:pPr>
      <w:del w:id="80" w:author="Samantha Ying" w:date="2012-05-16T14:35:00Z">
        <w:r w:rsidRPr="00147B95" w:rsidDel="00147B95">
          <w:rPr>
            <w:rFonts w:ascii="Times New Roman" w:hAnsi="Times New Roman" w:cs="TimesNewRoman"/>
            <w:sz w:val="24"/>
            <w:szCs w:val="24"/>
          </w:rPr>
          <w:delText>Why did the dissolved As concentration in the effluent decrease over time? This is not</w:delText>
        </w:r>
      </w:del>
    </w:p>
    <w:p w:rsidR="00A07984" w:rsidRPr="00147B95" w:rsidDel="00147B95" w:rsidRDefault="007B418B" w:rsidP="009C7FBE">
      <w:pPr>
        <w:spacing w:after="0" w:line="240" w:lineRule="auto"/>
        <w:rPr>
          <w:del w:id="81" w:author="Samantha Ying" w:date="2012-05-16T14:35:00Z"/>
          <w:rFonts w:ascii="Times New Roman" w:hAnsi="Times New Roman" w:cs="TimesNewRoman"/>
          <w:sz w:val="24"/>
          <w:szCs w:val="24"/>
        </w:rPr>
      </w:pPr>
      <w:del w:id="82" w:author="Samantha Ying" w:date="2012-05-16T14:35:00Z">
        <w:r w:rsidRPr="00147B95" w:rsidDel="00147B95">
          <w:rPr>
            <w:rFonts w:ascii="Times New Roman" w:hAnsi="Times New Roman" w:cs="TimesNewRoman"/>
            <w:sz w:val="24"/>
            <w:szCs w:val="24"/>
          </w:rPr>
          <w:delText>clear.</w:delText>
        </w:r>
      </w:del>
    </w:p>
    <w:p w:rsidR="0037625F" w:rsidRPr="00147B95" w:rsidDel="00147B95" w:rsidRDefault="0037625F" w:rsidP="009C7FBE">
      <w:pPr>
        <w:spacing w:after="0" w:line="240" w:lineRule="auto"/>
        <w:rPr>
          <w:del w:id="83" w:author="Samantha Ying" w:date="2012-05-16T14:35:00Z"/>
          <w:rFonts w:ascii="Times New Roman" w:hAnsi="Times New Roman" w:cs="TimesNewRoman"/>
          <w:sz w:val="24"/>
          <w:szCs w:val="24"/>
        </w:rPr>
      </w:pPr>
    </w:p>
    <w:p w:rsidR="0037625F" w:rsidRPr="00147B95" w:rsidDel="00147B95" w:rsidRDefault="0037625F" w:rsidP="009C7FBE">
      <w:pPr>
        <w:spacing w:after="0" w:line="240" w:lineRule="auto"/>
        <w:rPr>
          <w:del w:id="84" w:author="Samantha Ying" w:date="2012-05-16T14:35:00Z"/>
          <w:rFonts w:ascii="Times New Roman" w:hAnsi="Times New Roman" w:cs="TimesNewRoman"/>
          <w:sz w:val="24"/>
          <w:szCs w:val="24"/>
        </w:rPr>
      </w:pPr>
      <w:del w:id="85" w:author="Samantha Ying" w:date="2012-05-16T14:35:00Z">
        <w:r w:rsidRPr="00147B95" w:rsidDel="00147B95">
          <w:rPr>
            <w:rFonts w:ascii="Times New Roman" w:hAnsi="Times New Roman" w:cs="TimesNewRoman"/>
            <w:sz w:val="24"/>
            <w:szCs w:val="24"/>
          </w:rPr>
          <w:tab/>
        </w:r>
        <w:r w:rsidR="00CF5A7E" w:rsidRPr="00147B95" w:rsidDel="00147B95">
          <w:rPr>
            <w:rFonts w:ascii="Times New Roman" w:hAnsi="Times New Roman" w:cs="TimesNewRoman"/>
            <w:sz w:val="24"/>
            <w:szCs w:val="24"/>
          </w:rPr>
          <w:delText>Response Ed-7</w:delText>
        </w:r>
      </w:del>
    </w:p>
    <w:p w:rsidR="006439AB" w:rsidRPr="00147B95" w:rsidDel="00147B95" w:rsidRDefault="00CF5A7E" w:rsidP="009C7FBE">
      <w:pPr>
        <w:spacing w:after="0" w:line="240" w:lineRule="auto"/>
        <w:rPr>
          <w:del w:id="86" w:author="Samantha Ying" w:date="2012-05-16T14:35:00Z"/>
          <w:rFonts w:ascii="Times New Roman" w:hAnsi="Times New Roman" w:cs="TimesNewRoman"/>
          <w:sz w:val="24"/>
          <w:szCs w:val="24"/>
        </w:rPr>
      </w:pPr>
      <w:del w:id="87" w:author="Samantha Ying" w:date="2012-05-16T14:35:00Z">
        <w:r w:rsidRPr="00147B95" w:rsidDel="00147B95">
          <w:rPr>
            <w:rFonts w:ascii="Times New Roman" w:hAnsi="Times New Roman" w:cs="TimesNewRoman"/>
            <w:sz w:val="24"/>
            <w:szCs w:val="24"/>
          </w:rPr>
          <w:tab/>
        </w:r>
        <w:r w:rsidR="00E64088" w:rsidRPr="00147B95" w:rsidDel="00147B95">
          <w:rPr>
            <w:rFonts w:ascii="Times New Roman" w:hAnsi="Times New Roman" w:cs="TimesNewRoman"/>
            <w:sz w:val="24"/>
            <w:szCs w:val="24"/>
          </w:rPr>
          <w:delText>Abiotic desorption. Take information from kate’s data.</w:delText>
        </w:r>
        <w:r w:rsidR="00F576DE" w:rsidRPr="00147B95" w:rsidDel="00147B95">
          <w:rPr>
            <w:rFonts w:ascii="Times New Roman" w:hAnsi="Times New Roman" w:cs="TimesNewRoman"/>
            <w:sz w:val="24"/>
            <w:szCs w:val="24"/>
          </w:rPr>
          <w:delText xml:space="preserve"> </w:delText>
        </w:r>
      </w:del>
    </w:p>
    <w:p w:rsidR="007F4094" w:rsidRPr="00147B95" w:rsidRDefault="00147B95" w:rsidP="009C7FBE">
      <w:pPr>
        <w:autoSpaceDE w:val="0"/>
        <w:autoSpaceDN w:val="0"/>
        <w:adjustRightInd w:val="0"/>
        <w:spacing w:after="0" w:line="240" w:lineRule="auto"/>
        <w:rPr>
          <w:rFonts w:ascii="Times New Roman" w:hAnsi="Times New Roman" w:cs="TimesNewRoman"/>
          <w:sz w:val="24"/>
          <w:szCs w:val="24"/>
        </w:rPr>
      </w:pPr>
      <w:ins w:id="88" w:author="Samantha Ying" w:date="2012-05-16T14:35:00Z">
        <w:r w:rsidRPr="00147B95">
          <w:rPr>
            <w:rFonts w:ascii="Times New Roman" w:hAnsi="Times New Roman" w:cs="TimesNewRoman"/>
            <w:sz w:val="24"/>
            <w:szCs w:val="24"/>
          </w:rPr>
          <w:t>Write something here about how all the points from the AE were addressed</w:t>
        </w:r>
      </w:ins>
    </w:p>
    <w:p w:rsidR="007F4094" w:rsidRPr="0011516A" w:rsidRDefault="007F4094" w:rsidP="009C7FBE">
      <w:pPr>
        <w:autoSpaceDE w:val="0"/>
        <w:autoSpaceDN w:val="0"/>
        <w:adjustRightInd w:val="0"/>
        <w:spacing w:after="0" w:line="240" w:lineRule="auto"/>
        <w:rPr>
          <w:rFonts w:ascii="Times New Roman" w:hAnsi="Times New Roman" w:cs="TimesNew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New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NewRoman"/>
          <w:sz w:val="24"/>
          <w:szCs w:val="24"/>
        </w:rPr>
      </w:pPr>
    </w:p>
    <w:p w:rsidR="007F4094" w:rsidRPr="0011516A" w:rsidRDefault="00886527" w:rsidP="00C61FBD">
      <w:pPr>
        <w:spacing w:line="240" w:lineRule="auto"/>
        <w:rPr>
          <w:rFonts w:ascii="Times New Roman" w:hAnsi="Times New Roman" w:cs="Times New Roman"/>
          <w:b/>
          <w:sz w:val="24"/>
          <w:szCs w:val="24"/>
          <w:u w:val="single"/>
        </w:rPr>
      </w:pPr>
      <w:r w:rsidRPr="0011516A">
        <w:rPr>
          <w:rFonts w:ascii="Times New Roman" w:hAnsi="Times New Roman" w:cs="TimesNewRoman"/>
          <w:sz w:val="24"/>
          <w:szCs w:val="24"/>
        </w:rPr>
        <w:br w:type="page"/>
      </w:r>
      <w:r w:rsidR="007F4094" w:rsidRPr="0011516A">
        <w:rPr>
          <w:rFonts w:ascii="Times New Roman" w:hAnsi="Times New Roman" w:cs="Times New Roman"/>
          <w:b/>
          <w:sz w:val="24"/>
          <w:szCs w:val="24"/>
          <w:u w:val="single"/>
        </w:rPr>
        <w:t>REVIEWER 1</w:t>
      </w: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1-1</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general, the manuscript leaves the impression of having been submitted in immature state and</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that more time should have been spent on data interpretation and manuscript writing/polishing.</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many places, the text is hard to read. Information is packed into overly long sentences, where</w:t>
      </w:r>
    </w:p>
    <w:p w:rsidR="007F4094"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beginning and end seem not always to fit logically or grammatically. </w:t>
      </w:r>
    </w:p>
    <w:p w:rsidR="007F4094" w:rsidRPr="0011516A" w:rsidRDefault="007F4094" w:rsidP="009C7FBE">
      <w:pPr>
        <w:autoSpaceDE w:val="0"/>
        <w:autoSpaceDN w:val="0"/>
        <w:adjustRightInd w:val="0"/>
        <w:spacing w:after="0" w:line="240" w:lineRule="auto"/>
        <w:rPr>
          <w:rFonts w:ascii="Times New Roman" w:hAnsi="Times New Roman" w:cs="Times New 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w:t>
      </w:r>
      <w:ins w:id="89" w:author="Samantha Ying" w:date="2012-05-17T11:35:00Z">
        <w:r w:rsidR="006E7661">
          <w:rPr>
            <w:rFonts w:ascii="Times New Roman" w:hAnsi="Times New Roman" w:cs="Times New Roman"/>
            <w:b/>
            <w:sz w:val="24"/>
            <w:szCs w:val="24"/>
          </w:rPr>
          <w:t xml:space="preserve"> DONE</w:t>
        </w:r>
      </w:ins>
    </w:p>
    <w:p w:rsidR="007F4094" w:rsidRPr="0011516A" w:rsidRDefault="007F4094"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t>We have re-written portions of the manuscript following the specific comments provided by the reviewers as described below.</w:t>
      </w:r>
    </w:p>
    <w:p w:rsidR="007F4094" w:rsidRPr="0011516A" w:rsidRDefault="007F4094" w:rsidP="009C7FBE">
      <w:pPr>
        <w:autoSpaceDE w:val="0"/>
        <w:autoSpaceDN w:val="0"/>
        <w:adjustRightInd w:val="0"/>
        <w:spacing w:after="0" w:line="240" w:lineRule="auto"/>
        <w:rPr>
          <w:rFonts w:ascii="Times New Roman" w:hAnsi="Times New Roman" w:cs="Times New Roman"/>
          <w:sz w:val="24"/>
          <w:szCs w:val="24"/>
        </w:rPr>
      </w:pPr>
    </w:p>
    <w:p w:rsidR="007F4094" w:rsidRPr="0011516A" w:rsidRDefault="007F4094"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w:t>
      </w:r>
    </w:p>
    <w:p w:rsidR="007F4094" w:rsidRPr="0011516A" w:rsidRDefault="007F4094"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t>Please refer</w:t>
      </w:r>
      <w:r w:rsidR="00531059" w:rsidRPr="0011516A">
        <w:rPr>
          <w:rFonts w:ascii="Times New Roman" w:hAnsi="Times New Roman" w:cs="Times New Roman"/>
          <w:sz w:val="24"/>
          <w:szCs w:val="24"/>
        </w:rPr>
        <w:t xml:space="preserve"> to changes made in response to related comments</w:t>
      </w:r>
      <w:r w:rsidR="00982CE8">
        <w:rPr>
          <w:rFonts w:ascii="Times New Roman" w:hAnsi="Times New Roman" w:cs="Times New Roman"/>
          <w:sz w:val="24"/>
          <w:szCs w:val="24"/>
        </w:rPr>
        <w:t xml:space="preserve"> (below)</w:t>
      </w:r>
      <w:r w:rsidR="00531059" w:rsidRPr="0011516A">
        <w:rPr>
          <w:rFonts w:ascii="Times New Roman" w:hAnsi="Times New Roman" w:cs="Times New Roman"/>
          <w:sz w:val="24"/>
          <w:szCs w:val="24"/>
        </w:rPr>
        <w:t xml:space="preserve"> regarding writing style and editing from both reviewers.</w:t>
      </w:r>
    </w:p>
    <w:p w:rsidR="007F4094" w:rsidRPr="0011516A" w:rsidRDefault="007F4094" w:rsidP="009C7FBE">
      <w:pPr>
        <w:autoSpaceDE w:val="0"/>
        <w:autoSpaceDN w:val="0"/>
        <w:adjustRightInd w:val="0"/>
        <w:spacing w:after="0" w:line="240" w:lineRule="auto"/>
        <w:rPr>
          <w:rFonts w:ascii="Times New Roman" w:hAnsi="Times New Roman" w:cs="Times New Roman"/>
          <w:sz w:val="24"/>
          <w:szCs w:val="24"/>
        </w:rPr>
      </w:pPr>
    </w:p>
    <w:p w:rsidR="00531059" w:rsidRPr="0011516A" w:rsidRDefault="00531059"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1-2</w:t>
      </w:r>
    </w:p>
    <w:p w:rsidR="00531059"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The format of the</w:t>
      </w:r>
      <w:r w:rsidR="00531059" w:rsidRPr="0011516A">
        <w:rPr>
          <w:rFonts w:ascii="Times New Roman" w:hAnsi="Times New Roman" w:cs="Times New Roman"/>
          <w:sz w:val="24"/>
          <w:szCs w:val="24"/>
        </w:rPr>
        <w:t xml:space="preserve"> </w:t>
      </w:r>
      <w:r w:rsidRPr="0011516A">
        <w:rPr>
          <w:rFonts w:ascii="Times New Roman" w:hAnsi="Times New Roman" w:cs="Times New Roman"/>
          <w:sz w:val="24"/>
          <w:szCs w:val="24"/>
        </w:rPr>
        <w:t>bibliographic list is far from GCA requirements</w:t>
      </w:r>
      <w:r w:rsidR="00531059" w:rsidRPr="0011516A">
        <w:rPr>
          <w:rFonts w:ascii="Times New Roman" w:hAnsi="Times New Roman" w:cs="Times New Roman"/>
          <w:sz w:val="24"/>
          <w:szCs w:val="24"/>
        </w:rPr>
        <w:t>.</w:t>
      </w:r>
    </w:p>
    <w:p w:rsidR="00531059" w:rsidRPr="0011516A" w:rsidRDefault="00531059" w:rsidP="009C7FBE">
      <w:pPr>
        <w:autoSpaceDE w:val="0"/>
        <w:autoSpaceDN w:val="0"/>
        <w:adjustRightInd w:val="0"/>
        <w:spacing w:after="0" w:line="240" w:lineRule="auto"/>
        <w:rPr>
          <w:rFonts w:ascii="Times New Roman" w:hAnsi="Times New Roman" w:cs="Times New Roman"/>
          <w:sz w:val="24"/>
          <w:szCs w:val="24"/>
        </w:rPr>
      </w:pPr>
    </w:p>
    <w:p w:rsidR="00531059" w:rsidRPr="0011516A" w:rsidRDefault="00531059"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1-2</w:t>
      </w:r>
    </w:p>
    <w:p w:rsidR="00531059" w:rsidRPr="0011516A" w:rsidRDefault="009E45C2"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t>Agreed</w:t>
      </w:r>
      <w:r w:rsidR="00531059" w:rsidRPr="0011516A">
        <w:rPr>
          <w:rFonts w:ascii="Times New Roman" w:hAnsi="Times New Roman" w:cs="Times New Roman"/>
          <w:sz w:val="24"/>
          <w:szCs w:val="24"/>
        </w:rPr>
        <w:t>.</w:t>
      </w:r>
      <w:r w:rsidR="00531059" w:rsidRPr="0011516A">
        <w:rPr>
          <w:rFonts w:ascii="Times New Roman" w:hAnsi="Times New Roman" w:cs="Times New Roman"/>
          <w:sz w:val="24"/>
          <w:szCs w:val="24"/>
        </w:rPr>
        <w:tab/>
      </w:r>
      <w:r w:rsidR="00531059" w:rsidRPr="0011516A">
        <w:rPr>
          <w:rFonts w:ascii="Times New Roman" w:hAnsi="Times New Roman" w:cs="Times New Roman"/>
          <w:sz w:val="24"/>
          <w:szCs w:val="24"/>
        </w:rPr>
        <w:tab/>
      </w:r>
    </w:p>
    <w:p w:rsidR="00531059" w:rsidRPr="0011516A" w:rsidRDefault="00531059"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r>
    </w:p>
    <w:p w:rsidR="00531059" w:rsidRPr="0011516A" w:rsidRDefault="00531059" w:rsidP="009C7FBE">
      <w:pPr>
        <w:autoSpaceDE w:val="0"/>
        <w:autoSpaceDN w:val="0"/>
        <w:adjustRightInd w:val="0"/>
        <w:spacing w:after="0" w:line="240" w:lineRule="auto"/>
        <w:ind w:firstLine="720"/>
        <w:rPr>
          <w:rFonts w:ascii="Times New Roman" w:hAnsi="Times New Roman" w:cs="Times New Roman"/>
          <w:b/>
          <w:sz w:val="24"/>
          <w:szCs w:val="24"/>
        </w:rPr>
      </w:pPr>
      <w:r w:rsidRPr="0011516A">
        <w:rPr>
          <w:rFonts w:ascii="Times New Roman" w:hAnsi="Times New Roman" w:cs="Times New Roman"/>
          <w:b/>
          <w:sz w:val="24"/>
          <w:szCs w:val="24"/>
        </w:rPr>
        <w:t>Changes 1-2</w:t>
      </w:r>
      <w:ins w:id="90" w:author="Samantha Ying" w:date="2012-05-16T17:47:00Z">
        <w:r w:rsidR="00B70E32">
          <w:rPr>
            <w:rFonts w:ascii="Times New Roman" w:hAnsi="Times New Roman" w:cs="Times New Roman"/>
            <w:b/>
            <w:sz w:val="24"/>
            <w:szCs w:val="24"/>
          </w:rPr>
          <w:t xml:space="preserve"> DONE</w:t>
        </w:r>
      </w:ins>
    </w:p>
    <w:p w:rsidR="00531059" w:rsidRPr="0011516A" w:rsidRDefault="00531059" w:rsidP="009C7FBE">
      <w:pPr>
        <w:autoSpaceDE w:val="0"/>
        <w:autoSpaceDN w:val="0"/>
        <w:adjustRightInd w:val="0"/>
        <w:spacing w:after="0" w:line="240" w:lineRule="auto"/>
        <w:ind w:left="720"/>
        <w:rPr>
          <w:rFonts w:ascii="Times New Roman" w:hAnsi="Times New Roman" w:cs="Times New Roman"/>
          <w:sz w:val="24"/>
          <w:szCs w:val="24"/>
        </w:rPr>
      </w:pPr>
      <w:r w:rsidRPr="0011516A">
        <w:rPr>
          <w:rFonts w:ascii="Times New Roman" w:hAnsi="Times New Roman" w:cs="Times New Roman"/>
          <w:sz w:val="24"/>
          <w:szCs w:val="24"/>
        </w:rPr>
        <w:t xml:space="preserve">We have </w:t>
      </w:r>
      <w:r w:rsidR="000E4B4A" w:rsidRPr="0011516A">
        <w:rPr>
          <w:rFonts w:ascii="Times New Roman" w:hAnsi="Times New Roman" w:cs="Times New Roman"/>
          <w:sz w:val="24"/>
          <w:szCs w:val="24"/>
        </w:rPr>
        <w:t xml:space="preserve">edited the bibliography </w:t>
      </w:r>
      <w:r w:rsidRPr="0011516A">
        <w:rPr>
          <w:rFonts w:ascii="Times New Roman" w:hAnsi="Times New Roman" w:cs="Times New Roman"/>
          <w:sz w:val="24"/>
          <w:szCs w:val="24"/>
        </w:rPr>
        <w:t>list and correct</w:t>
      </w:r>
      <w:r w:rsidR="000E4B4A" w:rsidRPr="0011516A">
        <w:rPr>
          <w:rFonts w:ascii="Times New Roman" w:hAnsi="Times New Roman" w:cs="Times New Roman"/>
          <w:sz w:val="24"/>
          <w:szCs w:val="24"/>
        </w:rPr>
        <w:t>ed</w:t>
      </w:r>
      <w:r w:rsidRPr="0011516A">
        <w:rPr>
          <w:rFonts w:ascii="Times New Roman" w:hAnsi="Times New Roman" w:cs="Times New Roman"/>
          <w:sz w:val="24"/>
          <w:szCs w:val="24"/>
        </w:rPr>
        <w:t xml:space="preserve"> all formatting mistakes following GCA guidelines.</w:t>
      </w:r>
    </w:p>
    <w:p w:rsidR="00531059" w:rsidRPr="0011516A" w:rsidRDefault="00531059" w:rsidP="009C7FBE">
      <w:pPr>
        <w:autoSpaceDE w:val="0"/>
        <w:autoSpaceDN w:val="0"/>
        <w:adjustRightInd w:val="0"/>
        <w:spacing w:after="0" w:line="240" w:lineRule="auto"/>
        <w:rPr>
          <w:rFonts w:ascii="Times New Roman" w:hAnsi="Times New Roman" w:cs="Times New Roman"/>
          <w:sz w:val="24"/>
          <w:szCs w:val="24"/>
        </w:rPr>
      </w:pPr>
    </w:p>
    <w:p w:rsidR="00F97CBF" w:rsidRPr="0011516A" w:rsidRDefault="00F97CBF" w:rsidP="009C7FBE">
      <w:pPr>
        <w:autoSpaceDE w:val="0"/>
        <w:autoSpaceDN w:val="0"/>
        <w:adjustRightInd w:val="0"/>
        <w:spacing w:after="0" w:line="240" w:lineRule="auto"/>
        <w:rPr>
          <w:rFonts w:ascii="Times New Roman" w:hAnsi="Times New Roman" w:cs="Times New Roman"/>
          <w:sz w:val="24"/>
          <w:szCs w:val="24"/>
        </w:rPr>
      </w:pPr>
    </w:p>
    <w:p w:rsidR="00531059" w:rsidRPr="0011516A" w:rsidRDefault="0004584F"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1-3</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The most critical point in this manuscript is that the authors do not provide a more quantitative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discussion and interpretation of their results based on imposed solution chemistry, mass transport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constraints, and microbial transformation rates (maybe even in a reactive transport model) - and</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implications for the generalization of their results to different types of redox-dynamic soils</w:t>
      </w:r>
    </w:p>
    <w:p w:rsidR="00C318AC"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(gleys, pseudogleys, etc). </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1-3</w:t>
      </w:r>
    </w:p>
    <w:p w:rsidR="003C215D" w:rsidRPr="0011516A" w:rsidRDefault="006227CE"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b/>
          <w:sz w:val="24"/>
          <w:szCs w:val="24"/>
        </w:rPr>
        <w:tab/>
      </w:r>
      <w:r w:rsidR="004C7B88" w:rsidRPr="0011516A">
        <w:rPr>
          <w:rFonts w:ascii="Times New Roman" w:hAnsi="Times New Roman" w:cs="Times New Roman"/>
          <w:sz w:val="24"/>
          <w:szCs w:val="24"/>
        </w:rPr>
        <w:t>We agree that providing more quantitative discussion helps clarify the explanation of chemical mechanisms within the aggregate system.</w:t>
      </w:r>
      <w:r w:rsidR="003C215D" w:rsidRPr="0011516A">
        <w:rPr>
          <w:rFonts w:ascii="Times New Roman" w:hAnsi="Times New Roman" w:cs="Times New Roman"/>
          <w:sz w:val="24"/>
          <w:szCs w:val="24"/>
        </w:rPr>
        <w:t xml:space="preserve"> </w:t>
      </w:r>
      <w:r w:rsidR="00982CE8">
        <w:rPr>
          <w:rFonts w:ascii="Times New Roman" w:hAnsi="Times New Roman" w:cs="Times New Roman"/>
          <w:sz w:val="24"/>
          <w:szCs w:val="24"/>
        </w:rPr>
        <w:t>We now</w:t>
      </w:r>
      <w:r w:rsidR="00E073BA" w:rsidRPr="0011516A">
        <w:rPr>
          <w:rFonts w:ascii="Times New Roman" w:hAnsi="Times New Roman" w:cs="Times New Roman"/>
          <w:sz w:val="24"/>
          <w:szCs w:val="24"/>
        </w:rPr>
        <w:t xml:space="preserve"> calculate</w:t>
      </w:r>
      <w:ins w:id="91" w:author="Samantha Ying" w:date="2012-05-17T09:49:00Z">
        <w:r w:rsidR="006A28E7">
          <w:rPr>
            <w:rFonts w:ascii="Times New Roman" w:hAnsi="Times New Roman" w:cs="Times New Roman"/>
            <w:sz w:val="24"/>
            <w:szCs w:val="24"/>
          </w:rPr>
          <w:t>d</w:t>
        </w:r>
      </w:ins>
      <w:r w:rsidR="00E073BA" w:rsidRPr="0011516A">
        <w:rPr>
          <w:rFonts w:ascii="Times New Roman" w:hAnsi="Times New Roman" w:cs="Times New Roman"/>
          <w:sz w:val="24"/>
          <w:szCs w:val="24"/>
        </w:rPr>
        <w:t xml:space="preserve"> electron flow within the reactors</w:t>
      </w:r>
      <w:r w:rsidR="006C05DE" w:rsidRPr="0011516A">
        <w:rPr>
          <w:rFonts w:ascii="Times New Roman" w:hAnsi="Times New Roman" w:cs="Times New Roman"/>
          <w:sz w:val="24"/>
          <w:szCs w:val="24"/>
        </w:rPr>
        <w:t xml:space="preserve"> using a mass balance and electron balance </w:t>
      </w:r>
      <w:r w:rsidR="00982CE8">
        <w:rPr>
          <w:rFonts w:ascii="Times New Roman" w:hAnsi="Times New Roman" w:cs="Times New Roman"/>
          <w:sz w:val="24"/>
          <w:szCs w:val="24"/>
        </w:rPr>
        <w:t>approach, thus deciphering</w:t>
      </w:r>
      <w:r w:rsidR="00E073BA" w:rsidRPr="0011516A">
        <w:rPr>
          <w:rFonts w:ascii="Times New Roman" w:hAnsi="Times New Roman" w:cs="Times New Roman"/>
          <w:sz w:val="24"/>
          <w:szCs w:val="24"/>
        </w:rPr>
        <w:t xml:space="preserve"> the amount of lactate used for O</w:t>
      </w:r>
      <w:r w:rsidR="00E073BA" w:rsidRPr="0011516A">
        <w:rPr>
          <w:rFonts w:ascii="Times New Roman" w:hAnsi="Times New Roman" w:cs="Times New Roman"/>
          <w:sz w:val="24"/>
          <w:szCs w:val="24"/>
          <w:vertAlign w:val="subscript"/>
        </w:rPr>
        <w:t>2</w:t>
      </w:r>
      <w:r w:rsidR="00E073BA" w:rsidRPr="0011516A">
        <w:rPr>
          <w:rFonts w:ascii="Times New Roman" w:hAnsi="Times New Roman" w:cs="Times New Roman"/>
          <w:sz w:val="24"/>
          <w:szCs w:val="24"/>
        </w:rPr>
        <w:t xml:space="preserve"> respiration versus Fe</w:t>
      </w:r>
      <w:r w:rsidR="000D1EF0" w:rsidRPr="0011516A">
        <w:rPr>
          <w:rFonts w:ascii="Times New Roman" w:hAnsi="Times New Roman" w:cs="Times New Roman"/>
          <w:sz w:val="24"/>
          <w:szCs w:val="24"/>
        </w:rPr>
        <w:t>/Mn oxide and As(V) respiration.</w:t>
      </w:r>
    </w:p>
    <w:p w:rsidR="00A7494D" w:rsidRPr="0011516A" w:rsidRDefault="00A7494D" w:rsidP="009C7FBE">
      <w:pPr>
        <w:autoSpaceDE w:val="0"/>
        <w:autoSpaceDN w:val="0"/>
        <w:adjustRightInd w:val="0"/>
        <w:spacing w:after="0" w:line="240" w:lineRule="auto"/>
        <w:rPr>
          <w:rFonts w:ascii="Times New Roman" w:hAnsi="Times New Roman" w:cs="Times New Roman"/>
          <w:b/>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1-3</w:t>
      </w:r>
    </w:p>
    <w:p w:rsidR="00966F8B" w:rsidRPr="0011516A" w:rsidRDefault="003C215D"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t>We've added a small discussion describing the electron balance within the reactors using lactate/acetate,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Fe(II), Mn(II), and As(III) concentrations over time. Details of the calculations and justifications are provided below based on specific reviewer comments regarding this topic. </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A7494D" w:rsidRPr="0011516A" w:rsidRDefault="00A7494D"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1-4</w:t>
      </w:r>
    </w:p>
    <w:p w:rsidR="00C318AC"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Notably, in all the experiments with aerated solution, the dissolved O</w:t>
      </w:r>
      <w:r w:rsidR="0022592E" w:rsidRPr="0022592E">
        <w:rPr>
          <w:rFonts w:ascii="Times New Roman" w:hAnsi="Times New Roman" w:cs="Times New Roman"/>
          <w:sz w:val="24"/>
          <w:szCs w:val="24"/>
          <w:vertAlign w:val="subscript"/>
        </w:rPr>
        <w:t>2</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concentration was not sufficient for degradation of the added lactate (3 mM). Since both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and</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lactate have to diffuse into the aggregates, the experimental setup was thus biased towards the</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development of reductive conditions in the interior of aggregates, irrespective of whether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was</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present in solution or not.</w:t>
      </w:r>
      <w:r w:rsidR="00CD08F4" w:rsidRPr="0011516A">
        <w:rPr>
          <w:rFonts w:ascii="Times New Roman" w:hAnsi="Times New Roman" w:cs="Times New Roman"/>
          <w:sz w:val="24"/>
          <w:szCs w:val="24"/>
        </w:rPr>
        <w:t xml:space="preserve"> Drastically different system behavior might have been observed at lower (and more realistic?) lactate concentrations, where a larger fraction (or even all) lactate could have been respired aerobically. This point is not discussed at all. </w:t>
      </w:r>
      <w:r w:rsidRPr="0011516A">
        <w:rPr>
          <w:rFonts w:ascii="Times New Roman" w:hAnsi="Times New Roman" w:cs="Times New Roman"/>
          <w:sz w:val="24"/>
          <w:szCs w:val="24"/>
        </w:rPr>
        <w:t xml:space="preserve"> </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6227CE" w:rsidRPr="0011516A" w:rsidRDefault="006227C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1-4</w:t>
      </w:r>
      <w:r w:rsidR="006A4364">
        <w:rPr>
          <w:rFonts w:ascii="Times New Roman" w:hAnsi="Times New Roman" w:cs="Times New Roman"/>
          <w:b/>
          <w:sz w:val="24"/>
          <w:szCs w:val="24"/>
        </w:rPr>
        <w:t xml:space="preserve"> </w:t>
      </w:r>
      <w:ins w:id="92" w:author="Samantha Ying" w:date="2012-05-17T11:35:00Z">
        <w:r w:rsidR="006E7661">
          <w:rPr>
            <w:rFonts w:ascii="Times New Roman" w:hAnsi="Times New Roman" w:cs="Times New Roman"/>
            <w:b/>
            <w:sz w:val="24"/>
            <w:szCs w:val="24"/>
          </w:rPr>
          <w:t>DONE</w:t>
        </w:r>
      </w:ins>
      <w:del w:id="93" w:author="Samantha Ying" w:date="2012-05-16T14:36:00Z">
        <w:r w:rsidR="006A4364" w:rsidDel="00147B95">
          <w:rPr>
            <w:rFonts w:ascii="Times New Roman" w:hAnsi="Times New Roman" w:cs="Times New Roman"/>
            <w:b/>
            <w:sz w:val="24"/>
            <w:szCs w:val="24"/>
          </w:rPr>
          <w:delText>** SCOTT I SOUND A LITT</w:delText>
        </w:r>
        <w:r w:rsidR="00041B7B" w:rsidDel="00147B95">
          <w:rPr>
            <w:rFonts w:ascii="Times New Roman" w:hAnsi="Times New Roman" w:cs="Times New Roman"/>
            <w:b/>
            <w:sz w:val="24"/>
            <w:szCs w:val="24"/>
          </w:rPr>
          <w:delText>LE</w:delText>
        </w:r>
        <w:r w:rsidR="006A4364" w:rsidDel="00147B95">
          <w:rPr>
            <w:rFonts w:ascii="Times New Roman" w:hAnsi="Times New Roman" w:cs="Times New Roman"/>
            <w:b/>
            <w:sz w:val="24"/>
            <w:szCs w:val="24"/>
          </w:rPr>
          <w:delText xml:space="preserve"> BITCHY HERE **</w:delText>
        </w:r>
      </w:del>
      <w:ins w:id="94" w:author="fendorf" w:date="2012-05-12T23:24:00Z">
        <w:del w:id="95" w:author="Samantha Ying" w:date="2012-05-16T14:36:00Z">
          <w:r w:rsidR="00982CE8" w:rsidDel="00147B95">
            <w:rPr>
              <w:rFonts w:ascii="Times New Roman" w:hAnsi="Times New Roman" w:cs="Times New Roman"/>
              <w:b/>
              <w:sz w:val="24"/>
              <w:szCs w:val="24"/>
            </w:rPr>
            <w:delText xml:space="preserve">  No, just pointed.</w:delText>
          </w:r>
        </w:del>
      </w:ins>
    </w:p>
    <w:p w:rsidR="00390F92" w:rsidRPr="0011516A" w:rsidRDefault="00534848" w:rsidP="009C7FBE">
      <w:pPr>
        <w:autoSpaceDE w:val="0"/>
        <w:autoSpaceDN w:val="0"/>
        <w:adjustRightInd w:val="0"/>
        <w:spacing w:after="0" w:line="240" w:lineRule="auto"/>
        <w:ind w:left="720"/>
        <w:rPr>
          <w:rFonts w:ascii="Times New Roman" w:hAnsi="Times New Roman" w:cs="Times New Roman"/>
          <w:sz w:val="24"/>
          <w:szCs w:val="24"/>
        </w:rPr>
      </w:pPr>
      <w:r w:rsidRPr="0011516A">
        <w:rPr>
          <w:rFonts w:ascii="Times New Roman" w:hAnsi="Times New Roman" w:cs="Times New Roman"/>
          <w:sz w:val="24"/>
          <w:szCs w:val="24"/>
        </w:rPr>
        <w:t>The objective of the experiment was to examine the redox gradient that is induced by microbial respiration within a physically complex environme</w:t>
      </w:r>
      <w:r w:rsidR="00390F92" w:rsidRPr="0011516A">
        <w:rPr>
          <w:rFonts w:ascii="Times New Roman" w:hAnsi="Times New Roman" w:cs="Times New Roman"/>
          <w:sz w:val="24"/>
          <w:szCs w:val="24"/>
        </w:rPr>
        <w:t xml:space="preserve">nt. Therefore, we did not </w:t>
      </w:r>
      <w:r w:rsidR="006A4364">
        <w:rPr>
          <w:rFonts w:ascii="Times New Roman" w:hAnsi="Times New Roman" w:cs="Times New Roman"/>
          <w:sz w:val="24"/>
          <w:szCs w:val="24"/>
        </w:rPr>
        <w:t>"</w:t>
      </w:r>
      <w:r w:rsidR="00390F92" w:rsidRPr="0011516A">
        <w:rPr>
          <w:rFonts w:ascii="Times New Roman" w:hAnsi="Times New Roman" w:cs="Times New Roman"/>
          <w:sz w:val="24"/>
          <w:szCs w:val="24"/>
        </w:rPr>
        <w:t>bias</w:t>
      </w:r>
      <w:r w:rsidR="006A4364">
        <w:rPr>
          <w:rFonts w:ascii="Times New Roman" w:hAnsi="Times New Roman" w:cs="Times New Roman"/>
          <w:sz w:val="24"/>
          <w:szCs w:val="24"/>
        </w:rPr>
        <w:t>"</w:t>
      </w:r>
      <w:r w:rsidR="00390F92" w:rsidRPr="0011516A">
        <w:rPr>
          <w:rFonts w:ascii="Times New Roman" w:hAnsi="Times New Roman" w:cs="Times New Roman"/>
          <w:sz w:val="24"/>
          <w:szCs w:val="24"/>
        </w:rPr>
        <w:t xml:space="preserve"> the experimental set</w:t>
      </w:r>
      <w:r w:rsidRPr="0011516A">
        <w:rPr>
          <w:rFonts w:ascii="Times New Roman" w:hAnsi="Times New Roman" w:cs="Times New Roman"/>
          <w:sz w:val="24"/>
          <w:szCs w:val="24"/>
        </w:rPr>
        <w:t>up to produce a reducing core within the aggregate</w:t>
      </w:r>
      <w:r w:rsidR="00982CE8">
        <w:rPr>
          <w:rFonts w:ascii="Times New Roman" w:hAnsi="Times New Roman" w:cs="Times New Roman"/>
          <w:sz w:val="24"/>
          <w:szCs w:val="24"/>
        </w:rPr>
        <w:t>;</w:t>
      </w:r>
      <w:r w:rsidRPr="0011516A">
        <w:rPr>
          <w:rFonts w:ascii="Times New Roman" w:hAnsi="Times New Roman" w:cs="Times New Roman"/>
          <w:sz w:val="24"/>
          <w:szCs w:val="24"/>
        </w:rPr>
        <w:t xml:space="preserve"> that outcome resulted from the diffusion limited transport of oxygen due to the physical complexity of the aggregate. Furthermore,</w:t>
      </w:r>
      <w:r w:rsidR="00982CE8">
        <w:rPr>
          <w:rFonts w:ascii="Times New Roman" w:hAnsi="Times New Roman" w:cs="Times New Roman"/>
          <w:sz w:val="24"/>
          <w:szCs w:val="24"/>
        </w:rPr>
        <w:t xml:space="preserve"> the Reviewer incorrectly interprets our experimental system;</w:t>
      </w:r>
      <w:r w:rsidRPr="0011516A">
        <w:rPr>
          <w:rFonts w:ascii="Times New Roman" w:hAnsi="Times New Roman" w:cs="Times New Roman"/>
          <w:sz w:val="24"/>
          <w:szCs w:val="24"/>
        </w:rPr>
        <w:t xml:space="preserve">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was continuously bubbled into the reactor (i.e.,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concentration within the solution was constantly saturated throughout the experimental run)</w:t>
      </w:r>
      <w:r w:rsidR="00982CE8">
        <w:rPr>
          <w:rFonts w:ascii="Times New Roman" w:hAnsi="Times New Roman" w:cs="Times New Roman"/>
          <w:sz w:val="24"/>
          <w:szCs w:val="24"/>
        </w:rPr>
        <w:t xml:space="preserve"> whereas lactate is present (along with DO) only in the feed solution</w:t>
      </w:r>
      <w:r w:rsidRPr="0011516A">
        <w:rPr>
          <w:rFonts w:ascii="Times New Roman" w:hAnsi="Times New Roman" w:cs="Times New Roman"/>
          <w:sz w:val="24"/>
          <w:szCs w:val="24"/>
        </w:rPr>
        <w:t xml:space="preserve">. Therefore, it </w:t>
      </w:r>
      <w:r w:rsidR="00982CE8">
        <w:rPr>
          <w:rFonts w:ascii="Times New Roman" w:hAnsi="Times New Roman" w:cs="Times New Roman"/>
          <w:sz w:val="24"/>
          <w:szCs w:val="24"/>
        </w:rPr>
        <w:t>is effectively</w:t>
      </w:r>
      <w:r w:rsidRPr="0011516A">
        <w:rPr>
          <w:rFonts w:ascii="Times New Roman" w:hAnsi="Times New Roman" w:cs="Times New Roman"/>
          <w:sz w:val="24"/>
          <w:szCs w:val="24"/>
        </w:rPr>
        <w:t xml:space="preserve"> an infinite source of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xml:space="preserve"> that could have been </w:t>
      </w:r>
      <w:r w:rsidR="00F42B18" w:rsidRPr="0011516A">
        <w:rPr>
          <w:rFonts w:ascii="Times New Roman" w:hAnsi="Times New Roman" w:cs="Times New Roman"/>
          <w:sz w:val="24"/>
          <w:szCs w:val="24"/>
        </w:rPr>
        <w:t>utilized by the bacteria</w:t>
      </w:r>
      <w:r w:rsidR="00982CE8">
        <w:rPr>
          <w:rFonts w:ascii="Times New Roman" w:hAnsi="Times New Roman" w:cs="Times New Roman"/>
          <w:sz w:val="24"/>
          <w:szCs w:val="24"/>
        </w:rPr>
        <w:t xml:space="preserve"> in the exterior of the reactor</w:t>
      </w:r>
      <w:r w:rsidR="00F42B18" w:rsidRPr="0011516A">
        <w:rPr>
          <w:rFonts w:ascii="Times New Roman" w:hAnsi="Times New Roman" w:cs="Times New Roman"/>
          <w:sz w:val="24"/>
          <w:szCs w:val="24"/>
        </w:rPr>
        <w:t>, contra</w:t>
      </w:r>
      <w:r w:rsidRPr="0011516A">
        <w:rPr>
          <w:rFonts w:ascii="Times New Roman" w:hAnsi="Times New Roman" w:cs="Times New Roman"/>
          <w:sz w:val="24"/>
          <w:szCs w:val="24"/>
        </w:rPr>
        <w:t xml:space="preserve">dictory to the </w:t>
      </w:r>
      <w:r w:rsidR="00982CE8">
        <w:rPr>
          <w:rFonts w:ascii="Times New Roman" w:hAnsi="Times New Roman" w:cs="Times New Roman"/>
          <w:sz w:val="24"/>
          <w:szCs w:val="24"/>
        </w:rPr>
        <w:t>R</w:t>
      </w:r>
      <w:r w:rsidRPr="0011516A">
        <w:rPr>
          <w:rFonts w:ascii="Times New Roman" w:hAnsi="Times New Roman" w:cs="Times New Roman"/>
          <w:sz w:val="24"/>
          <w:szCs w:val="24"/>
        </w:rPr>
        <w:t>eviewer's comment that</w:t>
      </w:r>
      <w:r w:rsidR="00F42B18" w:rsidRPr="0011516A">
        <w:rPr>
          <w:rFonts w:ascii="Times New Roman" w:hAnsi="Times New Roman" w:cs="Times New Roman"/>
          <w:sz w:val="24"/>
          <w:szCs w:val="24"/>
        </w:rPr>
        <w:t xml:space="preserve"> O</w:t>
      </w:r>
      <w:r w:rsidR="0022592E" w:rsidRPr="0022592E">
        <w:rPr>
          <w:rFonts w:ascii="Times New Roman" w:hAnsi="Times New Roman" w:cs="Times New Roman"/>
          <w:sz w:val="24"/>
          <w:szCs w:val="24"/>
          <w:vertAlign w:val="subscript"/>
        </w:rPr>
        <w:t>2</w:t>
      </w:r>
      <w:r w:rsidR="00F42B18" w:rsidRPr="0011516A">
        <w:rPr>
          <w:rFonts w:ascii="Times New Roman" w:hAnsi="Times New Roman" w:cs="Times New Roman"/>
          <w:sz w:val="24"/>
          <w:szCs w:val="24"/>
        </w:rPr>
        <w:t xml:space="preserve"> was not sufficient for degradation of the 3 mM of lactate. Instead, reducing conditions within the aggregate are formed from slow transport of O</w:t>
      </w:r>
      <w:r w:rsidR="0022592E" w:rsidRPr="0022592E">
        <w:rPr>
          <w:rFonts w:ascii="Times New Roman" w:hAnsi="Times New Roman" w:cs="Times New Roman"/>
          <w:sz w:val="24"/>
          <w:szCs w:val="24"/>
          <w:vertAlign w:val="subscript"/>
        </w:rPr>
        <w:t>2</w:t>
      </w:r>
      <w:r w:rsidR="00F42B18" w:rsidRPr="0011516A">
        <w:rPr>
          <w:rFonts w:ascii="Times New Roman" w:hAnsi="Times New Roman" w:cs="Times New Roman"/>
          <w:sz w:val="24"/>
          <w:szCs w:val="24"/>
        </w:rPr>
        <w:t xml:space="preserve"> into the aggregate due to small pore size (diffusion limited transport). </w:t>
      </w:r>
    </w:p>
    <w:p w:rsidR="00660DE3" w:rsidRPr="0011516A" w:rsidRDefault="00660DE3" w:rsidP="009C7FBE">
      <w:pPr>
        <w:autoSpaceDE w:val="0"/>
        <w:autoSpaceDN w:val="0"/>
        <w:adjustRightInd w:val="0"/>
        <w:spacing w:after="0" w:line="240" w:lineRule="auto"/>
        <w:rPr>
          <w:rFonts w:ascii="Times New Roman" w:hAnsi="Times New Roman" w:cs="Times New Roman"/>
          <w:sz w:val="24"/>
          <w:szCs w:val="24"/>
        </w:rPr>
      </w:pPr>
    </w:p>
    <w:p w:rsidR="00660DE3" w:rsidRPr="0011516A" w:rsidRDefault="00660DE3"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1-4</w:t>
      </w:r>
    </w:p>
    <w:p w:rsidR="002D5D04" w:rsidRPr="0011516A" w:rsidRDefault="002D5D04"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t>No changes made.</w:t>
      </w:r>
    </w:p>
    <w:p w:rsidR="006227CE" w:rsidRPr="0011516A" w:rsidRDefault="006227CE"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1-5</w:t>
      </w:r>
    </w:p>
    <w:p w:rsidR="003B182C"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Also, the authors do not</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provide any data on the temporal evolution of dissolved O</w:t>
      </w:r>
      <w:r w:rsidR="0022592E" w:rsidRPr="0022592E">
        <w:rPr>
          <w:rFonts w:ascii="Times New Roman" w:hAnsi="Times New Roman" w:cs="Times New Roman"/>
          <w:sz w:val="24"/>
          <w:szCs w:val="24"/>
          <w:vertAlign w:val="subscript"/>
        </w:rPr>
        <w:t>2</w:t>
      </w:r>
      <w:r w:rsidRPr="0011516A">
        <w:rPr>
          <w:rFonts w:ascii="Times New Roman" w:hAnsi="Times New Roman" w:cs="Times New Roman"/>
          <w:sz w:val="24"/>
          <w:szCs w:val="24"/>
        </w:rPr>
        <w:t>, lactate and acetate in the effluent</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from the different reactors (although lactate and acetate measurements are mentioned in the</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materials section) - data that would be essential for a thorough interpretation of the results.</w:t>
      </w:r>
      <w:r w:rsidR="003B182C">
        <w:rPr>
          <w:rFonts w:ascii="Times New Roman" w:hAnsi="Times New Roman" w:cs="Times New Roman"/>
          <w:sz w:val="24"/>
          <w:szCs w:val="24"/>
        </w:rPr>
        <w:t xml:space="preserve"> </w:t>
      </w:r>
      <w:r w:rsidR="003B182C" w:rsidRPr="0011516A">
        <w:rPr>
          <w:rFonts w:ascii="Times New Roman" w:hAnsi="Times New Roman" w:cs="Times New Roman"/>
          <w:sz w:val="24"/>
          <w:szCs w:val="24"/>
        </w:rPr>
        <w:t>It would also have been helpful to compare the amounts of O2 and lactate consumed in the reactors with the initial amounts of As, Fe and Mn in aggregates, and with the amounts leached from the system during the experiments in order to check for electron balance.</w:t>
      </w:r>
    </w:p>
    <w:p w:rsidR="00D466D5"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 </w:t>
      </w:r>
    </w:p>
    <w:p w:rsidR="006A4364" w:rsidRPr="00D32157" w:rsidRDefault="003B182C"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Response 1-5</w:t>
      </w:r>
      <w:ins w:id="96" w:author="Samantha Ying" w:date="2012-05-17T11:35:00Z">
        <w:r w:rsidR="006E7661">
          <w:rPr>
            <w:rFonts w:ascii="Times New Roman" w:hAnsi="Times New Roman" w:cs="Times New Roman"/>
            <w:b/>
            <w:sz w:val="24"/>
            <w:szCs w:val="24"/>
          </w:rPr>
          <w:t xml:space="preserve"> DONE</w:t>
        </w:r>
      </w:ins>
      <w:ins w:id="97" w:author="Samantha Ying" w:date="2012-05-17T14:27:00Z">
        <w:r w:rsidR="00712761">
          <w:rPr>
            <w:rFonts w:ascii="Times New Roman" w:hAnsi="Times New Roman" w:cs="Times New Roman"/>
            <w:b/>
            <w:sz w:val="24"/>
            <w:szCs w:val="24"/>
          </w:rPr>
          <w:t xml:space="preserve"> (1-3)</w:t>
        </w:r>
      </w:ins>
    </w:p>
    <w:p w:rsidR="00D32157" w:rsidRDefault="006A4364"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Agreed.</w:t>
      </w:r>
      <w:r w:rsidR="00D32157">
        <w:rPr>
          <w:rFonts w:ascii="Times New Roman" w:hAnsi="Times New Roman" w:cs="Times New Roman"/>
          <w:sz w:val="24"/>
          <w:szCs w:val="24"/>
        </w:rPr>
        <w:t xml:space="preserve"> Please refer to </w:t>
      </w:r>
      <w:r w:rsidR="00D32157" w:rsidRPr="00047D6A">
        <w:rPr>
          <w:rFonts w:ascii="Times New Roman" w:hAnsi="Times New Roman" w:cs="Times New Roman"/>
          <w:b/>
          <w:sz w:val="24"/>
          <w:szCs w:val="24"/>
          <w:rPrChange w:id="98" w:author="Samantha Ying" w:date="2012-05-16T14:38:00Z">
            <w:rPr>
              <w:rFonts w:ascii="Times New Roman" w:hAnsi="Times New Roman" w:cs="Times New Roman"/>
              <w:sz w:val="24"/>
              <w:szCs w:val="24"/>
            </w:rPr>
          </w:rPrChange>
        </w:rPr>
        <w:t>Response 1-3</w:t>
      </w:r>
      <w:r w:rsidR="00206252">
        <w:rPr>
          <w:rFonts w:ascii="Times New Roman" w:hAnsi="Times New Roman" w:cs="Times New Roman"/>
          <w:sz w:val="24"/>
          <w:szCs w:val="24"/>
        </w:rPr>
        <w:t>,</w:t>
      </w:r>
      <w:r w:rsidR="00D32157">
        <w:rPr>
          <w:rFonts w:ascii="Times New Roman" w:hAnsi="Times New Roman" w:cs="Times New Roman"/>
          <w:sz w:val="24"/>
          <w:szCs w:val="24"/>
        </w:rPr>
        <w:t xml:space="preserve"> w</w:t>
      </w:r>
      <w:r w:rsidR="00206252">
        <w:rPr>
          <w:rFonts w:ascii="Times New Roman" w:hAnsi="Times New Roman" w:cs="Times New Roman"/>
          <w:sz w:val="24"/>
          <w:szCs w:val="24"/>
        </w:rPr>
        <w:t>hich addresses the same concern.</w:t>
      </w:r>
    </w:p>
    <w:p w:rsidR="00D32157" w:rsidRDefault="00D32157" w:rsidP="009C7FBE">
      <w:pPr>
        <w:autoSpaceDE w:val="0"/>
        <w:autoSpaceDN w:val="0"/>
        <w:adjustRightInd w:val="0"/>
        <w:spacing w:after="0" w:line="240" w:lineRule="auto"/>
        <w:rPr>
          <w:rFonts w:ascii="Times New Roman" w:hAnsi="Times New Roman" w:cs="Times New Roman"/>
          <w:sz w:val="24"/>
          <w:szCs w:val="24"/>
        </w:rPr>
      </w:pPr>
    </w:p>
    <w:p w:rsidR="00D32157" w:rsidRPr="00D32157" w:rsidRDefault="003B182C"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1-5</w:t>
      </w:r>
    </w:p>
    <w:p w:rsidR="007B418B" w:rsidRPr="0011516A" w:rsidRDefault="00D32157"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Please refer to </w:t>
      </w:r>
      <w:r w:rsidRPr="00047D6A">
        <w:rPr>
          <w:rFonts w:ascii="Times New Roman" w:hAnsi="Times New Roman" w:cs="Times New Roman"/>
          <w:b/>
          <w:sz w:val="24"/>
          <w:szCs w:val="24"/>
          <w:rPrChange w:id="99" w:author="Samantha Ying" w:date="2012-05-16T14:38:00Z">
            <w:rPr>
              <w:rFonts w:ascii="Times New Roman" w:hAnsi="Times New Roman" w:cs="Times New Roman"/>
              <w:sz w:val="24"/>
              <w:szCs w:val="24"/>
            </w:rPr>
          </w:rPrChange>
        </w:rPr>
        <w:t>Changes 1-3</w:t>
      </w:r>
      <w:r>
        <w:rPr>
          <w:rFonts w:ascii="Times New Roman" w:hAnsi="Times New Roman" w:cs="Times New Roman"/>
          <w:sz w:val="24"/>
          <w:szCs w:val="24"/>
        </w:rPr>
        <w:t xml:space="preserve"> provide above.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1-7</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 a major finding from this study, the authors highlight the possibility that As accumulation at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the exterior of aggregates during oxic solution conditions may be followed by a pulse As release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when conditions shift to anoxic (in the porewater). Although this can be seen in the respective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experiment (Fig. 4), the As pulse is not that drastic. Considering further that the extent of this As</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pulse may strongly depend on lactate and O2 concentrations in the influent solution, this</w:t>
      </w:r>
    </w:p>
    <w:p w:rsidR="005D2F6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 xml:space="preserve">observation should be generalized more carefully. </w:t>
      </w: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r w:rsidRPr="005D2F63">
        <w:rPr>
          <w:rFonts w:ascii="Times New Roman" w:hAnsi="Times New Roman" w:cs="Times New Roman"/>
          <w:b/>
          <w:sz w:val="24"/>
          <w:szCs w:val="24"/>
        </w:rPr>
        <w:tab/>
        <w:t>Response 1-7</w:t>
      </w:r>
      <w:ins w:id="100" w:author="Samantha Ying" w:date="2012-05-17T11:35:00Z">
        <w:r w:rsidR="006E7661">
          <w:rPr>
            <w:rFonts w:ascii="Times New Roman" w:hAnsi="Times New Roman" w:cs="Times New Roman"/>
            <w:b/>
            <w:sz w:val="24"/>
            <w:szCs w:val="24"/>
          </w:rPr>
          <w:t xml:space="preserve"> DONE</w:t>
        </w:r>
      </w:ins>
      <w:ins w:id="101" w:author="Samantha Ying" w:date="2012-05-17T14:27:00Z">
        <w:r w:rsidR="00DE35A1">
          <w:rPr>
            <w:rFonts w:ascii="Times New Roman" w:hAnsi="Times New Roman" w:cs="Times New Roman"/>
            <w:b/>
            <w:sz w:val="24"/>
            <w:szCs w:val="24"/>
          </w:rPr>
          <w:t xml:space="preserve"> (1-3)</w:t>
        </w:r>
      </w:ins>
    </w:p>
    <w:p w:rsidR="005D2F63" w:rsidRPr="00282058" w:rsidRDefault="00EA127B"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agree with the reviewer that decreasing the lactate concentration would decrease the total amount of metal reduction in the aggregate system</w:t>
      </w:r>
      <w:r w:rsidR="0081432B">
        <w:rPr>
          <w:rFonts w:ascii="Times New Roman" w:hAnsi="Times New Roman" w:cs="Times New Roman"/>
          <w:sz w:val="24"/>
          <w:szCs w:val="24"/>
        </w:rPr>
        <w:t xml:space="preserve"> (see Pallud et al., 2010)</w:t>
      </w:r>
      <w:r>
        <w:rPr>
          <w:rFonts w:ascii="Times New Roman" w:hAnsi="Times New Roman" w:cs="Times New Roman"/>
          <w:sz w:val="24"/>
          <w:szCs w:val="24"/>
        </w:rPr>
        <w:t xml:space="preserve">; </w:t>
      </w:r>
      <w:r w:rsidR="00E67EB4">
        <w:rPr>
          <w:rFonts w:ascii="Times New Roman" w:hAnsi="Times New Roman" w:cs="Times New Roman"/>
          <w:sz w:val="24"/>
          <w:szCs w:val="24"/>
        </w:rPr>
        <w:t xml:space="preserve">if lactate concentrations were lower, a less pronounced pulse would result. The pulse was caused by a shift to completely anoxic </w:t>
      </w:r>
      <w:r w:rsidR="0081432B">
        <w:rPr>
          <w:rFonts w:ascii="Times New Roman" w:hAnsi="Times New Roman" w:cs="Times New Roman"/>
          <w:sz w:val="24"/>
          <w:szCs w:val="24"/>
        </w:rPr>
        <w:t>conditions;</w:t>
      </w:r>
      <w:r w:rsidR="00E67EB4">
        <w:rPr>
          <w:rFonts w:ascii="Times New Roman" w:hAnsi="Times New Roman" w:cs="Times New Roman"/>
          <w:sz w:val="24"/>
          <w:szCs w:val="24"/>
        </w:rPr>
        <w:t xml:space="preserve"> therefore O</w:t>
      </w:r>
      <w:r w:rsidR="00E67EB4" w:rsidRPr="00E67EB4">
        <w:rPr>
          <w:rFonts w:ascii="Times New Roman" w:hAnsi="Times New Roman" w:cs="Times New Roman"/>
          <w:sz w:val="24"/>
          <w:szCs w:val="24"/>
          <w:vertAlign w:val="subscript"/>
        </w:rPr>
        <w:t>2</w:t>
      </w:r>
      <w:r w:rsidR="00E67EB4">
        <w:rPr>
          <w:rFonts w:ascii="Times New Roman" w:hAnsi="Times New Roman" w:cs="Times New Roman"/>
          <w:sz w:val="24"/>
          <w:szCs w:val="24"/>
        </w:rPr>
        <w:t xml:space="preserve"> concentrations should not impact this result. H</w:t>
      </w:r>
      <w:r>
        <w:rPr>
          <w:rFonts w:ascii="Times New Roman" w:hAnsi="Times New Roman" w:cs="Times New Roman"/>
          <w:sz w:val="24"/>
          <w:szCs w:val="24"/>
        </w:rPr>
        <w:t xml:space="preserve">owever, our goal was not to observe the effects of carbon source limitations. Instead we demonstrated that when carbon source is not limited, </w:t>
      </w:r>
      <w:r w:rsidR="003A1777">
        <w:rPr>
          <w:rFonts w:ascii="Times New Roman" w:hAnsi="Times New Roman" w:cs="Times New Roman"/>
          <w:sz w:val="24"/>
          <w:szCs w:val="24"/>
        </w:rPr>
        <w:t xml:space="preserve">arsenic release from aggregate systems is dependent upon the </w:t>
      </w:r>
      <w:r w:rsidR="00E67EB4">
        <w:rPr>
          <w:rFonts w:ascii="Times New Roman" w:hAnsi="Times New Roman" w:cs="Times New Roman"/>
          <w:sz w:val="24"/>
          <w:szCs w:val="24"/>
        </w:rPr>
        <w:t xml:space="preserve">location of the reducing front. This reducing front was shown to be dependent upon the aeration status of the entire system, controlling the iron oxide concentration available on the exterior of the aggregate. </w:t>
      </w: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p>
    <w:p w:rsidR="005D2F63" w:rsidRPr="005D2F63" w:rsidRDefault="005D2F63" w:rsidP="009C7FBE">
      <w:pPr>
        <w:autoSpaceDE w:val="0"/>
        <w:autoSpaceDN w:val="0"/>
        <w:adjustRightInd w:val="0"/>
        <w:spacing w:after="0" w:line="240" w:lineRule="auto"/>
        <w:rPr>
          <w:rFonts w:ascii="Times New Roman" w:hAnsi="Times New Roman" w:cs="Times New Roman"/>
          <w:b/>
          <w:sz w:val="24"/>
          <w:szCs w:val="24"/>
        </w:rPr>
      </w:pPr>
      <w:r w:rsidRPr="005D2F63">
        <w:rPr>
          <w:rFonts w:ascii="Times New Roman" w:hAnsi="Times New Roman" w:cs="Times New Roman"/>
          <w:b/>
          <w:sz w:val="24"/>
          <w:szCs w:val="24"/>
        </w:rPr>
        <w:tab/>
        <w:t>Changes 1-7</w:t>
      </w:r>
    </w:p>
    <w:p w:rsidR="00C318AC" w:rsidRPr="0011516A" w:rsidRDefault="0081432B"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With the addition of electron balance calculations and reference to the impact of decreased lactate concentrations on metal reduction within aggregate systems (Pallud et al., 2010) we believe the impact of lactate and O</w:t>
      </w:r>
      <w:r w:rsidRPr="0081432B">
        <w:rPr>
          <w:rFonts w:ascii="Times New Roman" w:hAnsi="Times New Roman" w:cs="Times New Roman"/>
          <w:sz w:val="24"/>
          <w:szCs w:val="24"/>
          <w:vertAlign w:val="subscript"/>
        </w:rPr>
        <w:t>2</w:t>
      </w:r>
      <w:r>
        <w:rPr>
          <w:rFonts w:ascii="Times New Roman" w:hAnsi="Times New Roman" w:cs="Times New Roman"/>
          <w:sz w:val="24"/>
          <w:szCs w:val="24"/>
        </w:rPr>
        <w:t xml:space="preserve"> on the reduction of As, Fe, and Mn within the aggregate has been clarified.</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Comment 1-8</w:t>
      </w:r>
    </w:p>
    <w:p w:rsidR="00202B48"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More generally, it seem that the authors</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should better describe the effective novelty of their work, without overemphasizing a single</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observation that may be highly dependent on imposed solution chemistry.</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Considering the aforementioned points (and further details mentioned below), major revision of</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this manuscript and re-review of the resubmitted manuscript is recommended. Most importantly,</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data on lactate, acetate and O2 in the reactor effluent should be provided, and the experimental</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results should be discussed on a quantitative basis (also considering factors such as solution flow</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rate, solution and aggregate volume, limiting conditions for solute diffusion into and out of</w:t>
      </w:r>
      <w:r w:rsidR="00C318AC" w:rsidRPr="0011516A">
        <w:rPr>
          <w:rFonts w:ascii="Times New Roman" w:hAnsi="Times New Roman" w:cs="Times New Roman"/>
          <w:sz w:val="24"/>
          <w:szCs w:val="24"/>
        </w:rPr>
        <w:t xml:space="preserve"> </w:t>
      </w:r>
      <w:r w:rsidRPr="0011516A">
        <w:rPr>
          <w:rFonts w:ascii="Times New Roman" w:hAnsi="Times New Roman" w:cs="Times New Roman"/>
          <w:sz w:val="24"/>
          <w:szCs w:val="24"/>
        </w:rPr>
        <w:t xml:space="preserve">aggregates etc). </w:t>
      </w:r>
      <w:r w:rsidR="00202B48" w:rsidRPr="0011516A">
        <w:rPr>
          <w:rFonts w:ascii="Times New Roman" w:hAnsi="Times New Roman" w:cs="Times New Roman"/>
          <w:sz w:val="24"/>
          <w:szCs w:val="24"/>
        </w:rPr>
        <w:t>The effect of selected lactate and O2 concentrations on experimental outcome, and consequent limitations for generalization of observed trends for different types of soils should be discussed as well.</w:t>
      </w:r>
    </w:p>
    <w:p w:rsidR="00282058" w:rsidRDefault="00282058" w:rsidP="009C7FBE">
      <w:pPr>
        <w:autoSpaceDE w:val="0"/>
        <w:autoSpaceDN w:val="0"/>
        <w:adjustRightInd w:val="0"/>
        <w:spacing w:after="0" w:line="240" w:lineRule="auto"/>
        <w:rPr>
          <w:rFonts w:ascii="Times New Roman" w:hAnsi="Times New Roman" w:cs="Times New Roman"/>
          <w:sz w:val="24"/>
          <w:szCs w:val="24"/>
        </w:rPr>
      </w:pPr>
    </w:p>
    <w:p w:rsidR="00C318AC" w:rsidRPr="00CB4626" w:rsidRDefault="00282058" w:rsidP="009C7FBE">
      <w:pPr>
        <w:autoSpaceDE w:val="0"/>
        <w:autoSpaceDN w:val="0"/>
        <w:adjustRightInd w:val="0"/>
        <w:spacing w:after="0" w:line="240" w:lineRule="auto"/>
        <w:rPr>
          <w:rFonts w:ascii="Times New Roman" w:hAnsi="Times New Roman" w:cs="Times New Roman"/>
          <w:b/>
          <w:sz w:val="24"/>
          <w:szCs w:val="24"/>
        </w:rPr>
      </w:pPr>
      <w:r w:rsidRPr="00CB4626">
        <w:rPr>
          <w:rFonts w:ascii="Times New Roman" w:hAnsi="Times New Roman" w:cs="Times New Roman"/>
          <w:b/>
          <w:sz w:val="24"/>
          <w:szCs w:val="24"/>
        </w:rPr>
        <w:tab/>
        <w:t>Response 1-8</w:t>
      </w:r>
      <w:ins w:id="102" w:author="Samantha Ying" w:date="2012-05-17T14:28:00Z">
        <w:r w:rsidR="00712761">
          <w:rPr>
            <w:rFonts w:ascii="Times New Roman" w:hAnsi="Times New Roman" w:cs="Times New Roman"/>
            <w:b/>
            <w:sz w:val="24"/>
            <w:szCs w:val="24"/>
          </w:rPr>
          <w:t xml:space="preserve"> DONE (1-3)</w:t>
        </w:r>
      </w:ins>
    </w:p>
    <w:p w:rsidR="00DA7B3F" w:rsidRDefault="00DA7B3F"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have rewritten statements as suggested</w:t>
      </w:r>
      <w:r w:rsidR="001C303F">
        <w:rPr>
          <w:rFonts w:ascii="Times New Roman" w:hAnsi="Times New Roman" w:cs="Times New Roman"/>
          <w:sz w:val="24"/>
          <w:szCs w:val="24"/>
        </w:rPr>
        <w:t>;</w:t>
      </w:r>
      <w:ins w:id="103" w:author="Samantha Ying" w:date="2012-05-16T14:38:00Z">
        <w:r w:rsidR="00047D6A">
          <w:rPr>
            <w:rFonts w:ascii="Times New Roman" w:hAnsi="Times New Roman" w:cs="Times New Roman"/>
            <w:sz w:val="24"/>
            <w:szCs w:val="24"/>
          </w:rPr>
          <w:t xml:space="preserve"> </w:t>
        </w:r>
      </w:ins>
      <w:r w:rsidR="001C303F">
        <w:rPr>
          <w:rFonts w:ascii="Times New Roman" w:hAnsi="Times New Roman" w:cs="Times New Roman"/>
          <w:sz w:val="24"/>
          <w:szCs w:val="24"/>
        </w:rPr>
        <w:t>details are provided</w:t>
      </w:r>
      <w:del w:id="104" w:author="Samantha Ying" w:date="2012-05-16T14:40:00Z">
        <w:r w:rsidR="001C303F" w:rsidDel="00EA1C58">
          <w:rPr>
            <w:rFonts w:ascii="Times New Roman" w:hAnsi="Times New Roman" w:cs="Times New Roman"/>
            <w:sz w:val="24"/>
            <w:szCs w:val="24"/>
          </w:rPr>
          <w:delText xml:space="preserve"> </w:delText>
        </w:r>
      </w:del>
      <w:r>
        <w:rPr>
          <w:rFonts w:ascii="Times New Roman" w:hAnsi="Times New Roman" w:cs="Times New Roman"/>
          <w:sz w:val="24"/>
          <w:szCs w:val="24"/>
        </w:rPr>
        <w:t xml:space="preserve"> below </w:t>
      </w:r>
      <w:r w:rsidR="001C303F">
        <w:rPr>
          <w:rFonts w:ascii="Times New Roman" w:hAnsi="Times New Roman" w:cs="Times New Roman"/>
          <w:sz w:val="24"/>
          <w:szCs w:val="24"/>
        </w:rPr>
        <w:t>with the Reviewer's detailed comments</w:t>
      </w:r>
      <w:r>
        <w:rPr>
          <w:rFonts w:ascii="Times New Roman" w:hAnsi="Times New Roman" w:cs="Times New Roman"/>
          <w:sz w:val="24"/>
          <w:szCs w:val="24"/>
        </w:rPr>
        <w:t>. Please refer to responses above for comments</w:t>
      </w:r>
      <w:r w:rsidR="001C303F">
        <w:rPr>
          <w:rFonts w:ascii="Times New Roman" w:hAnsi="Times New Roman" w:cs="Times New Roman"/>
          <w:sz w:val="24"/>
          <w:szCs w:val="24"/>
        </w:rPr>
        <w:t xml:space="preserve"> (e.g., 1-3)</w:t>
      </w:r>
      <w:r>
        <w:rPr>
          <w:rFonts w:ascii="Times New Roman" w:hAnsi="Times New Roman" w:cs="Times New Roman"/>
          <w:sz w:val="24"/>
          <w:szCs w:val="24"/>
        </w:rPr>
        <w:t xml:space="preserve"> regarding lactate, acetate, and O2.</w:t>
      </w:r>
    </w:p>
    <w:p w:rsidR="00DA7B3F" w:rsidRDefault="00DA7B3F" w:rsidP="009C7FBE">
      <w:pPr>
        <w:autoSpaceDE w:val="0"/>
        <w:autoSpaceDN w:val="0"/>
        <w:adjustRightInd w:val="0"/>
        <w:spacing w:after="0" w:line="240" w:lineRule="auto"/>
        <w:rPr>
          <w:rFonts w:ascii="Times New Roman" w:hAnsi="Times New Roman" w:cs="Times New Roman"/>
          <w:sz w:val="24"/>
          <w:szCs w:val="24"/>
        </w:rPr>
      </w:pPr>
    </w:p>
    <w:p w:rsidR="00DA7B3F" w:rsidRPr="00DA7B3F" w:rsidRDefault="00DA7B3F" w:rsidP="009C7FBE">
      <w:pPr>
        <w:autoSpaceDE w:val="0"/>
        <w:autoSpaceDN w:val="0"/>
        <w:adjustRightInd w:val="0"/>
        <w:spacing w:after="0" w:line="240" w:lineRule="auto"/>
        <w:rPr>
          <w:rFonts w:ascii="Times New Roman" w:hAnsi="Times New Roman" w:cs="Times New Roman"/>
          <w:b/>
          <w:sz w:val="24"/>
          <w:szCs w:val="24"/>
        </w:rPr>
      </w:pPr>
      <w:r w:rsidRPr="00DA7B3F">
        <w:rPr>
          <w:rFonts w:ascii="Times New Roman" w:hAnsi="Times New Roman" w:cs="Times New Roman"/>
          <w:b/>
          <w:sz w:val="24"/>
          <w:szCs w:val="24"/>
        </w:rPr>
        <w:tab/>
        <w:t>Changes 1-8</w:t>
      </w:r>
    </w:p>
    <w:p w:rsidR="00DA7B3F" w:rsidRDefault="00202B48" w:rsidP="009C7FBE">
      <w:pPr>
        <w:autoSpaceDE w:val="0"/>
        <w:autoSpaceDN w:val="0"/>
        <w:adjustRightInd w:val="0"/>
        <w:spacing w:after="0" w:line="240" w:lineRule="auto"/>
        <w:rPr>
          <w:ins w:id="105" w:author="fendorf" w:date="2012-05-12T23:32:00Z"/>
          <w:rFonts w:ascii="Times New Roman" w:hAnsi="Times New Roman" w:cs="Times New Roman"/>
          <w:sz w:val="24"/>
          <w:szCs w:val="24"/>
        </w:rPr>
      </w:pPr>
      <w:r>
        <w:rPr>
          <w:rFonts w:ascii="Times New Roman" w:hAnsi="Times New Roman" w:cs="Times New Roman"/>
          <w:sz w:val="24"/>
          <w:szCs w:val="24"/>
        </w:rPr>
        <w:tab/>
        <w:t xml:space="preserve">Please refer to changes </w:t>
      </w:r>
      <w:r w:rsidR="001C303F">
        <w:rPr>
          <w:rFonts w:ascii="Times New Roman" w:hAnsi="Times New Roman" w:cs="Times New Roman"/>
          <w:sz w:val="24"/>
          <w:szCs w:val="24"/>
        </w:rPr>
        <w:t xml:space="preserve">listed with item 1-3, and </w:t>
      </w:r>
      <w:r>
        <w:rPr>
          <w:rFonts w:ascii="Times New Roman" w:hAnsi="Times New Roman" w:cs="Times New Roman"/>
          <w:sz w:val="24"/>
          <w:szCs w:val="24"/>
        </w:rPr>
        <w:t>detail</w:t>
      </w:r>
      <w:r w:rsidR="001C303F">
        <w:rPr>
          <w:rFonts w:ascii="Times New Roman" w:hAnsi="Times New Roman" w:cs="Times New Roman"/>
          <w:sz w:val="24"/>
          <w:szCs w:val="24"/>
        </w:rPr>
        <w:t>s under</w:t>
      </w:r>
      <w:r>
        <w:rPr>
          <w:rFonts w:ascii="Times New Roman" w:hAnsi="Times New Roman" w:cs="Times New Roman"/>
          <w:sz w:val="24"/>
          <w:szCs w:val="24"/>
        </w:rPr>
        <w:t xml:space="preserve"> </w:t>
      </w:r>
      <w:r w:rsidR="001C303F">
        <w:rPr>
          <w:rFonts w:ascii="Times New Roman" w:hAnsi="Times New Roman" w:cs="Times New Roman"/>
          <w:sz w:val="24"/>
          <w:szCs w:val="24"/>
        </w:rPr>
        <w:t>"</w:t>
      </w:r>
      <w:r>
        <w:rPr>
          <w:rFonts w:ascii="Times New Roman" w:hAnsi="Times New Roman" w:cs="Times New Roman"/>
          <w:sz w:val="24"/>
          <w:szCs w:val="24"/>
        </w:rPr>
        <w:t>minor comments</w:t>
      </w:r>
      <w:r w:rsidR="001C303F">
        <w:rPr>
          <w:rFonts w:ascii="Times New Roman" w:hAnsi="Times New Roman" w:cs="Times New Roman"/>
          <w:sz w:val="24"/>
          <w:szCs w:val="24"/>
        </w:rPr>
        <w:t>" below</w:t>
      </w:r>
      <w:r w:rsidR="00DA7B3F">
        <w:rPr>
          <w:rFonts w:ascii="Times New Roman" w:hAnsi="Times New Roman" w:cs="Times New Roman"/>
          <w:sz w:val="24"/>
          <w:szCs w:val="24"/>
        </w:rPr>
        <w:t>.</w:t>
      </w:r>
    </w:p>
    <w:p w:rsidR="001C303F" w:rsidRDefault="001C303F"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1-10</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L47-51:</w:t>
      </w:r>
      <w:commentRangeStart w:id="106"/>
      <w:r w:rsidRPr="0011516A">
        <w:rPr>
          <w:rFonts w:ascii="Times New Roman" w:hAnsi="Times New Roman" w:cs="Times New Roman"/>
          <w:sz w:val="24"/>
          <w:szCs w:val="24"/>
        </w:rPr>
        <w:t xml:space="preserve"> Long sentence, hard to read (exemplary for many sentences in this manuscript). Shorter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and more concise sentences would facilitate reading.</w:t>
      </w:r>
      <w:commentRangeEnd w:id="106"/>
      <w:r w:rsidR="00861DD9">
        <w:rPr>
          <w:rStyle w:val="CommentReference"/>
        </w:rPr>
        <w:commentReference w:id="106"/>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1-10</w:t>
      </w:r>
      <w:ins w:id="107" w:author="Samantha Ying" w:date="2012-05-17T15:14:00Z">
        <w:r w:rsidR="006A497B">
          <w:rPr>
            <w:rFonts w:ascii="Times New Roman" w:hAnsi="Times New Roman" w:cs="Times New Roman"/>
            <w:b/>
            <w:sz w:val="24"/>
            <w:szCs w:val="24"/>
          </w:rPr>
          <w:t xml:space="preserve"> DONE</w:t>
        </w:r>
      </w:ins>
    </w:p>
    <w:p w:rsidR="000F2531" w:rsidRDefault="00861DD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sentence is grammatically correct</w:t>
      </w:r>
      <w:r w:rsidRPr="0011516A">
        <w:rPr>
          <w:rFonts w:ascii="Times New Roman" w:hAnsi="Times New Roman" w:cs="Times New Roman"/>
          <w:sz w:val="24"/>
          <w:szCs w:val="24"/>
        </w:rPr>
        <w:t>.</w:t>
      </w:r>
      <w:r>
        <w:rPr>
          <w:rFonts w:ascii="Times New Roman" w:hAnsi="Times New Roman" w:cs="Times New Roman"/>
          <w:sz w:val="24"/>
          <w:szCs w:val="24"/>
        </w:rPr>
        <w:t xml:space="preserve">  Thus, this become</w:t>
      </w:r>
      <w:del w:id="108" w:author="Samantha Ying" w:date="2012-05-16T14:42:00Z">
        <w:r w:rsidDel="00D25880">
          <w:rPr>
            <w:rFonts w:ascii="Times New Roman" w:hAnsi="Times New Roman" w:cs="Times New Roman"/>
            <w:sz w:val="24"/>
            <w:szCs w:val="24"/>
          </w:rPr>
          <w:delText>s</w:delText>
        </w:r>
      </w:del>
      <w:r>
        <w:rPr>
          <w:rFonts w:ascii="Times New Roman" w:hAnsi="Times New Roman" w:cs="Times New Roman"/>
          <w:sz w:val="24"/>
          <w:szCs w:val="24"/>
        </w:rPr>
        <w:t xml:space="preserve">s a matter of taste, and one in which we disagree with the Reviewer (and the Reviewer should note that not all readers would agree with his/her comments that a simple sentence structure is always superior).  We have nevertheless altered this sentence (and others) to provide an overall shorter sentence structure.  </w:t>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1-10</w:t>
      </w:r>
    </w:p>
    <w:p w:rsidR="005640BE" w:rsidRPr="0011516A" w:rsidRDefault="005640BE" w:rsidP="009C7FBE">
      <w:pPr>
        <w:autoSpaceDE w:val="0"/>
        <w:autoSpaceDN w:val="0"/>
        <w:adjustRightInd w:val="0"/>
        <w:spacing w:after="0" w:line="240" w:lineRule="auto"/>
        <w:ind w:left="720"/>
        <w:rPr>
          <w:rFonts w:ascii="Times New Roman" w:hAnsi="Times New Roman" w:cs="Times New Roman"/>
          <w:sz w:val="24"/>
          <w:szCs w:val="24"/>
        </w:rPr>
      </w:pPr>
      <w:r w:rsidRPr="0011516A">
        <w:rPr>
          <w:rFonts w:ascii="Times New Roman" w:hAnsi="Times New Roman" w:cs="Times New Roman"/>
          <w:sz w:val="24"/>
          <w:szCs w:val="24"/>
        </w:rPr>
        <w:t xml:space="preserve">This sentence along with others within the manuscript have been edited for wording and grammar to be </w:t>
      </w:r>
      <w:r w:rsidR="00861DD9">
        <w:rPr>
          <w:rFonts w:ascii="Times New Roman" w:hAnsi="Times New Roman" w:cs="Times New Roman"/>
          <w:sz w:val="24"/>
          <w:szCs w:val="24"/>
        </w:rPr>
        <w:t>shorter in structure</w:t>
      </w:r>
      <w:r w:rsidRPr="0011516A">
        <w:rPr>
          <w:rFonts w:ascii="Times New Roman" w:hAnsi="Times New Roman" w:cs="Times New Roman"/>
          <w:sz w:val="24"/>
          <w:szCs w:val="24"/>
        </w:rPr>
        <w: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1-11</w:t>
      </w:r>
      <w:ins w:id="109" w:author="Samantha Ying" w:date="2012-05-17T15:30:00Z">
        <w:r w:rsidR="00D40871">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L53: "anoxic" should be used for "O2-free" solution conditions, and "anaerobic" for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microorganisms respiring lactate by using electron acceptors other than O2.</w:t>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1-11</w:t>
      </w:r>
    </w:p>
    <w:p w:rsidR="005640BE" w:rsidRPr="0011516A" w:rsidDel="00392C88" w:rsidRDefault="00C33CDE" w:rsidP="009C7FBE">
      <w:pPr>
        <w:autoSpaceDE w:val="0"/>
        <w:autoSpaceDN w:val="0"/>
        <w:adjustRightInd w:val="0"/>
        <w:spacing w:after="0" w:line="240" w:lineRule="auto"/>
        <w:ind w:left="720"/>
        <w:rPr>
          <w:del w:id="110" w:author="Samantha Ying" w:date="2012-05-17T15:29:00Z"/>
          <w:rFonts w:ascii="Times New Roman" w:hAnsi="Times New Roman" w:cs="Times New Roman"/>
          <w:sz w:val="24"/>
          <w:szCs w:val="24"/>
        </w:rPr>
      </w:pPr>
      <w:commentRangeStart w:id="111"/>
      <w:del w:id="112" w:author="Samantha Ying" w:date="2012-05-17T15:29:00Z">
        <w:r w:rsidRPr="0011516A" w:rsidDel="00392C88">
          <w:rPr>
            <w:rFonts w:ascii="Times New Roman" w:hAnsi="Times New Roman" w:cs="Times New Roman"/>
            <w:sz w:val="24"/>
            <w:szCs w:val="24"/>
          </w:rPr>
          <w:delText xml:space="preserve">We agree with the reviewer’s general comment; however, </w:delText>
        </w:r>
        <w:r w:rsidR="005640BE" w:rsidRPr="0011516A" w:rsidDel="00392C88">
          <w:rPr>
            <w:rFonts w:ascii="Times New Roman" w:hAnsi="Times New Roman" w:cs="Times New Roman"/>
            <w:sz w:val="24"/>
            <w:szCs w:val="24"/>
          </w:rPr>
          <w:delText xml:space="preserve">As(V) can persist under </w:delText>
        </w:r>
        <w:r w:rsidRPr="0011516A" w:rsidDel="00392C88">
          <w:rPr>
            <w:rFonts w:ascii="Times New Roman" w:hAnsi="Times New Roman" w:cs="Times New Roman"/>
            <w:sz w:val="24"/>
            <w:szCs w:val="24"/>
          </w:rPr>
          <w:delText>O2-free conditions. T</w:delText>
        </w:r>
        <w:r w:rsidR="005640BE" w:rsidRPr="0011516A" w:rsidDel="00392C88">
          <w:rPr>
            <w:rFonts w:ascii="Times New Roman" w:hAnsi="Times New Roman" w:cs="Times New Roman"/>
            <w:sz w:val="24"/>
            <w:szCs w:val="24"/>
          </w:rPr>
          <w:delText xml:space="preserve">herefore, we specifically used the word “anaerobic” to indicate that As(III) in most soil environments is generated from microbial reduction. </w:delText>
        </w:r>
        <w:commentRangeEnd w:id="111"/>
        <w:r w:rsidR="00861DD9" w:rsidDel="00392C88">
          <w:rPr>
            <w:rStyle w:val="CommentReference"/>
          </w:rPr>
          <w:commentReference w:id="111"/>
        </w:r>
      </w:del>
    </w:p>
    <w:p w:rsidR="00392C88" w:rsidRDefault="00392C88" w:rsidP="009C7FBE">
      <w:pPr>
        <w:autoSpaceDE w:val="0"/>
        <w:autoSpaceDN w:val="0"/>
        <w:adjustRightInd w:val="0"/>
        <w:spacing w:after="0" w:line="240" w:lineRule="auto"/>
        <w:rPr>
          <w:ins w:id="113" w:author="Samantha Ying" w:date="2012-05-17T15:29:00Z"/>
          <w:rFonts w:ascii="Times New Roman" w:hAnsi="Times New Roman" w:cs="Times New Roman"/>
          <w:sz w:val="24"/>
          <w:szCs w:val="24"/>
        </w:rPr>
      </w:pPr>
      <w:ins w:id="114" w:author="Samantha Ying" w:date="2012-05-17T15:29:00Z">
        <w:r>
          <w:rPr>
            <w:rFonts w:ascii="Times New Roman" w:hAnsi="Times New Roman" w:cs="Times New Roman"/>
            <w:sz w:val="24"/>
            <w:szCs w:val="24"/>
          </w:rPr>
          <w:tab/>
          <w:t xml:space="preserve">Agreed. </w:t>
        </w:r>
      </w:ins>
    </w:p>
    <w:p w:rsidR="00392C88" w:rsidRPr="0011516A" w:rsidRDefault="00392C88" w:rsidP="009C7FBE">
      <w:pPr>
        <w:numPr>
          <w:ins w:id="115" w:author="Samantha Ying" w:date="2012-05-17T15:30:00Z"/>
        </w:num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1-11</w:t>
      </w:r>
    </w:p>
    <w:p w:rsidR="005640BE" w:rsidRPr="0011516A" w:rsidRDefault="005640BE"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r>
      <w:del w:id="116" w:author="Samantha Ying" w:date="2012-05-17T15:30:00Z">
        <w:r w:rsidR="00F7114D" w:rsidRPr="0011516A" w:rsidDel="00392C88">
          <w:rPr>
            <w:rFonts w:ascii="Times New Roman" w:hAnsi="Times New Roman" w:cs="Times New Roman"/>
            <w:sz w:val="24"/>
            <w:szCs w:val="24"/>
          </w:rPr>
          <w:delText>No changes made.</w:delText>
        </w:r>
      </w:del>
      <w:ins w:id="117" w:author="fendorf" w:date="2012-05-12T23:41:00Z">
        <w:del w:id="118" w:author="Samantha Ying" w:date="2012-05-17T15:30:00Z">
          <w:r w:rsidR="00861DD9" w:rsidDel="00392C88">
            <w:rPr>
              <w:rFonts w:ascii="Times New Roman" w:hAnsi="Times New Roman" w:cs="Times New Roman"/>
              <w:sz w:val="24"/>
              <w:szCs w:val="24"/>
            </w:rPr>
            <w:delText xml:space="preserve">  MAKE CHANGES</w:delText>
          </w:r>
        </w:del>
      </w:ins>
      <w:ins w:id="119" w:author="Samantha Ying" w:date="2012-05-17T15:30:00Z">
        <w:r w:rsidR="00392C88">
          <w:rPr>
            <w:rFonts w:ascii="Times New Roman" w:hAnsi="Times New Roman" w:cs="Times New Roman"/>
            <w:sz w:val="24"/>
            <w:szCs w:val="24"/>
          </w:rPr>
          <w:t>We changed "anaerobic" to "anoxic</w:t>
        </w:r>
        <w:r w:rsidR="00704033">
          <w:rPr>
            <w:rFonts w:ascii="Times New Roman" w:hAnsi="Times New Roman" w:cs="Times New Roman"/>
            <w:sz w:val="24"/>
            <w:szCs w:val="24"/>
          </w:rPr>
          <w:t>.</w:t>
        </w:r>
        <w:r w:rsidR="00392C88">
          <w:rPr>
            <w:rFonts w:ascii="Times New Roman" w:hAnsi="Times New Roman" w:cs="Times New Roman"/>
            <w:sz w:val="24"/>
            <w:szCs w:val="24"/>
          </w:rPr>
          <w:t>"</w:t>
        </w:r>
      </w:ins>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1-12</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L55: "less selective" is misleading, since As(V) generally adsorbs much more strongly than</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As(III)</w:t>
      </w:r>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1-12</w:t>
      </w:r>
    </w:p>
    <w:p w:rsidR="00D25880" w:rsidRPr="0011516A" w:rsidDel="00D25880" w:rsidRDefault="005640BE" w:rsidP="009C7FBE">
      <w:pPr>
        <w:autoSpaceDE w:val="0"/>
        <w:autoSpaceDN w:val="0"/>
        <w:adjustRightInd w:val="0"/>
        <w:spacing w:after="0" w:line="240" w:lineRule="auto"/>
        <w:rPr>
          <w:ins w:id="120" w:author="Samantha Ying" w:date="2012-05-16T14:48:00Z"/>
          <w:rFonts w:ascii="Times New Roman" w:hAnsi="Times New Roman" w:cs="Times New Roman"/>
          <w:sz w:val="24"/>
          <w:szCs w:val="24"/>
        </w:rPr>
      </w:pPr>
      <w:r w:rsidRPr="0011516A">
        <w:rPr>
          <w:rFonts w:ascii="Times New Roman" w:hAnsi="Times New Roman" w:cs="Times New Roman"/>
          <w:sz w:val="24"/>
          <w:szCs w:val="24"/>
        </w:rPr>
        <w:tab/>
      </w:r>
      <w:del w:id="121" w:author="Samantha Ying" w:date="2012-05-16T14:45:00Z">
        <w:r w:rsidR="00C33CDE" w:rsidRPr="0011516A" w:rsidDel="00D25880">
          <w:rPr>
            <w:rFonts w:ascii="Times New Roman" w:hAnsi="Times New Roman" w:cs="Times New Roman"/>
            <w:sz w:val="24"/>
            <w:szCs w:val="24"/>
          </w:rPr>
          <w:delText>Agreed.</w:delText>
        </w:r>
      </w:del>
      <w:ins w:id="122" w:author="fendorf" w:date="2012-05-12T23:42:00Z">
        <w:del w:id="123" w:author="Samantha Ying" w:date="2012-05-16T14:45:00Z">
          <w:r w:rsidR="00861DD9" w:rsidDel="00D25880">
            <w:rPr>
              <w:rFonts w:ascii="Times New Roman" w:hAnsi="Times New Roman" w:cs="Times New Roman"/>
              <w:sz w:val="24"/>
              <w:szCs w:val="24"/>
            </w:rPr>
            <w:delText xml:space="preserve">  I don't agree.  How is "less selective" misleading or interpreted as meaning ad</w:delText>
          </w:r>
        </w:del>
      </w:ins>
      <w:ins w:id="124" w:author="fendorf" w:date="2012-05-12T23:43:00Z">
        <w:del w:id="125" w:author="Samantha Ying" w:date="2012-05-16T14:45:00Z">
          <w:r w:rsidR="00861DD9" w:rsidDel="00D25880">
            <w:rPr>
              <w:rFonts w:ascii="Times New Roman" w:hAnsi="Times New Roman" w:cs="Times New Roman"/>
              <w:sz w:val="24"/>
              <w:szCs w:val="24"/>
            </w:rPr>
            <w:delText>sorbing less strongly?</w:delText>
          </w:r>
        </w:del>
      </w:ins>
      <w:ins w:id="126" w:author="Samantha Ying" w:date="2012-05-16T14:46:00Z">
        <w:r w:rsidR="00D25880">
          <w:rPr>
            <w:rFonts w:ascii="Times New Roman" w:hAnsi="Times New Roman" w:cs="Times New Roman"/>
            <w:sz w:val="24"/>
            <w:szCs w:val="24"/>
          </w:rPr>
          <w:t>The Reviewer appears to be confusing "less selective," with adsorption strength.</w:t>
        </w:r>
      </w:ins>
      <w:ins w:id="127" w:author="Samantha Ying" w:date="2012-05-16T14:47:00Z">
        <w:r w:rsidR="00D25880">
          <w:rPr>
            <w:rFonts w:ascii="Times New Roman" w:hAnsi="Times New Roman" w:cs="Times New Roman"/>
            <w:sz w:val="24"/>
            <w:szCs w:val="24"/>
          </w:rPr>
          <w:t xml:space="preserve"> </w:t>
        </w:r>
      </w:ins>
    </w:p>
    <w:p w:rsidR="005640BE" w:rsidRPr="0011516A" w:rsidRDefault="005640BE" w:rsidP="009C7FBE">
      <w:pPr>
        <w:autoSpaceDE w:val="0"/>
        <w:autoSpaceDN w:val="0"/>
        <w:adjustRightInd w:val="0"/>
        <w:spacing w:after="0" w:line="240" w:lineRule="auto"/>
        <w:rPr>
          <w:rFonts w:ascii="Times New Roman" w:hAnsi="Times New Roman" w:cs="Times New Roman"/>
          <w:sz w:val="24"/>
          <w:szCs w:val="24"/>
        </w:rPr>
      </w:pPr>
    </w:p>
    <w:p w:rsidR="005640BE" w:rsidRPr="0011516A" w:rsidRDefault="005640B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sz w:val="24"/>
          <w:szCs w:val="24"/>
        </w:rPr>
        <w:tab/>
      </w:r>
      <w:r w:rsidRPr="0011516A">
        <w:rPr>
          <w:rFonts w:ascii="Times New Roman" w:hAnsi="Times New Roman" w:cs="Times New Roman"/>
          <w:b/>
          <w:sz w:val="24"/>
          <w:szCs w:val="24"/>
        </w:rPr>
        <w:t>Changes 1-12</w:t>
      </w:r>
    </w:p>
    <w:p w:rsidR="00C33CDE" w:rsidRPr="00D25880" w:rsidRDefault="00C33CDE" w:rsidP="009C7FBE">
      <w:pPr>
        <w:autoSpaceDE w:val="0"/>
        <w:autoSpaceDN w:val="0"/>
        <w:adjustRightInd w:val="0"/>
        <w:spacing w:after="0" w:line="240" w:lineRule="auto"/>
        <w:rPr>
          <w:rFonts w:ascii="Times New Roman" w:hAnsi="Times New Roman" w:cs="Times New Roman"/>
          <w:sz w:val="24"/>
          <w:szCs w:val="24"/>
        </w:rPr>
      </w:pPr>
      <w:r w:rsidRPr="00D25880">
        <w:rPr>
          <w:rFonts w:ascii="Times New Roman" w:hAnsi="Times New Roman" w:cs="Times New Roman"/>
          <w:sz w:val="24"/>
          <w:szCs w:val="24"/>
        </w:rPr>
        <w:tab/>
      </w:r>
      <w:del w:id="128" w:author="Samantha Ying" w:date="2012-05-16T14:48:00Z">
        <w:r w:rsidR="0022592E" w:rsidRPr="00D25880" w:rsidDel="00D25880">
          <w:rPr>
            <w:rFonts w:ascii="Times New Roman" w:hAnsi="Times New Roman" w:cs="Times New Roman"/>
            <w:sz w:val="24"/>
            <w:szCs w:val="24"/>
            <w:highlight w:val="yellow"/>
          </w:rPr>
          <w:delText>“is less selective” was deleted.</w:delText>
        </w:r>
      </w:del>
      <w:ins w:id="129" w:author="Samantha Ying" w:date="2012-05-16T14:48:00Z">
        <w:r w:rsidR="00D25880" w:rsidRPr="00D25880">
          <w:rPr>
            <w:rFonts w:ascii="Times New Roman" w:hAnsi="Times New Roman" w:cs="Times New Roman"/>
            <w:sz w:val="24"/>
            <w:szCs w:val="24"/>
          </w:rPr>
          <w:t>No changes made.</w:t>
        </w:r>
      </w:ins>
      <w:r w:rsidRPr="00D25880">
        <w:rPr>
          <w:rFonts w:ascii="Times New Roman" w:hAnsi="Times New Roman" w:cs="Times New Roman"/>
          <w:sz w:val="24"/>
          <w:szCs w:val="24"/>
        </w:rPr>
        <w:tab/>
      </w: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1-13</w:t>
      </w:r>
      <w:ins w:id="130" w:author="Samantha Ying" w:date="2012-05-17T16:11:00Z">
        <w:r w:rsidR="003B71FF">
          <w:rPr>
            <w:rFonts w:ascii="Times New Roman" w:hAnsi="Times New Roman" w:cs="Times New Roman"/>
            <w:b/>
            <w:sz w:val="24"/>
            <w:szCs w:val="24"/>
          </w:rPr>
          <w:t xml:space="preserve"> </w:t>
        </w:r>
      </w:ins>
      <w:ins w:id="131" w:author="Samantha Ying" w:date="2012-05-17T16:15:00Z">
        <w:r w:rsidR="003D32A0">
          <w:rPr>
            <w:rFonts w:ascii="Times New Roman" w:hAnsi="Times New Roman" w:cs="Times New Roman"/>
            <w:b/>
            <w:sz w:val="24"/>
            <w:szCs w:val="24"/>
          </w:rPr>
          <w:t>ADD references to Review Response if Scott approves them</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L61-</w:t>
      </w:r>
      <w:ins w:id="132" w:author="Samantha Ying" w:date="2012-05-17T15:31:00Z">
        <w:r w:rsidR="00705C5B">
          <w:rPr>
            <w:rFonts w:ascii="Times New Roman" w:hAnsi="Times New Roman" w:cs="Times New Roman"/>
            <w:sz w:val="24"/>
            <w:szCs w:val="24"/>
          </w:rPr>
          <w:t>63</w:t>
        </w:r>
      </w:ins>
      <w:del w:id="133" w:author="Samantha Ying" w:date="2012-05-17T15:31:00Z">
        <w:r w:rsidRPr="0011516A" w:rsidDel="00705C5B">
          <w:rPr>
            <w:rFonts w:ascii="Times New Roman" w:hAnsi="Times New Roman" w:cs="Times New Roman"/>
            <w:sz w:val="24"/>
            <w:szCs w:val="24"/>
          </w:rPr>
          <w:delText>31</w:delText>
        </w:r>
      </w:del>
      <w:r w:rsidRPr="0011516A">
        <w:rPr>
          <w:rFonts w:ascii="Times New Roman" w:hAnsi="Times New Roman" w:cs="Times New Roman"/>
          <w:sz w:val="24"/>
          <w:szCs w:val="24"/>
        </w:rPr>
        <w:t>: Split into several sentences. How can Fe(II) and Mn(II) be "reproduced"? What are the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"oxidized counterparts" of Mn(II) and Fe(II)? Aqueous Fe3+ and Mn4+; or which types of</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minerals specifically? Be more specific.</w:t>
      </w:r>
    </w:p>
    <w:p w:rsidR="00C33CDE" w:rsidRPr="0011516A" w:rsidRDefault="00C33CDE" w:rsidP="009C7FBE">
      <w:pPr>
        <w:autoSpaceDE w:val="0"/>
        <w:autoSpaceDN w:val="0"/>
        <w:adjustRightInd w:val="0"/>
        <w:spacing w:after="0" w:line="240" w:lineRule="auto"/>
        <w:rPr>
          <w:rFonts w:ascii="Times New Roman" w:hAnsi="Times New Roman" w:cs="Times New Roman"/>
          <w:sz w:val="24"/>
          <w:szCs w:val="24"/>
        </w:rPr>
      </w:pP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1-13</w:t>
      </w:r>
    </w:p>
    <w:p w:rsidR="00C33CDE" w:rsidRPr="0011516A" w:rsidRDefault="00C33CDE"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b/>
          <w:sz w:val="24"/>
          <w:szCs w:val="24"/>
        </w:rPr>
        <w:tab/>
      </w:r>
      <w:r w:rsidRPr="0011516A">
        <w:rPr>
          <w:rFonts w:ascii="Times New Roman" w:hAnsi="Times New Roman" w:cs="Times New Roman"/>
          <w:sz w:val="24"/>
          <w:szCs w:val="24"/>
        </w:rPr>
        <w:t>Rapid</w:t>
      </w:r>
      <w:r w:rsidRPr="0011516A">
        <w:rPr>
          <w:rFonts w:ascii="Times New Roman" w:hAnsi="Times New Roman" w:cs="Times New Roman"/>
          <w:b/>
          <w:sz w:val="24"/>
          <w:szCs w:val="24"/>
        </w:rPr>
        <w:t xml:space="preserve"> </w:t>
      </w:r>
      <w:r w:rsidRPr="0011516A">
        <w:rPr>
          <w:rFonts w:ascii="Times New Roman" w:hAnsi="Times New Roman" w:cs="Times New Roman"/>
          <w:sz w:val="24"/>
          <w:szCs w:val="24"/>
        </w:rPr>
        <w:t>oxidation of Fe(II) generally produces ferrihydrite initially, which can then transform into more crystalline phases over time (</w:t>
      </w:r>
      <w:ins w:id="134" w:author="Samantha Ying" w:date="2012-05-17T16:15:00Z">
        <w:r w:rsidR="007A2AD9">
          <w:rPr>
            <w:rFonts w:ascii="Times New Roman" w:hAnsi="Times New Roman" w:cs="Times New Roman"/>
            <w:sz w:val="24"/>
            <w:szCs w:val="24"/>
          </w:rPr>
          <w:t>Schwertmann and Murad, 1983; Hansel et al., 2003</w:t>
        </w:r>
      </w:ins>
      <w:del w:id="135" w:author="Samantha Ying" w:date="2012-05-17T16:15:00Z">
        <w:r w:rsidRPr="0011516A" w:rsidDel="007A2AD9">
          <w:rPr>
            <w:rFonts w:ascii="Times New Roman" w:hAnsi="Times New Roman" w:cs="Times New Roman"/>
            <w:sz w:val="24"/>
            <w:szCs w:val="24"/>
          </w:rPr>
          <w:delText>citation</w:delText>
        </w:r>
      </w:del>
      <w:r w:rsidRPr="0011516A">
        <w:rPr>
          <w:rFonts w:ascii="Times New Roman" w:hAnsi="Times New Roman" w:cs="Times New Roman"/>
          <w:sz w:val="24"/>
          <w:szCs w:val="24"/>
        </w:rPr>
        <w:t xml:space="preserve">). Oxidation of Mn(II) can form </w:t>
      </w:r>
      <w:ins w:id="136" w:author="Samantha Ying" w:date="2012-05-17T16:14:00Z">
        <w:r w:rsidR="007A2AD9">
          <w:rPr>
            <w:rFonts w:ascii="Times New Roman" w:hAnsi="Times New Roman" w:cs="Times New Roman"/>
            <w:sz w:val="24"/>
            <w:szCs w:val="24"/>
          </w:rPr>
          <w:t xml:space="preserve">Mn oxide </w:t>
        </w:r>
      </w:ins>
      <w:del w:id="137" w:author="Samantha Ying" w:date="2012-05-17T16:14:00Z">
        <w:r w:rsidRPr="0011516A" w:rsidDel="007A2AD9">
          <w:rPr>
            <w:rFonts w:ascii="Times New Roman" w:hAnsi="Times New Roman" w:cs="Times New Roman"/>
            <w:sz w:val="24"/>
            <w:szCs w:val="24"/>
          </w:rPr>
          <w:delText>l</w:delText>
        </w:r>
      </w:del>
      <w:del w:id="138" w:author="Samantha Ying" w:date="2012-05-17T16:13:00Z">
        <w:r w:rsidRPr="0011516A" w:rsidDel="007A2AD9">
          <w:rPr>
            <w:rFonts w:ascii="Times New Roman" w:hAnsi="Times New Roman" w:cs="Times New Roman"/>
            <w:sz w:val="24"/>
            <w:szCs w:val="24"/>
          </w:rPr>
          <w:delText>ess</w:delText>
        </w:r>
      </w:del>
      <w:del w:id="139" w:author="Samantha Ying" w:date="2012-05-17T16:14:00Z">
        <w:r w:rsidRPr="0011516A" w:rsidDel="007A2AD9">
          <w:rPr>
            <w:rFonts w:ascii="Times New Roman" w:hAnsi="Times New Roman" w:cs="Times New Roman"/>
            <w:sz w:val="24"/>
            <w:szCs w:val="24"/>
          </w:rPr>
          <w:delText xml:space="preserve"> crystalline </w:delText>
        </w:r>
      </w:del>
      <w:r w:rsidRPr="0011516A">
        <w:rPr>
          <w:rFonts w:ascii="Times New Roman" w:hAnsi="Times New Roman" w:cs="Times New Roman"/>
          <w:sz w:val="24"/>
          <w:szCs w:val="24"/>
        </w:rPr>
        <w:t>phases</w:t>
      </w:r>
      <w:ins w:id="140" w:author="Samantha Ying" w:date="2012-05-17T16:14:00Z">
        <w:r w:rsidR="007A2AD9">
          <w:rPr>
            <w:rFonts w:ascii="Times New Roman" w:hAnsi="Times New Roman" w:cs="Times New Roman"/>
            <w:sz w:val="24"/>
            <w:szCs w:val="24"/>
          </w:rPr>
          <w:t xml:space="preserve"> of low crystallinity</w:t>
        </w:r>
      </w:ins>
      <w:r w:rsidRPr="0011516A">
        <w:rPr>
          <w:rFonts w:ascii="Times New Roman" w:hAnsi="Times New Roman" w:cs="Times New Roman"/>
          <w:sz w:val="24"/>
          <w:szCs w:val="24"/>
        </w:rPr>
        <w:t xml:space="preserve"> </w:t>
      </w:r>
      <w:ins w:id="141" w:author="Samantha Ying" w:date="2012-05-17T16:14:00Z">
        <w:r w:rsidR="007A2AD9">
          <w:rPr>
            <w:rFonts w:ascii="Times New Roman" w:hAnsi="Times New Roman" w:cs="Times New Roman"/>
            <w:sz w:val="24"/>
            <w:szCs w:val="24"/>
          </w:rPr>
          <w:t xml:space="preserve">such as birnessite </w:t>
        </w:r>
      </w:ins>
      <w:del w:id="142" w:author="Samantha Ying" w:date="2012-05-17T16:14:00Z">
        <w:r w:rsidRPr="0011516A" w:rsidDel="007A2AD9">
          <w:rPr>
            <w:rFonts w:ascii="Times New Roman" w:hAnsi="Times New Roman" w:cs="Times New Roman"/>
            <w:sz w:val="24"/>
            <w:szCs w:val="24"/>
          </w:rPr>
          <w:delText>including birnessite an</w:delText>
        </w:r>
        <w:r w:rsidR="00414DA4" w:rsidRPr="0011516A" w:rsidDel="007A2AD9">
          <w:rPr>
            <w:rFonts w:ascii="Times New Roman" w:hAnsi="Times New Roman" w:cs="Times New Roman"/>
            <w:sz w:val="24"/>
            <w:szCs w:val="24"/>
          </w:rPr>
          <w:delText xml:space="preserve">d XXX </w:delText>
        </w:r>
      </w:del>
      <w:r w:rsidR="00414DA4" w:rsidRPr="0011516A">
        <w:rPr>
          <w:rFonts w:ascii="Times New Roman" w:hAnsi="Times New Roman" w:cs="Times New Roman"/>
          <w:sz w:val="24"/>
          <w:szCs w:val="24"/>
        </w:rPr>
        <w:t>(</w:t>
      </w:r>
      <w:del w:id="143" w:author="Samantha Ying" w:date="2012-05-17T16:14:00Z">
        <w:r w:rsidR="00414DA4" w:rsidRPr="0011516A" w:rsidDel="007A2AD9">
          <w:rPr>
            <w:rFonts w:ascii="Times New Roman" w:hAnsi="Times New Roman" w:cs="Times New Roman"/>
            <w:sz w:val="24"/>
            <w:szCs w:val="24"/>
          </w:rPr>
          <w:delText>citation</w:delText>
        </w:r>
      </w:del>
      <w:ins w:id="144" w:author="Samantha Ying" w:date="2012-05-17T16:14:00Z">
        <w:r w:rsidR="007A2AD9">
          <w:rPr>
            <w:rFonts w:ascii="Times New Roman" w:hAnsi="Times New Roman" w:cs="Times New Roman"/>
            <w:sz w:val="24"/>
            <w:szCs w:val="24"/>
          </w:rPr>
          <w:t>Tebo et al., 2004</w:t>
        </w:r>
      </w:ins>
      <w:r w:rsidR="00414DA4" w:rsidRPr="0011516A">
        <w:rPr>
          <w:rFonts w:ascii="Times New Roman" w:hAnsi="Times New Roman" w:cs="Times New Roman"/>
          <w:sz w:val="24"/>
          <w:szCs w:val="24"/>
        </w:rPr>
        <w:t>).</w:t>
      </w: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p>
    <w:p w:rsidR="00C33CDE" w:rsidRPr="0011516A" w:rsidRDefault="00C33CDE"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1-13</w:t>
      </w:r>
      <w:ins w:id="145" w:author="Samantha Ying" w:date="2012-05-17T16:15:00Z">
        <w:r w:rsidR="00E27BAC">
          <w:rPr>
            <w:rFonts w:ascii="Times New Roman" w:hAnsi="Times New Roman" w:cs="Times New Roman"/>
            <w:b/>
            <w:sz w:val="24"/>
            <w:szCs w:val="24"/>
          </w:rPr>
          <w:t xml:space="preserve"> DONE</w:t>
        </w:r>
      </w:ins>
    </w:p>
    <w:p w:rsidR="00C318AC" w:rsidRPr="0011516A" w:rsidRDefault="009D4D37" w:rsidP="009C7FBE">
      <w:pPr>
        <w:autoSpaceDE w:val="0"/>
        <w:autoSpaceDN w:val="0"/>
        <w:adjustRightInd w:val="0"/>
        <w:spacing w:after="0" w:line="240" w:lineRule="auto"/>
        <w:ind w:left="720" w:hanging="720"/>
        <w:rPr>
          <w:rFonts w:ascii="Times New Roman" w:hAnsi="Times New Roman" w:cs="Times New Roman"/>
          <w:sz w:val="24"/>
          <w:szCs w:val="24"/>
        </w:rPr>
      </w:pPr>
      <w:r w:rsidRPr="0011516A">
        <w:rPr>
          <w:rFonts w:ascii="Times New Roman" w:hAnsi="Times New Roman" w:cs="Times New Roman"/>
          <w:sz w:val="24"/>
          <w:szCs w:val="24"/>
        </w:rPr>
        <w:tab/>
      </w:r>
      <w:r w:rsidR="00861DD9">
        <w:rPr>
          <w:rFonts w:ascii="Times New Roman" w:hAnsi="Times New Roman" w:cs="Times New Roman"/>
          <w:sz w:val="24"/>
          <w:szCs w:val="24"/>
        </w:rPr>
        <w:t>We have re-written the</w:t>
      </w:r>
      <w:r w:rsidRPr="0011516A">
        <w:rPr>
          <w:rFonts w:ascii="Times New Roman" w:hAnsi="Times New Roman" w:cs="Times New Roman"/>
          <w:sz w:val="24"/>
          <w:szCs w:val="24"/>
        </w:rPr>
        <w:t xml:space="preserve"> sentence to include example</w:t>
      </w:r>
      <w:r w:rsidR="00861DD9">
        <w:rPr>
          <w:rFonts w:ascii="Times New Roman" w:hAnsi="Times New Roman" w:cs="Times New Roman"/>
          <w:sz w:val="24"/>
          <w:szCs w:val="24"/>
        </w:rPr>
        <w:t>s</w:t>
      </w:r>
      <w:r w:rsidRPr="0011516A">
        <w:rPr>
          <w:rFonts w:ascii="Times New Roman" w:hAnsi="Times New Roman" w:cs="Times New Roman"/>
          <w:sz w:val="24"/>
          <w:szCs w:val="24"/>
        </w:rPr>
        <w:t xml:space="preserve"> </w:t>
      </w:r>
      <w:r w:rsidR="00861DD9">
        <w:rPr>
          <w:rFonts w:ascii="Times New Roman" w:hAnsi="Times New Roman" w:cs="Times New Roman"/>
          <w:sz w:val="24"/>
          <w:szCs w:val="24"/>
        </w:rPr>
        <w:t>of Fe- and Mn-</w:t>
      </w:r>
      <w:r w:rsidRPr="0011516A">
        <w:rPr>
          <w:rFonts w:ascii="Times New Roman" w:hAnsi="Times New Roman" w:cs="Times New Roman"/>
          <w:sz w:val="24"/>
          <w:szCs w:val="24"/>
        </w:rPr>
        <w:t>oxides that can form when Mn(II) and Fe(II) are oxidized in soil environments.</w:t>
      </w:r>
    </w:p>
    <w:p w:rsidR="009D4D37" w:rsidRPr="0011516A" w:rsidRDefault="009D4D37"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1-14</w:t>
      </w:r>
      <w:ins w:id="146" w:author="Samantha Ying" w:date="2012-05-17T16:13:00Z">
        <w:r w:rsidR="007A2AD9">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L66: Not very precise statement.</w:t>
      </w:r>
    </w:p>
    <w:p w:rsidR="009D4D37" w:rsidRPr="0011516A" w:rsidRDefault="009D4D37" w:rsidP="009C7FBE">
      <w:pPr>
        <w:autoSpaceDE w:val="0"/>
        <w:autoSpaceDN w:val="0"/>
        <w:adjustRightInd w:val="0"/>
        <w:spacing w:after="0" w:line="240" w:lineRule="auto"/>
        <w:rPr>
          <w:rFonts w:ascii="Times New Roman" w:hAnsi="Times New Roman" w:cs="Times New Roman"/>
          <w:sz w:val="24"/>
          <w:szCs w:val="24"/>
        </w:rPr>
      </w:pPr>
    </w:p>
    <w:p w:rsidR="009D4D37" w:rsidRPr="0011516A" w:rsidRDefault="009D4D37"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Response 1-14</w:t>
      </w:r>
    </w:p>
    <w:p w:rsidR="009D4D37" w:rsidRPr="0011516A" w:rsidRDefault="009D4D37"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b/>
      </w:r>
      <w:r w:rsidR="00174459" w:rsidRPr="0011516A">
        <w:rPr>
          <w:rFonts w:ascii="Times New Roman" w:hAnsi="Times New Roman" w:cs="Times New Roman"/>
          <w:sz w:val="24"/>
          <w:szCs w:val="24"/>
        </w:rPr>
        <w:t>Agreed.</w:t>
      </w:r>
    </w:p>
    <w:p w:rsidR="00174459" w:rsidRPr="0011516A" w:rsidRDefault="00174459" w:rsidP="009C7FBE">
      <w:pPr>
        <w:autoSpaceDE w:val="0"/>
        <w:autoSpaceDN w:val="0"/>
        <w:adjustRightInd w:val="0"/>
        <w:spacing w:after="0" w:line="240" w:lineRule="auto"/>
        <w:rPr>
          <w:rFonts w:ascii="Times New Roman" w:hAnsi="Times New Roman" w:cs="Times New Roman"/>
          <w:sz w:val="24"/>
          <w:szCs w:val="24"/>
        </w:rPr>
      </w:pPr>
    </w:p>
    <w:p w:rsidR="00174459" w:rsidRPr="0011516A" w:rsidRDefault="00174459"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ab/>
        <w:t>Changes 1-14</w:t>
      </w:r>
    </w:p>
    <w:p w:rsidR="00D04577" w:rsidRDefault="00D04577"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sentence was replaced with "Hence, the relative flux of Mn and Fe out of soils and sediments varies depending upon redox conditions."</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1-15</w:t>
      </w:r>
      <w:ins w:id="147" w:author="Samantha Ying" w:date="2012-05-17T16:18:00Z">
        <w:r w:rsidR="00E27BAC">
          <w:rPr>
            <w:rFonts w:ascii="Times New Roman" w:hAnsi="Times New Roman" w:cs="Times New Roman"/>
            <w:b/>
            <w:sz w:val="24"/>
            <w:szCs w:val="24"/>
          </w:rPr>
          <w:t xml:space="preserve"> DONE</w:t>
        </w:r>
      </w:ins>
    </w:p>
    <w:p w:rsidR="000E2159"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L81-83: check sentence.</w:t>
      </w:r>
    </w:p>
    <w:p w:rsidR="000E2159" w:rsidRDefault="000E2159" w:rsidP="009C7FBE">
      <w:pPr>
        <w:autoSpaceDE w:val="0"/>
        <w:autoSpaceDN w:val="0"/>
        <w:adjustRightInd w:val="0"/>
        <w:spacing w:after="0" w:line="240" w:lineRule="auto"/>
        <w:rPr>
          <w:rFonts w:ascii="Times New Roman" w:hAnsi="Times New Roman" w:cs="Times New Roman"/>
          <w:sz w:val="24"/>
          <w:szCs w:val="24"/>
        </w:rPr>
      </w:pPr>
    </w:p>
    <w:p w:rsidR="000E2159" w:rsidRPr="00D26A88" w:rsidRDefault="000E2159" w:rsidP="009C7FBE">
      <w:pPr>
        <w:autoSpaceDE w:val="0"/>
        <w:autoSpaceDN w:val="0"/>
        <w:adjustRightInd w:val="0"/>
        <w:spacing w:after="0" w:line="240" w:lineRule="auto"/>
        <w:rPr>
          <w:rFonts w:ascii="Times New Roman" w:hAnsi="Times New Roman" w:cs="Times New Roman"/>
          <w:b/>
          <w:sz w:val="24"/>
          <w:szCs w:val="24"/>
        </w:rPr>
      </w:pPr>
      <w:r w:rsidRPr="00D26A88">
        <w:rPr>
          <w:rFonts w:ascii="Times New Roman" w:hAnsi="Times New Roman" w:cs="Times New Roman"/>
          <w:b/>
          <w:sz w:val="24"/>
          <w:szCs w:val="24"/>
        </w:rPr>
        <w:tab/>
        <w:t>Response 1-15</w:t>
      </w:r>
    </w:p>
    <w:p w:rsidR="000E2159" w:rsidRDefault="000E215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del w:id="148" w:author="Samantha Ying" w:date="2012-05-17T16:18:00Z">
        <w:r w:rsidR="00861DD9" w:rsidDel="00E27BAC">
          <w:rPr>
            <w:rFonts w:ascii="Times New Roman" w:hAnsi="Times New Roman" w:cs="Times New Roman"/>
            <w:sz w:val="24"/>
            <w:szCs w:val="24"/>
          </w:rPr>
          <w:delText>We omitted the word "which" after the comma on line 82</w:delText>
        </w:r>
        <w:r w:rsidDel="00E27BAC">
          <w:rPr>
            <w:rFonts w:ascii="Times New Roman" w:hAnsi="Times New Roman" w:cs="Times New Roman"/>
            <w:sz w:val="24"/>
            <w:szCs w:val="24"/>
          </w:rPr>
          <w:delText xml:space="preserve">. </w:delText>
        </w:r>
      </w:del>
      <w:r>
        <w:rPr>
          <w:rFonts w:ascii="Times New Roman" w:hAnsi="Times New Roman" w:cs="Times New Roman"/>
          <w:sz w:val="24"/>
          <w:szCs w:val="24"/>
        </w:rPr>
        <w:t>We've re-written the sentence.</w:t>
      </w:r>
    </w:p>
    <w:p w:rsidR="000E2159" w:rsidRDefault="000E2159" w:rsidP="009C7FBE">
      <w:pPr>
        <w:autoSpaceDE w:val="0"/>
        <w:autoSpaceDN w:val="0"/>
        <w:adjustRightInd w:val="0"/>
        <w:spacing w:after="0" w:line="240" w:lineRule="auto"/>
        <w:rPr>
          <w:rFonts w:ascii="Times New Roman" w:hAnsi="Times New Roman" w:cs="Times New Roman"/>
          <w:sz w:val="24"/>
          <w:szCs w:val="24"/>
        </w:rPr>
      </w:pPr>
    </w:p>
    <w:p w:rsidR="000E2159" w:rsidRPr="00D26A88" w:rsidRDefault="000E2159" w:rsidP="009C7FBE">
      <w:pPr>
        <w:autoSpaceDE w:val="0"/>
        <w:autoSpaceDN w:val="0"/>
        <w:adjustRightInd w:val="0"/>
        <w:spacing w:after="0" w:line="240" w:lineRule="auto"/>
        <w:rPr>
          <w:rFonts w:ascii="Times New Roman" w:hAnsi="Times New Roman" w:cs="Times New Roman"/>
          <w:b/>
          <w:sz w:val="24"/>
          <w:szCs w:val="24"/>
        </w:rPr>
      </w:pPr>
      <w:r w:rsidRPr="00D26A88">
        <w:rPr>
          <w:rFonts w:ascii="Times New Roman" w:hAnsi="Times New Roman" w:cs="Times New Roman"/>
          <w:b/>
          <w:sz w:val="24"/>
          <w:szCs w:val="24"/>
        </w:rPr>
        <w:tab/>
        <w:t>Changes 1-15</w:t>
      </w:r>
    </w:p>
    <w:p w:rsidR="007B418B" w:rsidRPr="0011516A" w:rsidRDefault="002F172A"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sentence was replaced with "</w:t>
      </w:r>
      <w:r w:rsidR="001F449C">
        <w:rPr>
          <w:rFonts w:ascii="Times New Roman" w:hAnsi="Times New Roman" w:cs="Times New Roman"/>
          <w:sz w:val="24"/>
          <w:szCs w:val="24"/>
        </w:rPr>
        <w:t>A</w:t>
      </w:r>
      <w:r>
        <w:rPr>
          <w:rFonts w:ascii="Times New Roman" w:hAnsi="Times New Roman" w:cs="Times New Roman"/>
          <w:sz w:val="24"/>
          <w:szCs w:val="24"/>
        </w:rPr>
        <w:t>naerobic respiration upon</w:t>
      </w:r>
      <w:r w:rsidR="001F449C">
        <w:rPr>
          <w:rFonts w:ascii="Times New Roman" w:hAnsi="Times New Roman" w:cs="Times New Roman"/>
          <w:sz w:val="24"/>
          <w:szCs w:val="24"/>
        </w:rPr>
        <w:t xml:space="preserve"> As and</w:t>
      </w:r>
      <w:r>
        <w:rPr>
          <w:rFonts w:ascii="Times New Roman" w:hAnsi="Times New Roman" w:cs="Times New Roman"/>
          <w:sz w:val="24"/>
          <w:szCs w:val="24"/>
        </w:rPr>
        <w:t xml:space="preserve"> Fe and Mn oxides is initiated</w:t>
      </w:r>
      <w:r w:rsidR="001F449C">
        <w:rPr>
          <w:rFonts w:ascii="Times New Roman" w:hAnsi="Times New Roman" w:cs="Times New Roman"/>
          <w:sz w:val="24"/>
          <w:szCs w:val="24"/>
        </w:rPr>
        <w:t xml:space="preserve"> when anoxic conditions develop</w:t>
      </w:r>
      <w:r>
        <w:rPr>
          <w:rFonts w:ascii="Times New Roman" w:hAnsi="Times New Roman" w:cs="Times New Roman"/>
          <w:sz w:val="24"/>
          <w:szCs w:val="24"/>
        </w:rPr>
        <w:t xml:space="preserve">. </w:t>
      </w:r>
      <w:r w:rsidR="00DA2191">
        <w:rPr>
          <w:rFonts w:ascii="Times New Roman" w:hAnsi="Times New Roman" w:cs="Times New Roman"/>
          <w:sz w:val="24"/>
          <w:szCs w:val="24"/>
        </w:rPr>
        <w:t>The resulting r</w:t>
      </w:r>
      <w:r>
        <w:rPr>
          <w:rFonts w:ascii="Times New Roman" w:hAnsi="Times New Roman" w:cs="Times New Roman"/>
          <w:sz w:val="24"/>
          <w:szCs w:val="24"/>
        </w:rPr>
        <w:t>eductive transformation of Fe(III) oxides decreases oxide surface area, resulting in the release of adsorbed As into the aqueous phase."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1-16</w:t>
      </w:r>
      <w:ins w:id="149" w:author="Samantha Ying" w:date="2012-05-18T11:00:00Z">
        <w:r w:rsidR="000148A3">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L83-86: Split into several sentences. Clearly describe under which specific conditions formation</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of magnetite and concomitant As(III) sequestration may play an important role.</w:t>
      </w:r>
    </w:p>
    <w:p w:rsidR="0020377B" w:rsidRDefault="0020377B" w:rsidP="009C7FBE">
      <w:pPr>
        <w:autoSpaceDE w:val="0"/>
        <w:autoSpaceDN w:val="0"/>
        <w:adjustRightInd w:val="0"/>
        <w:spacing w:after="0" w:line="240" w:lineRule="auto"/>
        <w:rPr>
          <w:rFonts w:ascii="Times New Roman" w:hAnsi="Times New Roman" w:cs="Times New Roman"/>
          <w:sz w:val="24"/>
          <w:szCs w:val="24"/>
        </w:rPr>
      </w:pPr>
    </w:p>
    <w:p w:rsidR="0020377B" w:rsidRPr="0020377B" w:rsidRDefault="0020377B" w:rsidP="009C7FBE">
      <w:pPr>
        <w:autoSpaceDE w:val="0"/>
        <w:autoSpaceDN w:val="0"/>
        <w:adjustRightInd w:val="0"/>
        <w:spacing w:after="0" w:line="240" w:lineRule="auto"/>
        <w:rPr>
          <w:rFonts w:ascii="Times New Roman" w:hAnsi="Times New Roman" w:cs="Times New Roman"/>
          <w:b/>
          <w:sz w:val="24"/>
          <w:szCs w:val="24"/>
        </w:rPr>
      </w:pPr>
      <w:r w:rsidRPr="0020377B">
        <w:rPr>
          <w:rFonts w:ascii="Times New Roman" w:hAnsi="Times New Roman" w:cs="Times New Roman"/>
          <w:b/>
          <w:sz w:val="24"/>
          <w:szCs w:val="24"/>
        </w:rPr>
        <w:tab/>
        <w:t>Response 1-16</w:t>
      </w:r>
    </w:p>
    <w:p w:rsidR="0020377B" w:rsidRDefault="00A27134" w:rsidP="00F706A3">
      <w:pPr>
        <w:tabs>
          <w:tab w:val="left" w:pos="720"/>
          <w:tab w:val="right" w:pos="9360"/>
        </w:tabs>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To be clear, the present sentence is fine grammatically and would not need to be split.  However, we are happy to provide more detail on the conditions under which magnetite formation occurs and As(III) is sequestered</w:t>
      </w:r>
      <w:r>
        <w:rPr>
          <w:rFonts w:ascii="Times New Roman" w:hAnsi="Times New Roman" w:cs="Times New Roman"/>
          <w:sz w:val="24"/>
          <w:szCs w:val="24"/>
        </w:rPr>
        <w:t>.</w:t>
      </w:r>
      <w:r w:rsidR="00C30223">
        <w:rPr>
          <w:rFonts w:ascii="Times New Roman" w:hAnsi="Times New Roman" w:cs="Times New Roman"/>
          <w:sz w:val="24"/>
          <w:szCs w:val="24"/>
        </w:rPr>
        <w:tab/>
      </w:r>
    </w:p>
    <w:p w:rsidR="0020377B" w:rsidRDefault="0020377B" w:rsidP="009C7FBE">
      <w:pPr>
        <w:autoSpaceDE w:val="0"/>
        <w:autoSpaceDN w:val="0"/>
        <w:adjustRightInd w:val="0"/>
        <w:spacing w:after="0" w:line="240" w:lineRule="auto"/>
        <w:rPr>
          <w:rFonts w:ascii="Times New Roman" w:hAnsi="Times New Roman" w:cs="Times New Roman"/>
          <w:sz w:val="24"/>
          <w:szCs w:val="24"/>
        </w:rPr>
      </w:pPr>
    </w:p>
    <w:p w:rsidR="0020377B" w:rsidRPr="0020377B" w:rsidRDefault="0020377B" w:rsidP="009C7FBE">
      <w:pPr>
        <w:autoSpaceDE w:val="0"/>
        <w:autoSpaceDN w:val="0"/>
        <w:adjustRightInd w:val="0"/>
        <w:spacing w:after="0" w:line="240" w:lineRule="auto"/>
        <w:rPr>
          <w:rFonts w:ascii="Times New Roman" w:hAnsi="Times New Roman" w:cs="Times New Roman"/>
          <w:b/>
          <w:sz w:val="24"/>
          <w:szCs w:val="24"/>
        </w:rPr>
      </w:pPr>
      <w:r w:rsidRPr="0020377B">
        <w:rPr>
          <w:rFonts w:ascii="Times New Roman" w:hAnsi="Times New Roman" w:cs="Times New Roman"/>
          <w:b/>
          <w:sz w:val="24"/>
          <w:szCs w:val="24"/>
        </w:rPr>
        <w:tab/>
        <w:t>Changes 1-16</w:t>
      </w:r>
    </w:p>
    <w:p w:rsidR="0020377B" w:rsidRDefault="00A27134"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We've </w:t>
      </w:r>
      <w:r w:rsidR="000370EC">
        <w:rPr>
          <w:rFonts w:ascii="Times New Roman" w:hAnsi="Times New Roman" w:cs="Times New Roman"/>
          <w:sz w:val="24"/>
          <w:szCs w:val="24"/>
        </w:rPr>
        <w:t>added a description of</w:t>
      </w:r>
      <w:r>
        <w:rPr>
          <w:rFonts w:ascii="Times New Roman" w:hAnsi="Times New Roman" w:cs="Times New Roman"/>
          <w:sz w:val="24"/>
          <w:szCs w:val="24"/>
        </w:rPr>
        <w:t xml:space="preserve"> the specific conditions under which As sequestration</w:t>
      </w:r>
      <w:r w:rsidR="000370EC">
        <w:rPr>
          <w:rFonts w:ascii="Times New Roman" w:hAnsi="Times New Roman" w:cs="Times New Roman"/>
          <w:sz w:val="24"/>
          <w:szCs w:val="24"/>
        </w:rPr>
        <w:t xml:space="preserve"> occurs as magnetite forms as</w:t>
      </w:r>
      <w:r w:rsidR="007E38EF">
        <w:rPr>
          <w:rFonts w:ascii="Times New Roman" w:hAnsi="Times New Roman" w:cs="Times New Roman"/>
          <w:sz w:val="24"/>
          <w:szCs w:val="24"/>
        </w:rPr>
        <w:t xml:space="preserve"> noted by </w:t>
      </w:r>
      <w:commentRangeStart w:id="150"/>
      <w:r w:rsidR="007E38EF">
        <w:rPr>
          <w:rFonts w:ascii="Times New Roman" w:hAnsi="Times New Roman" w:cs="Times New Roman"/>
          <w:sz w:val="24"/>
          <w:szCs w:val="24"/>
        </w:rPr>
        <w:t>Coker et al</w:t>
      </w:r>
      <w:commentRangeEnd w:id="150"/>
      <w:r w:rsidR="000C2A97">
        <w:rPr>
          <w:rStyle w:val="CommentReference"/>
          <w:vanish/>
        </w:rPr>
        <w:commentReference w:id="150"/>
      </w:r>
      <w:r w:rsidR="007E38EF">
        <w:rPr>
          <w:rFonts w:ascii="Times New Roman" w:hAnsi="Times New Roman" w:cs="Times New Roman"/>
          <w:sz w:val="24"/>
          <w:szCs w:val="24"/>
        </w:rPr>
        <w:t xml:space="preserve">., (2006), </w:t>
      </w:r>
      <w:commentRangeStart w:id="151"/>
      <w:r w:rsidR="007E38EF">
        <w:rPr>
          <w:rFonts w:ascii="Times New Roman" w:hAnsi="Times New Roman" w:cs="Times New Roman"/>
          <w:sz w:val="24"/>
          <w:szCs w:val="24"/>
        </w:rPr>
        <w:t xml:space="preserve">Herbel and Fendorf </w:t>
      </w:r>
      <w:commentRangeEnd w:id="151"/>
      <w:r w:rsidR="000C2A97">
        <w:rPr>
          <w:rStyle w:val="CommentReference"/>
          <w:vanish/>
        </w:rPr>
        <w:commentReference w:id="151"/>
      </w:r>
      <w:r w:rsidR="007E38EF">
        <w:rPr>
          <w:rFonts w:ascii="Times New Roman" w:hAnsi="Times New Roman" w:cs="Times New Roman"/>
          <w:sz w:val="24"/>
          <w:szCs w:val="24"/>
        </w:rPr>
        <w:t>(2006), and Kocar et al., (2006), and conditions for its reductive dissolution as</w:t>
      </w:r>
      <w:r w:rsidR="000370EC">
        <w:rPr>
          <w:rFonts w:ascii="Times New Roman" w:hAnsi="Times New Roman" w:cs="Times New Roman"/>
          <w:sz w:val="24"/>
          <w:szCs w:val="24"/>
        </w:rPr>
        <w:t xml:space="preserve"> presented by Tufano et al. 2008.</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1-17</w:t>
      </w:r>
      <w:ins w:id="152" w:author="Samantha Ying" w:date="2012-05-18T11:55:00Z">
        <w:r w:rsidR="00416529">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L100-111: Matter of taste, but is it really necessary to provide this summary at the end of the</w:t>
      </w:r>
    </w:p>
    <w:p w:rsidR="003B459D"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introduction?</w:t>
      </w:r>
    </w:p>
    <w:p w:rsidR="003B459D" w:rsidRDefault="003B459D" w:rsidP="009C7FBE">
      <w:pPr>
        <w:autoSpaceDE w:val="0"/>
        <w:autoSpaceDN w:val="0"/>
        <w:adjustRightInd w:val="0"/>
        <w:spacing w:after="0" w:line="240" w:lineRule="auto"/>
        <w:rPr>
          <w:rFonts w:ascii="Times New Roman" w:hAnsi="Times New Roman" w:cs="Times New Roman"/>
          <w:sz w:val="24"/>
          <w:szCs w:val="24"/>
        </w:rPr>
      </w:pPr>
    </w:p>
    <w:p w:rsidR="003B459D" w:rsidRPr="003B459D" w:rsidRDefault="003B459D" w:rsidP="009C7FBE">
      <w:pPr>
        <w:autoSpaceDE w:val="0"/>
        <w:autoSpaceDN w:val="0"/>
        <w:adjustRightInd w:val="0"/>
        <w:spacing w:after="0" w:line="240" w:lineRule="auto"/>
        <w:rPr>
          <w:rFonts w:ascii="Times New Roman" w:hAnsi="Times New Roman" w:cs="Times New Roman"/>
          <w:b/>
          <w:sz w:val="24"/>
          <w:szCs w:val="24"/>
        </w:rPr>
      </w:pPr>
      <w:r w:rsidRPr="003B459D">
        <w:rPr>
          <w:rFonts w:ascii="Times New Roman" w:hAnsi="Times New Roman" w:cs="Times New Roman"/>
          <w:b/>
          <w:sz w:val="24"/>
          <w:szCs w:val="24"/>
        </w:rPr>
        <w:tab/>
        <w:t>Response 1-17</w:t>
      </w:r>
    </w:p>
    <w:p w:rsidR="003B459D" w:rsidRDefault="003B459D" w:rsidP="009C7FBE">
      <w:pPr>
        <w:autoSpaceDE w:val="0"/>
        <w:autoSpaceDN w:val="0"/>
        <w:adjustRightInd w:val="0"/>
        <w:spacing w:after="0" w:line="240" w:lineRule="auto"/>
        <w:ind w:left="720"/>
        <w:rPr>
          <w:rFonts w:ascii="Times New Roman" w:hAnsi="Times New Roman" w:cs="Times New Roman"/>
          <w:sz w:val="24"/>
          <w:szCs w:val="24"/>
        </w:rPr>
      </w:pPr>
      <w:commentRangeStart w:id="153"/>
      <w:r>
        <w:rPr>
          <w:rFonts w:ascii="Times New Roman" w:hAnsi="Times New Roman" w:cs="Times New Roman"/>
          <w:sz w:val="24"/>
          <w:szCs w:val="24"/>
        </w:rPr>
        <w:t xml:space="preserve">Providing a brief summary is useful to highlight the key findings; we found the summary to be a bit detailed and therefore have </w:t>
      </w:r>
      <w:r w:rsidR="007E38EF">
        <w:rPr>
          <w:rFonts w:ascii="Times New Roman" w:hAnsi="Times New Roman" w:cs="Times New Roman"/>
          <w:sz w:val="24"/>
          <w:szCs w:val="24"/>
        </w:rPr>
        <w:t xml:space="preserve">revised </w:t>
      </w:r>
      <w:r>
        <w:rPr>
          <w:rFonts w:ascii="Times New Roman" w:hAnsi="Times New Roman" w:cs="Times New Roman"/>
          <w:sz w:val="24"/>
          <w:szCs w:val="24"/>
        </w:rPr>
        <w:t>it to state only the main conclusions.</w:t>
      </w:r>
      <w:commentRangeEnd w:id="153"/>
      <w:r w:rsidR="00F706A3">
        <w:rPr>
          <w:rStyle w:val="CommentReference"/>
          <w:vanish/>
        </w:rPr>
        <w:commentReference w:id="153"/>
      </w:r>
    </w:p>
    <w:p w:rsidR="003B459D" w:rsidRDefault="003B459D" w:rsidP="009C7FBE">
      <w:pPr>
        <w:autoSpaceDE w:val="0"/>
        <w:autoSpaceDN w:val="0"/>
        <w:adjustRightInd w:val="0"/>
        <w:spacing w:after="0" w:line="240" w:lineRule="auto"/>
        <w:rPr>
          <w:rFonts w:ascii="Times New Roman" w:hAnsi="Times New Roman" w:cs="Times New Roman"/>
          <w:sz w:val="24"/>
          <w:szCs w:val="24"/>
        </w:rPr>
      </w:pPr>
    </w:p>
    <w:p w:rsidR="003B459D" w:rsidRPr="003B459D" w:rsidRDefault="003B459D" w:rsidP="009C7FBE">
      <w:pPr>
        <w:autoSpaceDE w:val="0"/>
        <w:autoSpaceDN w:val="0"/>
        <w:adjustRightInd w:val="0"/>
        <w:spacing w:after="0" w:line="240" w:lineRule="auto"/>
        <w:rPr>
          <w:rFonts w:ascii="Times New Roman" w:hAnsi="Times New Roman" w:cs="Times New Roman"/>
          <w:b/>
          <w:sz w:val="24"/>
          <w:szCs w:val="24"/>
        </w:rPr>
      </w:pPr>
      <w:r w:rsidRPr="003B459D">
        <w:rPr>
          <w:rFonts w:ascii="Times New Roman" w:hAnsi="Times New Roman" w:cs="Times New Roman"/>
          <w:b/>
          <w:sz w:val="24"/>
          <w:szCs w:val="24"/>
        </w:rPr>
        <w:tab/>
        <w:t>Changes 1-17</w:t>
      </w:r>
    </w:p>
    <w:p w:rsidR="007B418B" w:rsidRPr="0011516A" w:rsidRDefault="003B459D"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We have re-written the brief summary of our findings</w:t>
      </w:r>
      <w:r>
        <w:rPr>
          <w:rFonts w:ascii="Times New Roman" w:hAnsi="Times New Roman" w:cs="Times New Roman"/>
          <w:sz w:val="24"/>
          <w:szCs w:val="24"/>
        </w:rPr>
        <w:t xml:space="preserve"> at the end of the introduction to be more succinct.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b/>
          <w:sz w:val="24"/>
          <w:szCs w:val="24"/>
        </w:rPr>
        <w:t>Minor Comment 1-18</w:t>
      </w:r>
      <w:ins w:id="154" w:author="Samantha Ying" w:date="2012-05-18T12:04:00Z">
        <w:r w:rsidR="00C07A6B">
          <w:rPr>
            <w:rFonts w:ascii="Times New Roman" w:hAnsi="Times New Roman" w:cs="Times New Roman"/>
            <w:b/>
            <w:sz w:val="24"/>
            <w:szCs w:val="24"/>
          </w:rPr>
          <w:t xml:space="preserve"> DONE</w:t>
        </w:r>
      </w:ins>
    </w:p>
    <w:p w:rsidR="00A22190"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L106-107: Check sentence.</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A22190" w:rsidRPr="00A22190" w:rsidRDefault="00A22190" w:rsidP="009C7FBE">
      <w:pPr>
        <w:autoSpaceDE w:val="0"/>
        <w:autoSpaceDN w:val="0"/>
        <w:adjustRightInd w:val="0"/>
        <w:spacing w:after="0" w:line="240" w:lineRule="auto"/>
        <w:rPr>
          <w:rFonts w:ascii="Times New Roman" w:hAnsi="Times New Roman" w:cs="Times New Roman"/>
          <w:b/>
          <w:sz w:val="24"/>
          <w:szCs w:val="24"/>
        </w:rPr>
      </w:pPr>
      <w:r w:rsidRPr="00A22190">
        <w:rPr>
          <w:rFonts w:ascii="Times New Roman" w:hAnsi="Times New Roman" w:cs="Times New Roman"/>
          <w:b/>
          <w:sz w:val="24"/>
          <w:szCs w:val="24"/>
        </w:rPr>
        <w:tab/>
        <w:t>Response 1-18</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Agreed.</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A22190" w:rsidRPr="00A22190" w:rsidRDefault="00A22190" w:rsidP="009C7FBE">
      <w:pPr>
        <w:autoSpaceDE w:val="0"/>
        <w:autoSpaceDN w:val="0"/>
        <w:adjustRightInd w:val="0"/>
        <w:spacing w:after="0" w:line="240" w:lineRule="auto"/>
        <w:rPr>
          <w:rFonts w:ascii="Times New Roman" w:hAnsi="Times New Roman" w:cs="Times New Roman"/>
          <w:b/>
          <w:sz w:val="24"/>
          <w:szCs w:val="24"/>
        </w:rPr>
      </w:pPr>
      <w:r w:rsidRPr="00A22190">
        <w:rPr>
          <w:rFonts w:ascii="Times New Roman" w:hAnsi="Times New Roman" w:cs="Times New Roman"/>
          <w:b/>
          <w:sz w:val="24"/>
          <w:szCs w:val="24"/>
        </w:rPr>
        <w:tab/>
        <w:t>Changes 1-18</w:t>
      </w:r>
    </w:p>
    <w:p w:rsidR="007B418B" w:rsidRPr="0011516A" w:rsidRDefault="00A22190"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We've removed this sentence and re-written the second portion of the paragraph to present the conclusions in a more succinct manner.</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1-19</w:t>
      </w:r>
      <w:ins w:id="155" w:author="Samantha Ying" w:date="2012-05-18T12:27:00Z">
        <w:r w:rsidR="00EA097E">
          <w:rPr>
            <w:rFonts w:ascii="Times New Roman" w:hAnsi="Times New Roman" w:cs="Times New Roman"/>
            <w:b/>
            <w:sz w:val="24"/>
            <w:szCs w:val="24"/>
          </w:rPr>
          <w:t xml:space="preserve"> DONE</w:t>
        </w:r>
      </w:ins>
    </w:p>
    <w:p w:rsidR="00A22190"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L117-118: Check wording. Did the reaction really cool before filtering?</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A22190" w:rsidRPr="00A22190" w:rsidRDefault="00A22190"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Response 1-19</w:t>
      </w:r>
    </w:p>
    <w:p w:rsidR="007B418B" w:rsidRPr="0011516A" w:rsidRDefault="006F0680"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Yes, the solution was cooled before filtering </w:t>
      </w:r>
      <w:del w:id="156" w:author="Samantha Ying" w:date="2012-05-17T16:19:00Z">
        <w:r w:rsidDel="00E27BAC">
          <w:rPr>
            <w:rFonts w:ascii="Times New Roman" w:hAnsi="Times New Roman" w:cs="Times New Roman"/>
            <w:sz w:val="24"/>
            <w:szCs w:val="24"/>
          </w:rPr>
          <w:delText xml:space="preserve">in order </w:delText>
        </w:r>
      </w:del>
      <w:r>
        <w:rPr>
          <w:rFonts w:ascii="Times New Roman" w:hAnsi="Times New Roman" w:cs="Times New Roman"/>
          <w:sz w:val="24"/>
          <w:szCs w:val="24"/>
        </w:rPr>
        <w:t>to not damage the filtering device. The solution was stirred to homogenize the suspension of oxides during the cooling period.</w:t>
      </w:r>
    </w:p>
    <w:p w:rsidR="00A22190" w:rsidRDefault="00A22190" w:rsidP="009C7FBE">
      <w:pPr>
        <w:autoSpaceDE w:val="0"/>
        <w:autoSpaceDN w:val="0"/>
        <w:adjustRightInd w:val="0"/>
        <w:spacing w:after="0" w:line="240" w:lineRule="auto"/>
        <w:rPr>
          <w:rFonts w:ascii="Times New Roman" w:hAnsi="Times New Roman" w:cs="Times New Roman"/>
          <w:sz w:val="24"/>
          <w:szCs w:val="24"/>
        </w:rPr>
      </w:pPr>
    </w:p>
    <w:p w:rsidR="006F0680" w:rsidRDefault="00A22190" w:rsidP="009C7FBE">
      <w:pPr>
        <w:autoSpaceDE w:val="0"/>
        <w:autoSpaceDN w:val="0"/>
        <w:adjustRightInd w:val="0"/>
        <w:spacing w:after="0" w:line="240" w:lineRule="auto"/>
        <w:rPr>
          <w:rFonts w:ascii="Times New Roman" w:hAnsi="Times New Roman" w:cs="Times New Roman"/>
          <w:b/>
          <w:sz w:val="24"/>
          <w:szCs w:val="24"/>
        </w:rPr>
      </w:pPr>
      <w:r w:rsidRPr="006F0680">
        <w:rPr>
          <w:rFonts w:ascii="Times New Roman" w:hAnsi="Times New Roman" w:cs="Times New Roman"/>
          <w:b/>
          <w:sz w:val="24"/>
          <w:szCs w:val="24"/>
        </w:rPr>
        <w:tab/>
        <w:t>Changes 1-19</w:t>
      </w:r>
    </w:p>
    <w:p w:rsidR="006F0680" w:rsidRPr="006F0680" w:rsidRDefault="006F0680" w:rsidP="009C7FBE">
      <w:pPr>
        <w:autoSpaceDE w:val="0"/>
        <w:autoSpaceDN w:val="0"/>
        <w:adjustRightInd w:val="0"/>
        <w:spacing w:after="0" w:line="240" w:lineRule="auto"/>
        <w:rPr>
          <w:rFonts w:ascii="Times New Roman" w:hAnsi="Times New Roman" w:cs="Times New Roman"/>
          <w:sz w:val="24"/>
          <w:szCs w:val="24"/>
        </w:rPr>
      </w:pPr>
      <w:r w:rsidRPr="006F0680">
        <w:rPr>
          <w:rFonts w:ascii="Times New Roman" w:hAnsi="Times New Roman" w:cs="Times New Roman"/>
          <w:sz w:val="24"/>
          <w:szCs w:val="24"/>
        </w:rPr>
        <w:tab/>
        <w:t>No changes made.</w:t>
      </w:r>
    </w:p>
    <w:p w:rsidR="00C318AC" w:rsidRPr="006F0680" w:rsidRDefault="00C318AC" w:rsidP="009C7FBE">
      <w:pPr>
        <w:autoSpaceDE w:val="0"/>
        <w:autoSpaceDN w:val="0"/>
        <w:adjustRightInd w:val="0"/>
        <w:spacing w:after="0" w:line="240" w:lineRule="auto"/>
        <w:rPr>
          <w:rFonts w:ascii="Times New Roman" w:hAnsi="Times New Roman" w:cs="Times New Roman"/>
          <w:b/>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1-20</w:t>
      </w:r>
      <w:ins w:id="157" w:author="Samantha Ying" w:date="2012-05-18T12:28:00Z">
        <w:r w:rsidR="00EA097E">
          <w:rPr>
            <w:rFonts w:ascii="Times New Roman" w:hAnsi="Times New Roman" w:cs="Times New Roman"/>
            <w:b/>
            <w:sz w:val="24"/>
            <w:szCs w:val="24"/>
          </w:rPr>
          <w:t xml:space="preserve"> DONE</w:t>
        </w:r>
      </w:ins>
    </w:p>
    <w:p w:rsidR="006F0680"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L122: confirm (not confirmed)</w:t>
      </w:r>
    </w:p>
    <w:p w:rsidR="006F0680" w:rsidRDefault="006F0680"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F0680" w:rsidRPr="005B5B39" w:rsidRDefault="006F0680"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Response 1-20</w:t>
      </w:r>
    </w:p>
    <w:p w:rsidR="006F0680" w:rsidRDefault="006F0680"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E4486">
        <w:rPr>
          <w:rFonts w:ascii="Times New Roman" w:hAnsi="Times New Roman" w:cs="Times New Roman"/>
          <w:sz w:val="24"/>
          <w:szCs w:val="24"/>
        </w:rPr>
        <w:t>Agreed.</w:t>
      </w:r>
    </w:p>
    <w:p w:rsidR="006F0680" w:rsidRDefault="006F0680" w:rsidP="009C7FBE">
      <w:pPr>
        <w:autoSpaceDE w:val="0"/>
        <w:autoSpaceDN w:val="0"/>
        <w:adjustRightInd w:val="0"/>
        <w:spacing w:after="0" w:line="240" w:lineRule="auto"/>
        <w:rPr>
          <w:rFonts w:ascii="Times New Roman" w:hAnsi="Times New Roman" w:cs="Times New Roman"/>
          <w:sz w:val="24"/>
          <w:szCs w:val="24"/>
        </w:rPr>
      </w:pPr>
    </w:p>
    <w:p w:rsidR="007B418B" w:rsidRPr="005B5B39" w:rsidRDefault="006F0680"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Changes 1-20</w:t>
      </w:r>
    </w:p>
    <w:p w:rsidR="00AE4486" w:rsidRDefault="00AE4486"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"confirmed" replaced with "confirm</w:t>
      </w:r>
      <w:r w:rsidR="005B5B39">
        <w:rPr>
          <w:rFonts w:ascii="Times New Roman" w:hAnsi="Times New Roman" w:cs="Times New Roman"/>
          <w:sz w:val="24"/>
          <w:szCs w:val="24"/>
        </w:rPr>
        <w:t>.</w:t>
      </w:r>
      <w:r>
        <w:rPr>
          <w:rFonts w:ascii="Times New Roman" w:hAnsi="Times New Roman" w:cs="Times New Roman"/>
          <w:sz w:val="24"/>
          <w:szCs w:val="24"/>
        </w:rPr>
        <w: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1-21</w:t>
      </w:r>
      <w:r w:rsidR="005B5B39">
        <w:rPr>
          <w:rFonts w:ascii="Times New Roman" w:hAnsi="Times New Roman" w:cs="Times New Roman"/>
          <w:b/>
          <w:sz w:val="24"/>
          <w:szCs w:val="24"/>
        </w:rPr>
        <w:t xml:space="preserve"> </w:t>
      </w:r>
      <w:ins w:id="158" w:author="Samantha Ying" w:date="2012-05-18T14:17:00Z">
        <w:r w:rsidR="00CD3F32">
          <w:rPr>
            <w:rFonts w:ascii="Times New Roman" w:hAnsi="Times New Roman" w:cs="Times New Roman"/>
            <w:b/>
            <w:sz w:val="24"/>
            <w:szCs w:val="24"/>
          </w:rPr>
          <w:t>DONE</w:t>
        </w:r>
      </w:ins>
      <w:del w:id="159" w:author="Samantha Ying" w:date="2012-05-18T14:12:00Z">
        <w:r w:rsidR="005B5B39" w:rsidDel="00CD3F32">
          <w:rPr>
            <w:rFonts w:ascii="Times New Roman" w:hAnsi="Times New Roman" w:cs="Times New Roman"/>
            <w:b/>
            <w:sz w:val="24"/>
            <w:szCs w:val="24"/>
          </w:rPr>
          <w:delText>**QUESTIONS ABOUT PHOSPHATE **</w:delText>
        </w:r>
      </w:del>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L124-135: Be more precise: How much ferriyhdrite and birnessite with how much sand, at what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solid to solution ratio. What were Fe and Mn concentrations of final mixed sand. What amount</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of sand was reacted with phosphate containing solution. How much phosphate was sorbed to</w:t>
      </w:r>
    </w:p>
    <w:p w:rsidR="005B5B39"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coated sand? Was there any P loss during reaction with arsenate?</w:t>
      </w:r>
    </w:p>
    <w:p w:rsidR="005B5B39" w:rsidRDefault="005B5B39" w:rsidP="009C7FBE">
      <w:pPr>
        <w:autoSpaceDE w:val="0"/>
        <w:autoSpaceDN w:val="0"/>
        <w:adjustRightInd w:val="0"/>
        <w:spacing w:after="0" w:line="240" w:lineRule="auto"/>
        <w:rPr>
          <w:rFonts w:ascii="Times New Roman" w:hAnsi="Times New Roman" w:cs="Times New Roman"/>
          <w:sz w:val="24"/>
          <w:szCs w:val="24"/>
        </w:rPr>
      </w:pPr>
    </w:p>
    <w:p w:rsidR="005B5B39" w:rsidRPr="005B5B39" w:rsidRDefault="005B5B39"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Response 1-21</w:t>
      </w:r>
    </w:p>
    <w:p w:rsidR="005B5B39" w:rsidRDefault="00EB3A98" w:rsidP="006368EC">
      <w:pPr>
        <w:autoSpaceDE w:val="0"/>
        <w:autoSpaceDN w:val="0"/>
        <w:adjustRightInd w:val="0"/>
        <w:spacing w:after="0" w:line="240" w:lineRule="auto"/>
        <w:ind w:left="720" w:hanging="720"/>
        <w:rPr>
          <w:rFonts w:ascii="Times New Roman" w:hAnsi="Times New Roman" w:cs="Times New Roman"/>
          <w:sz w:val="24"/>
          <w:szCs w:val="24"/>
        </w:rPr>
        <w:pPrChange w:id="160" w:author="Samantha Ying" w:date="2012-05-18T14:25:00Z">
          <w:pPr>
            <w:autoSpaceDE w:val="0"/>
            <w:autoSpaceDN w:val="0"/>
            <w:adjustRightInd w:val="0"/>
            <w:spacing w:after="0" w:line="240" w:lineRule="auto"/>
          </w:pPr>
        </w:pPrChange>
      </w:pPr>
      <w:r>
        <w:rPr>
          <w:rFonts w:ascii="Times New Roman" w:hAnsi="Times New Roman" w:cs="Times New Roman"/>
          <w:sz w:val="24"/>
          <w:szCs w:val="24"/>
        </w:rPr>
        <w:tab/>
      </w:r>
      <w:r w:rsidR="007E38EF">
        <w:rPr>
          <w:rFonts w:ascii="Times New Roman" w:hAnsi="Times New Roman" w:cs="Times New Roman"/>
          <w:sz w:val="24"/>
          <w:szCs w:val="24"/>
        </w:rPr>
        <w:t>We have revised the methods to provide greater detail on the reaction conditions.</w:t>
      </w:r>
      <w:ins w:id="161" w:author="Samantha Ying" w:date="2012-05-18T14:19:00Z">
        <w:r w:rsidR="00CD3F32">
          <w:rPr>
            <w:rFonts w:ascii="Times New Roman" w:hAnsi="Times New Roman" w:cs="Times New Roman"/>
            <w:sz w:val="24"/>
            <w:szCs w:val="24"/>
          </w:rPr>
          <w:t xml:space="preserve"> Specifically, ferrihydrite and birnessite</w:t>
        </w:r>
      </w:ins>
      <w:del w:id="162" w:author="Samantha Ying" w:date="2012-05-18T14:19:00Z">
        <w:r w:rsidR="007E38EF" w:rsidDel="00CD3F32">
          <w:rPr>
            <w:rFonts w:ascii="Times New Roman" w:hAnsi="Times New Roman" w:cs="Times New Roman"/>
            <w:sz w:val="24"/>
            <w:szCs w:val="24"/>
          </w:rPr>
          <w:delText xml:space="preserve"> </w:delText>
        </w:r>
      </w:del>
      <w:r w:rsidR="007E38EF">
        <w:rPr>
          <w:rFonts w:ascii="Times New Roman" w:hAnsi="Times New Roman" w:cs="Times New Roman"/>
          <w:sz w:val="24"/>
          <w:szCs w:val="24"/>
        </w:rPr>
        <w:t xml:space="preserve"> </w:t>
      </w:r>
      <w:ins w:id="163" w:author="Samantha Ying" w:date="2012-05-18T14:20:00Z">
        <w:r w:rsidR="00F42B1F">
          <w:rPr>
            <w:rFonts w:ascii="Times New Roman" w:hAnsi="Times New Roman" w:cs="Times New Roman"/>
            <w:sz w:val="24"/>
            <w:szCs w:val="24"/>
          </w:rPr>
          <w:t xml:space="preserve">slurries were mixed with 250 g of sand to produce 0.061 mmol Mn/g sand and 0.1353 mmol Fe/g sand. The </w:t>
        </w:r>
      </w:ins>
      <w:ins w:id="164" w:author="Samantha Ying" w:date="2012-05-18T14:22:00Z">
        <w:r w:rsidR="00F42B1F">
          <w:rPr>
            <w:rFonts w:ascii="Times New Roman" w:hAnsi="Times New Roman" w:cs="Times New Roman"/>
            <w:sz w:val="24"/>
            <w:szCs w:val="24"/>
          </w:rPr>
          <w:t xml:space="preserve">entire 250 g of </w:t>
        </w:r>
      </w:ins>
      <w:ins w:id="165" w:author="Samantha Ying" w:date="2012-05-18T14:20:00Z">
        <w:r w:rsidR="00F42B1F">
          <w:rPr>
            <w:rFonts w:ascii="Times New Roman" w:hAnsi="Times New Roman" w:cs="Times New Roman"/>
            <w:sz w:val="24"/>
            <w:szCs w:val="24"/>
          </w:rPr>
          <w:t xml:space="preserve">sand mixture was incubated in 0.26 </w:t>
        </w:r>
      </w:ins>
      <w:ins w:id="166" w:author="Samantha Ying" w:date="2012-05-18T14:22:00Z">
        <w:r w:rsidR="00F42B1F">
          <w:rPr>
            <w:rFonts w:ascii="Times New Roman" w:hAnsi="Times New Roman" w:cs="Times New Roman"/>
            <w:sz w:val="24"/>
            <w:szCs w:val="24"/>
            <w:lang w:val="el-GR"/>
          </w:rPr>
          <w:t>μ</w:t>
        </w:r>
      </w:ins>
      <w:ins w:id="167" w:author="Samantha Ying" w:date="2012-05-18T14:20:00Z">
        <w:r w:rsidR="00F42B1F">
          <w:rPr>
            <w:rFonts w:ascii="Times New Roman" w:hAnsi="Times New Roman" w:cs="Times New Roman"/>
            <w:sz w:val="24"/>
            <w:szCs w:val="24"/>
          </w:rPr>
          <w:t>M of sodium phosphate</w:t>
        </w:r>
      </w:ins>
      <w:ins w:id="168" w:author="Samantha Ying" w:date="2012-05-18T14:23:00Z">
        <w:r w:rsidR="00F42B1F">
          <w:rPr>
            <w:rFonts w:ascii="Times New Roman" w:hAnsi="Times New Roman" w:cs="Times New Roman"/>
            <w:sz w:val="24"/>
            <w:szCs w:val="24"/>
          </w:rPr>
          <w:t xml:space="preserve"> for a final adsorbed concentration of approximately 0.78 nmol phosphate/g sand.</w:t>
        </w:r>
        <w:r w:rsidR="00BC0554">
          <w:rPr>
            <w:rFonts w:ascii="Times New Roman" w:hAnsi="Times New Roman" w:cs="Times New Roman"/>
            <w:sz w:val="24"/>
            <w:szCs w:val="24"/>
          </w:rPr>
          <w:t xml:space="preserve"> </w:t>
        </w:r>
      </w:ins>
      <w:ins w:id="169" w:author="Samantha Ying" w:date="2012-05-18T14:24:00Z">
        <w:r w:rsidR="00BC0554">
          <w:rPr>
            <w:rFonts w:ascii="Times New Roman" w:hAnsi="Times New Roman" w:cs="Times New Roman"/>
            <w:sz w:val="24"/>
            <w:szCs w:val="24"/>
          </w:rPr>
          <w:t>Concentration of phosphate</w:t>
        </w:r>
      </w:ins>
      <w:ins w:id="170" w:author="Samantha Ying" w:date="2012-05-18T14:23:00Z">
        <w:r w:rsidR="006B75D5">
          <w:rPr>
            <w:rFonts w:ascii="Times New Roman" w:hAnsi="Times New Roman" w:cs="Times New Roman"/>
            <w:sz w:val="24"/>
            <w:szCs w:val="24"/>
          </w:rPr>
          <w:t xml:space="preserve"> in effluent was below detection level after flow was initiated</w:t>
        </w:r>
      </w:ins>
      <w:ins w:id="171" w:author="Samantha Ying" w:date="2012-05-18T14:24:00Z">
        <w:r w:rsidR="00BC0554">
          <w:rPr>
            <w:rFonts w:ascii="Times New Roman" w:hAnsi="Times New Roman" w:cs="Times New Roman"/>
            <w:sz w:val="24"/>
            <w:szCs w:val="24"/>
          </w:rPr>
          <w:t xml:space="preserve"> in the aggregate reactors</w:t>
        </w:r>
      </w:ins>
      <w:ins w:id="172" w:author="Samantha Ying" w:date="2012-05-18T14:23:00Z">
        <w:r w:rsidR="006B75D5">
          <w:rPr>
            <w:rFonts w:ascii="Times New Roman" w:hAnsi="Times New Roman" w:cs="Times New Roman"/>
            <w:sz w:val="24"/>
            <w:szCs w:val="24"/>
          </w:rPr>
          <w:t>.</w:t>
        </w:r>
      </w:ins>
    </w:p>
    <w:p w:rsidR="005B5B39" w:rsidRDefault="005B5B39" w:rsidP="009C7FBE">
      <w:pPr>
        <w:autoSpaceDE w:val="0"/>
        <w:autoSpaceDN w:val="0"/>
        <w:adjustRightInd w:val="0"/>
        <w:spacing w:after="0" w:line="240" w:lineRule="auto"/>
        <w:rPr>
          <w:rFonts w:ascii="Times New Roman" w:hAnsi="Times New Roman" w:cs="Times New Roman"/>
          <w:sz w:val="24"/>
          <w:szCs w:val="24"/>
        </w:rPr>
      </w:pPr>
    </w:p>
    <w:p w:rsidR="005B5B39" w:rsidRPr="005B5B39" w:rsidRDefault="005B5B39" w:rsidP="009C7FBE">
      <w:pPr>
        <w:autoSpaceDE w:val="0"/>
        <w:autoSpaceDN w:val="0"/>
        <w:adjustRightInd w:val="0"/>
        <w:spacing w:after="0" w:line="240" w:lineRule="auto"/>
        <w:rPr>
          <w:rFonts w:ascii="Times New Roman" w:hAnsi="Times New Roman" w:cs="Times New Roman"/>
          <w:b/>
          <w:sz w:val="24"/>
          <w:szCs w:val="24"/>
        </w:rPr>
      </w:pPr>
      <w:r w:rsidRPr="005B5B39">
        <w:rPr>
          <w:rFonts w:ascii="Times New Roman" w:hAnsi="Times New Roman" w:cs="Times New Roman"/>
          <w:b/>
          <w:sz w:val="24"/>
          <w:szCs w:val="24"/>
        </w:rPr>
        <w:tab/>
        <w:t>Changes 1-21</w:t>
      </w:r>
    </w:p>
    <w:p w:rsidR="007B418B" w:rsidRPr="0011516A" w:rsidRDefault="00CD3F32" w:rsidP="006368EC">
      <w:pPr>
        <w:autoSpaceDE w:val="0"/>
        <w:autoSpaceDN w:val="0"/>
        <w:adjustRightInd w:val="0"/>
        <w:spacing w:after="0" w:line="240" w:lineRule="auto"/>
        <w:ind w:left="720" w:hanging="720"/>
        <w:rPr>
          <w:rFonts w:ascii="Times New Roman" w:hAnsi="Times New Roman" w:cs="Times New Roman"/>
          <w:sz w:val="24"/>
          <w:szCs w:val="24"/>
        </w:rPr>
        <w:pPrChange w:id="173" w:author="Samantha Ying" w:date="2012-05-18T14:25:00Z">
          <w:pPr>
            <w:autoSpaceDE w:val="0"/>
            <w:autoSpaceDN w:val="0"/>
            <w:adjustRightInd w:val="0"/>
            <w:spacing w:after="0" w:line="240" w:lineRule="auto"/>
          </w:pPr>
        </w:pPrChange>
      </w:pPr>
      <w:ins w:id="174" w:author="Samantha Ying" w:date="2012-05-18T14:17:00Z">
        <w:r>
          <w:rPr>
            <w:rFonts w:ascii="Times New Roman" w:hAnsi="Times New Roman" w:cs="Times New Roman"/>
            <w:sz w:val="24"/>
            <w:szCs w:val="24"/>
          </w:rPr>
          <w:tab/>
          <w:t xml:space="preserve">We have added </w:t>
        </w:r>
      </w:ins>
      <w:ins w:id="175" w:author="Samantha Ying" w:date="2012-05-18T14:18:00Z">
        <w:r>
          <w:rPr>
            <w:rFonts w:ascii="Times New Roman" w:hAnsi="Times New Roman" w:cs="Times New Roman"/>
            <w:sz w:val="24"/>
            <w:szCs w:val="24"/>
          </w:rPr>
          <w:t>the information requested by the Reviewer in the Methods section Aggregate construction and reactor setup.</w:t>
        </w:r>
      </w:ins>
      <w:del w:id="176" w:author="Samantha Ying" w:date="2012-05-18T14:17:00Z">
        <w:r w:rsidR="007E38EF" w:rsidDel="00CD3F32">
          <w:rPr>
            <w:rFonts w:ascii="Times New Roman" w:hAnsi="Times New Roman" w:cs="Times New Roman"/>
            <w:sz w:val="24"/>
            <w:szCs w:val="24"/>
          </w:rPr>
          <w:tab/>
        </w:r>
        <w:r w:rsidR="007E38EF" w:rsidRPr="001B4E0B" w:rsidDel="00CD3F32">
          <w:rPr>
            <w:rFonts w:ascii="Times New Roman" w:hAnsi="Times New Roman" w:cs="Times New Roman"/>
            <w:sz w:val="24"/>
            <w:szCs w:val="24"/>
            <w:highlight w:val="yellow"/>
            <w:rPrChange w:id="177" w:author="Samantha Ying" w:date="2012-05-16T14:51:00Z">
              <w:rPr>
                <w:rFonts w:ascii="Times New Roman" w:hAnsi="Times New Roman" w:cs="Times New Roman"/>
                <w:sz w:val="24"/>
                <w:szCs w:val="24"/>
              </w:rPr>
            </w:rPrChange>
          </w:rPr>
          <w:delText>XXX...</w:delText>
        </w:r>
      </w:del>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1-22</w:t>
      </w:r>
      <w:ins w:id="178" w:author="Samantha Ying" w:date="2012-05-18T14:26:00Z">
        <w:r w:rsidR="00790D92">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L135: Considering that the molar Mn/Fe ratio of the sand should be 1:10, these As/Fe and</w:t>
      </w:r>
    </w:p>
    <w:p w:rsidR="00B71996" w:rsidRDefault="007B418B" w:rsidP="009C7FBE">
      <w:pPr>
        <w:autoSpaceDE w:val="0"/>
        <w:autoSpaceDN w:val="0"/>
        <w:adjustRightInd w:val="0"/>
        <w:spacing w:after="0" w:line="240" w:lineRule="auto"/>
        <w:rPr>
          <w:ins w:id="179" w:author="Samantha Ying" w:date="2012-05-18T14:26:00Z"/>
          <w:rFonts w:ascii="Times New Roman" w:hAnsi="Times New Roman" w:cs="Times New Roman"/>
          <w:sz w:val="24"/>
          <w:szCs w:val="24"/>
        </w:rPr>
      </w:pPr>
      <w:r w:rsidRPr="0011516A">
        <w:rPr>
          <w:rFonts w:ascii="Times New Roman" w:hAnsi="Times New Roman" w:cs="Times New Roman"/>
          <w:sz w:val="24"/>
          <w:szCs w:val="24"/>
        </w:rPr>
        <w:t>As/Mn molar ratios must be wrong??</w:t>
      </w:r>
    </w:p>
    <w:p w:rsidR="00790D92" w:rsidRDefault="00790D92" w:rsidP="009C7FBE">
      <w:pPr>
        <w:numPr>
          <w:ins w:id="180" w:author="Samantha Ying" w:date="2012-05-18T14:26:00Z"/>
        </w:numPr>
        <w:autoSpaceDE w:val="0"/>
        <w:autoSpaceDN w:val="0"/>
        <w:adjustRightInd w:val="0"/>
        <w:spacing w:after="0" w:line="240" w:lineRule="auto"/>
        <w:rPr>
          <w:rFonts w:ascii="Times New Roman" w:hAnsi="Times New Roman" w:cs="Times New Roman"/>
          <w:sz w:val="24"/>
          <w:szCs w:val="24"/>
        </w:rPr>
      </w:pPr>
    </w:p>
    <w:p w:rsidR="00B71996" w:rsidRPr="00424E0E" w:rsidRDefault="00B71996" w:rsidP="009C7FBE">
      <w:pPr>
        <w:autoSpaceDE w:val="0"/>
        <w:autoSpaceDN w:val="0"/>
        <w:adjustRightInd w:val="0"/>
        <w:spacing w:after="0" w:line="240" w:lineRule="auto"/>
        <w:rPr>
          <w:rFonts w:ascii="Times New Roman" w:hAnsi="Times New Roman" w:cs="Times New Roman"/>
          <w:b/>
          <w:sz w:val="24"/>
          <w:szCs w:val="24"/>
        </w:rPr>
      </w:pPr>
      <w:r w:rsidRPr="00424E0E">
        <w:rPr>
          <w:rFonts w:ascii="Times New Roman" w:hAnsi="Times New Roman" w:cs="Times New Roman"/>
          <w:b/>
          <w:sz w:val="24"/>
          <w:szCs w:val="24"/>
        </w:rPr>
        <w:tab/>
        <w:t>Response 1-22</w:t>
      </w:r>
    </w:p>
    <w:p w:rsidR="00424E0E" w:rsidRDefault="00424E0E"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values provided are correct.</w:t>
      </w:r>
      <w:r w:rsidR="007E38EF">
        <w:rPr>
          <w:rFonts w:ascii="Times New Roman" w:hAnsi="Times New Roman" w:cs="Times New Roman"/>
          <w:sz w:val="24"/>
          <w:szCs w:val="24"/>
        </w:rPr>
        <w:t xml:space="preserve">  Each of the solids has a different sorption capacity; the As/Fe and As/Mn ratios reflect the combined effect of sorption and mass of Fe/Mn in the solid</w:t>
      </w:r>
      <w:r>
        <w:rPr>
          <w:rFonts w:ascii="Times New Roman" w:hAnsi="Times New Roman" w:cs="Times New Roman"/>
          <w:sz w:val="24"/>
          <w:szCs w:val="24"/>
        </w:rPr>
        <w:t>.</w:t>
      </w:r>
    </w:p>
    <w:p w:rsidR="00424E0E" w:rsidRDefault="00424E0E" w:rsidP="009C7FBE">
      <w:pPr>
        <w:autoSpaceDE w:val="0"/>
        <w:autoSpaceDN w:val="0"/>
        <w:adjustRightInd w:val="0"/>
        <w:spacing w:after="0" w:line="240" w:lineRule="auto"/>
        <w:rPr>
          <w:rFonts w:ascii="Times New Roman" w:hAnsi="Times New Roman" w:cs="Times New Roman"/>
          <w:sz w:val="24"/>
          <w:szCs w:val="24"/>
        </w:rPr>
      </w:pPr>
    </w:p>
    <w:p w:rsidR="00424E0E" w:rsidRPr="00424E0E" w:rsidRDefault="00424E0E" w:rsidP="009C7FBE">
      <w:pPr>
        <w:autoSpaceDE w:val="0"/>
        <w:autoSpaceDN w:val="0"/>
        <w:adjustRightInd w:val="0"/>
        <w:spacing w:after="0" w:line="240" w:lineRule="auto"/>
        <w:rPr>
          <w:rFonts w:ascii="Times New Roman" w:hAnsi="Times New Roman" w:cs="Times New Roman"/>
          <w:b/>
          <w:sz w:val="24"/>
          <w:szCs w:val="24"/>
        </w:rPr>
      </w:pPr>
      <w:r w:rsidRPr="00424E0E">
        <w:rPr>
          <w:rFonts w:ascii="Times New Roman" w:hAnsi="Times New Roman" w:cs="Times New Roman"/>
          <w:b/>
          <w:sz w:val="24"/>
          <w:szCs w:val="24"/>
        </w:rPr>
        <w:tab/>
        <w:t>Changes 1-22</w:t>
      </w:r>
    </w:p>
    <w:p w:rsidR="00B71996" w:rsidRDefault="00424E0E"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No changes made.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1-23</w:t>
      </w:r>
      <w:ins w:id="181" w:author="Samantha Ying" w:date="2012-05-18T14:32:00Z">
        <w:r w:rsidR="009D2554">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L147-156: Be more precise. What was the volume of the reactor? What was the volume of the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aggregate? How much time did it take to replenish solution volume once based on the used flow</w:t>
      </w:r>
    </w:p>
    <w:p w:rsidR="00620CF8"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rate? This information is essential for better interpretation of results.</w:t>
      </w:r>
    </w:p>
    <w:p w:rsidR="00620CF8" w:rsidRDefault="00620CF8" w:rsidP="009C7FBE">
      <w:pPr>
        <w:autoSpaceDE w:val="0"/>
        <w:autoSpaceDN w:val="0"/>
        <w:adjustRightInd w:val="0"/>
        <w:spacing w:after="0" w:line="240" w:lineRule="auto"/>
        <w:rPr>
          <w:rFonts w:ascii="Times New Roman" w:hAnsi="Times New Roman" w:cs="Times New Roman"/>
          <w:sz w:val="24"/>
          <w:szCs w:val="24"/>
        </w:rPr>
      </w:pPr>
    </w:p>
    <w:p w:rsidR="00620CF8" w:rsidRPr="00620CF8" w:rsidRDefault="00620CF8" w:rsidP="009C7FBE">
      <w:pPr>
        <w:autoSpaceDE w:val="0"/>
        <w:autoSpaceDN w:val="0"/>
        <w:adjustRightInd w:val="0"/>
        <w:spacing w:after="0" w:line="240" w:lineRule="auto"/>
        <w:rPr>
          <w:rFonts w:ascii="Times New Roman" w:hAnsi="Times New Roman" w:cs="Times New Roman"/>
          <w:b/>
          <w:sz w:val="24"/>
          <w:szCs w:val="24"/>
        </w:rPr>
      </w:pPr>
      <w:r w:rsidRPr="00620CF8">
        <w:rPr>
          <w:rFonts w:ascii="Times New Roman" w:hAnsi="Times New Roman" w:cs="Times New Roman"/>
          <w:b/>
          <w:sz w:val="24"/>
          <w:szCs w:val="24"/>
        </w:rPr>
        <w:tab/>
        <w:t>Response 1-23</w:t>
      </w:r>
    </w:p>
    <w:p w:rsidR="00620CF8" w:rsidRPr="00582224" w:rsidRDefault="008A7377"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7E38EF">
        <w:rPr>
          <w:rFonts w:ascii="Times New Roman" w:hAnsi="Times New Roman" w:cs="Times New Roman"/>
          <w:sz w:val="24"/>
          <w:szCs w:val="24"/>
        </w:rPr>
        <w:t xml:space="preserve">The details are now provided in the manuscript.  </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p>
    <w:p w:rsidR="00620CF8" w:rsidRPr="00620CF8" w:rsidRDefault="00620CF8" w:rsidP="009C7FBE">
      <w:pPr>
        <w:autoSpaceDE w:val="0"/>
        <w:autoSpaceDN w:val="0"/>
        <w:adjustRightInd w:val="0"/>
        <w:spacing w:after="0" w:line="240" w:lineRule="auto"/>
        <w:rPr>
          <w:rFonts w:ascii="Times New Roman" w:hAnsi="Times New Roman" w:cs="Times New Roman"/>
          <w:b/>
          <w:sz w:val="24"/>
          <w:szCs w:val="24"/>
        </w:rPr>
      </w:pPr>
      <w:r w:rsidRPr="00620CF8">
        <w:rPr>
          <w:rFonts w:ascii="Times New Roman" w:hAnsi="Times New Roman" w:cs="Times New Roman"/>
          <w:b/>
          <w:sz w:val="24"/>
          <w:szCs w:val="24"/>
        </w:rPr>
        <w:tab/>
        <w:t>Changes 1-23</w:t>
      </w:r>
    </w:p>
    <w:p w:rsidR="00620CF8" w:rsidRDefault="007D264F"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We've include the</w:t>
      </w:r>
      <w:r w:rsidR="008A7377">
        <w:rPr>
          <w:rFonts w:ascii="Times New Roman" w:hAnsi="Times New Roman" w:cs="Times New Roman"/>
          <w:sz w:val="24"/>
          <w:szCs w:val="24"/>
        </w:rPr>
        <w:t xml:space="preserve"> dimensions and</w:t>
      </w:r>
      <w:r>
        <w:rPr>
          <w:rFonts w:ascii="Times New Roman" w:hAnsi="Times New Roman" w:cs="Times New Roman"/>
          <w:sz w:val="24"/>
          <w:szCs w:val="24"/>
        </w:rPr>
        <w:t xml:space="preserve"> volume of the reactor, volume of aggregate, and time required to exchange one reactor volume of solution based on flow rate in methods section under section </w:t>
      </w:r>
      <w:r w:rsidRPr="007D264F">
        <w:rPr>
          <w:rFonts w:ascii="Times New Roman" w:hAnsi="Times New Roman" w:cs="Times New Roman"/>
          <w:b/>
          <w:sz w:val="24"/>
          <w:szCs w:val="24"/>
        </w:rPr>
        <w:t>Flow-through reactor experimental procedure</w:t>
      </w:r>
      <w:r>
        <w:rPr>
          <w:rFonts w:ascii="Times New Roman" w:hAnsi="Times New Roman" w:cs="Times New Roman"/>
          <w:sz w:val="24"/>
          <w:szCs w:val="24"/>
        </w:rPr>
        <w:t>.</w:t>
      </w:r>
      <w:r w:rsidR="007E38EF">
        <w:rPr>
          <w:rFonts w:ascii="Times New Roman" w:hAnsi="Times New Roman" w:cs="Times New Roman"/>
          <w:sz w:val="24"/>
          <w:szCs w:val="24"/>
        </w:rPr>
        <w:t xml:space="preserve">  Specifically, the volume of the reactor was 75.6 mL and the volume of the aggregate was 8.18 cm</w:t>
      </w:r>
      <w:r w:rsidR="007E38EF" w:rsidRPr="008A7377">
        <w:rPr>
          <w:rFonts w:ascii="Times New Roman" w:hAnsi="Times New Roman" w:cs="Times New Roman"/>
          <w:sz w:val="24"/>
          <w:szCs w:val="24"/>
          <w:vertAlign w:val="superscript"/>
        </w:rPr>
        <w:t>3</w:t>
      </w:r>
      <w:r w:rsidR="007E38EF">
        <w:rPr>
          <w:rFonts w:ascii="Times New Roman" w:hAnsi="Times New Roman" w:cs="Times New Roman"/>
          <w:sz w:val="24"/>
          <w:szCs w:val="24"/>
        </w:rPr>
        <w:t xml:space="preserve"> with a porosity of approximately 0.6. The solution flow rate was set at 1 mL per hour, therefore, it took approximately 71 hours to replenish the solution volume within the reactor.</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1-24</w:t>
      </w:r>
      <w:ins w:id="182" w:author="Samantha Ying" w:date="2012-05-18T14:42:00Z">
        <w:r w:rsidR="000B7845">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L160-165: Include short statement on working principle? Was As(III) purged to get</w:t>
      </w:r>
    </w:p>
    <w:p w:rsidR="0041198C"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measurement of As total and As(V) (and As(III) by difference)?</w:t>
      </w:r>
    </w:p>
    <w:p w:rsidR="0041198C" w:rsidRDefault="0041198C" w:rsidP="009C7FBE">
      <w:pPr>
        <w:autoSpaceDE w:val="0"/>
        <w:autoSpaceDN w:val="0"/>
        <w:adjustRightInd w:val="0"/>
        <w:spacing w:after="0" w:line="240" w:lineRule="auto"/>
        <w:rPr>
          <w:rFonts w:ascii="Times New Roman" w:hAnsi="Times New Roman" w:cs="Times New Roman"/>
          <w:sz w:val="24"/>
          <w:szCs w:val="24"/>
        </w:rPr>
      </w:pPr>
    </w:p>
    <w:p w:rsidR="0041198C" w:rsidRPr="0041198C" w:rsidRDefault="0041198C" w:rsidP="009C7FBE">
      <w:pPr>
        <w:autoSpaceDE w:val="0"/>
        <w:autoSpaceDN w:val="0"/>
        <w:adjustRightInd w:val="0"/>
        <w:spacing w:after="0" w:line="240" w:lineRule="auto"/>
        <w:rPr>
          <w:rFonts w:ascii="Times New Roman" w:hAnsi="Times New Roman" w:cs="Times New Roman"/>
          <w:b/>
          <w:sz w:val="24"/>
          <w:szCs w:val="24"/>
        </w:rPr>
      </w:pPr>
      <w:r w:rsidRPr="0041198C">
        <w:rPr>
          <w:rFonts w:ascii="Times New Roman" w:hAnsi="Times New Roman" w:cs="Times New Roman"/>
          <w:b/>
          <w:sz w:val="24"/>
          <w:szCs w:val="24"/>
        </w:rPr>
        <w:tab/>
        <w:t>Response 1-24</w:t>
      </w:r>
    </w:p>
    <w:p w:rsidR="0041198C" w:rsidRPr="00A26C53" w:rsidRDefault="00710BF5"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Yes, arsenite is reduced by sodium borohydride, gener</w:t>
      </w:r>
      <w:ins w:id="183" w:author="Samantha Ying" w:date="2012-05-18T14:38:00Z">
        <w:r w:rsidR="000B7845">
          <w:rPr>
            <w:rFonts w:ascii="Times New Roman" w:hAnsi="Times New Roman" w:cs="Times New Roman"/>
            <w:sz w:val="24"/>
            <w:szCs w:val="24"/>
          </w:rPr>
          <w:t>a</w:t>
        </w:r>
      </w:ins>
      <w:r>
        <w:rPr>
          <w:rFonts w:ascii="Times New Roman" w:hAnsi="Times New Roman" w:cs="Times New Roman"/>
          <w:sz w:val="24"/>
          <w:szCs w:val="24"/>
        </w:rPr>
        <w:t>ting arsine gas,</w:t>
      </w:r>
      <w:r w:rsidR="00A66177">
        <w:rPr>
          <w:rFonts w:ascii="Times New Roman" w:hAnsi="Times New Roman" w:cs="Times New Roman"/>
          <w:sz w:val="24"/>
          <w:szCs w:val="24"/>
        </w:rPr>
        <w:t xml:space="preserve"> which is purged out of solution by N</w:t>
      </w:r>
      <w:r w:rsidR="00A66177" w:rsidRPr="00A66177">
        <w:rPr>
          <w:rFonts w:ascii="Times New Roman" w:hAnsi="Times New Roman" w:cs="Times New Roman"/>
          <w:sz w:val="24"/>
          <w:szCs w:val="24"/>
          <w:vertAlign w:val="subscript"/>
        </w:rPr>
        <w:t>2</w:t>
      </w:r>
      <w:r w:rsidR="00A66177">
        <w:rPr>
          <w:rFonts w:ascii="Times New Roman" w:hAnsi="Times New Roman" w:cs="Times New Roman"/>
          <w:sz w:val="24"/>
          <w:szCs w:val="24"/>
        </w:rPr>
        <w:t>, leaving only As(V) in the remaining solution. Total As is measured in a separate untreated sample and As(III) is calculated as the difference between the untreated total sample and the treated, purged sample.</w:t>
      </w:r>
    </w:p>
    <w:p w:rsidR="0041198C" w:rsidRPr="0041198C" w:rsidRDefault="0041198C" w:rsidP="009C7FBE">
      <w:pPr>
        <w:autoSpaceDE w:val="0"/>
        <w:autoSpaceDN w:val="0"/>
        <w:adjustRightInd w:val="0"/>
        <w:spacing w:after="0" w:line="240" w:lineRule="auto"/>
        <w:rPr>
          <w:rFonts w:ascii="Times New Roman" w:hAnsi="Times New Roman" w:cs="Times New Roman"/>
          <w:b/>
          <w:sz w:val="24"/>
          <w:szCs w:val="24"/>
        </w:rPr>
      </w:pPr>
    </w:p>
    <w:p w:rsidR="0041198C" w:rsidRPr="0041198C" w:rsidRDefault="0041198C" w:rsidP="009C7FBE">
      <w:pPr>
        <w:autoSpaceDE w:val="0"/>
        <w:autoSpaceDN w:val="0"/>
        <w:adjustRightInd w:val="0"/>
        <w:spacing w:after="0" w:line="240" w:lineRule="auto"/>
        <w:rPr>
          <w:rFonts w:ascii="Times New Roman" w:hAnsi="Times New Roman" w:cs="Times New Roman"/>
          <w:b/>
          <w:sz w:val="24"/>
          <w:szCs w:val="24"/>
        </w:rPr>
      </w:pPr>
      <w:r w:rsidRPr="0041198C">
        <w:rPr>
          <w:rFonts w:ascii="Times New Roman" w:hAnsi="Times New Roman" w:cs="Times New Roman"/>
          <w:b/>
          <w:sz w:val="24"/>
          <w:szCs w:val="24"/>
        </w:rPr>
        <w:tab/>
        <w:t>Changes 1-23</w:t>
      </w:r>
    </w:p>
    <w:p w:rsidR="00A26C53" w:rsidRDefault="00A26C53"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We've added two statements to clearly state that sodium borohydride acts as a reductant of As(III) to form arsine gas</w:t>
      </w:r>
      <w:r w:rsidR="00E45711">
        <w:rPr>
          <w:rFonts w:ascii="Times New Roman" w:hAnsi="Times New Roman" w:cs="Times New Roman"/>
          <w:sz w:val="24"/>
          <w:szCs w:val="24"/>
        </w:rPr>
        <w:t>,</w:t>
      </w:r>
      <w:r>
        <w:rPr>
          <w:rFonts w:ascii="Times New Roman" w:hAnsi="Times New Roman" w:cs="Times New Roman"/>
          <w:sz w:val="24"/>
          <w:szCs w:val="24"/>
        </w:rPr>
        <w:t xml:space="preserve"> and that As(III) is calculated by taking the difference between treated and untreated samples.</w:t>
      </w:r>
    </w:p>
    <w:p w:rsidR="0041198C" w:rsidRDefault="0041198C" w:rsidP="009C7FBE">
      <w:pPr>
        <w:autoSpaceDE w:val="0"/>
        <w:autoSpaceDN w:val="0"/>
        <w:adjustRightInd w:val="0"/>
        <w:spacing w:after="0" w:line="240" w:lineRule="auto"/>
        <w:rPr>
          <w:rFonts w:ascii="Times New Roman" w:hAnsi="Times New Roman" w:cs="Times New Roman"/>
          <w:sz w:val="24"/>
          <w:szCs w:val="24"/>
        </w:rPr>
      </w:pP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1-25</w:t>
      </w:r>
      <w:ins w:id="184" w:author="Samantha Ying" w:date="2012-05-18T14:43:00Z">
        <w:r w:rsidR="00303806">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L168-170: Did you ever test whether zonation was radially symmetric (i.e., same in all directions</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from center of aggregate)? Was reactor solution stirred, such that there is no chemical gradient in</w:t>
      </w:r>
    </w:p>
    <w:p w:rsidR="00C206E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solution surrounding aggregate?</w:t>
      </w:r>
    </w:p>
    <w:p w:rsidR="00C206E3" w:rsidRDefault="00C206E3" w:rsidP="009C7FBE">
      <w:pPr>
        <w:autoSpaceDE w:val="0"/>
        <w:autoSpaceDN w:val="0"/>
        <w:adjustRightInd w:val="0"/>
        <w:spacing w:after="0" w:line="240" w:lineRule="auto"/>
        <w:rPr>
          <w:rFonts w:ascii="Times New Roman" w:hAnsi="Times New Roman" w:cs="Times New Roman"/>
          <w:sz w:val="24"/>
          <w:szCs w:val="24"/>
        </w:rPr>
      </w:pPr>
    </w:p>
    <w:p w:rsidR="00C206E3" w:rsidRPr="008B290C" w:rsidRDefault="00C206E3" w:rsidP="009C7FBE">
      <w:pPr>
        <w:autoSpaceDE w:val="0"/>
        <w:autoSpaceDN w:val="0"/>
        <w:adjustRightInd w:val="0"/>
        <w:spacing w:after="0" w:line="240" w:lineRule="auto"/>
        <w:rPr>
          <w:rFonts w:ascii="Times New Roman" w:hAnsi="Times New Roman" w:cs="Times New Roman"/>
          <w:b/>
          <w:sz w:val="24"/>
          <w:szCs w:val="24"/>
        </w:rPr>
      </w:pPr>
      <w:r w:rsidRPr="008B290C">
        <w:rPr>
          <w:rFonts w:ascii="Times New Roman" w:hAnsi="Times New Roman" w:cs="Times New Roman"/>
          <w:b/>
          <w:sz w:val="24"/>
          <w:szCs w:val="24"/>
        </w:rPr>
        <w:tab/>
        <w:t>Response 1-24</w:t>
      </w:r>
    </w:p>
    <w:p w:rsidR="00D02455" w:rsidRDefault="00D37AA1"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r w:rsidR="00E45711">
        <w:rPr>
          <w:rFonts w:ascii="Times New Roman" w:hAnsi="Times New Roman" w:cs="Times New Roman"/>
          <w:sz w:val="24"/>
          <w:szCs w:val="24"/>
        </w:rPr>
        <w:t>R</w:t>
      </w:r>
      <w:r w:rsidR="00D02455">
        <w:rPr>
          <w:rFonts w:ascii="Times New Roman" w:hAnsi="Times New Roman" w:cs="Times New Roman"/>
          <w:sz w:val="24"/>
          <w:szCs w:val="24"/>
        </w:rPr>
        <w:t>adial symmetry of the reducing zones</w:t>
      </w:r>
      <w:r w:rsidR="00E45711">
        <w:rPr>
          <w:rFonts w:ascii="Times New Roman" w:hAnsi="Times New Roman" w:cs="Times New Roman"/>
          <w:sz w:val="24"/>
          <w:szCs w:val="24"/>
        </w:rPr>
        <w:t xml:space="preserve"> is easily noted by the color transformation of the aggregate.  We have conducted dozens of aggregates and the transformations are always highly symmetric</w:t>
      </w:r>
      <w:r>
        <w:rPr>
          <w:rFonts w:ascii="Times New Roman" w:hAnsi="Times New Roman" w:cs="Times New Roman"/>
          <w:sz w:val="24"/>
          <w:szCs w:val="24"/>
        </w:rPr>
        <w:t>. T</w:t>
      </w:r>
      <w:r w:rsidR="00D02455">
        <w:rPr>
          <w:rFonts w:ascii="Times New Roman" w:hAnsi="Times New Roman" w:cs="Times New Roman"/>
          <w:sz w:val="24"/>
          <w:szCs w:val="24"/>
        </w:rPr>
        <w:t>he aerated solution</w:t>
      </w:r>
      <w:r w:rsidR="00E45711">
        <w:rPr>
          <w:rFonts w:ascii="Times New Roman" w:hAnsi="Times New Roman" w:cs="Times New Roman"/>
          <w:sz w:val="24"/>
          <w:szCs w:val="24"/>
        </w:rPr>
        <w:t xml:space="preserve"> surrounding the aggregate</w:t>
      </w:r>
      <w:r w:rsidR="00D02455">
        <w:rPr>
          <w:rFonts w:ascii="Times New Roman" w:hAnsi="Times New Roman" w:cs="Times New Roman"/>
          <w:sz w:val="24"/>
          <w:szCs w:val="24"/>
        </w:rPr>
        <w:t xml:space="preserve"> was continuously </w:t>
      </w:r>
      <w:r w:rsidR="00E45711">
        <w:rPr>
          <w:rFonts w:ascii="Times New Roman" w:hAnsi="Times New Roman" w:cs="Times New Roman"/>
          <w:sz w:val="24"/>
          <w:szCs w:val="24"/>
        </w:rPr>
        <w:t>mixed</w:t>
      </w:r>
      <w:r w:rsidR="00D02455">
        <w:rPr>
          <w:rFonts w:ascii="Times New Roman" w:hAnsi="Times New Roman" w:cs="Times New Roman"/>
          <w:sz w:val="24"/>
          <w:szCs w:val="24"/>
        </w:rPr>
        <w:t xml:space="preserve"> throughout the experiment. The solution in the anoxic reactors w</w:t>
      </w:r>
      <w:r w:rsidR="00E45711">
        <w:rPr>
          <w:rFonts w:ascii="Times New Roman" w:hAnsi="Times New Roman" w:cs="Times New Roman"/>
          <w:sz w:val="24"/>
          <w:szCs w:val="24"/>
        </w:rPr>
        <w:t>as</w:t>
      </w:r>
      <w:r w:rsidR="00D02455">
        <w:rPr>
          <w:rFonts w:ascii="Times New Roman" w:hAnsi="Times New Roman" w:cs="Times New Roman"/>
          <w:sz w:val="24"/>
          <w:szCs w:val="24"/>
        </w:rPr>
        <w:t xml:space="preserve"> not stirred</w:t>
      </w:r>
      <w:ins w:id="185" w:author="Samantha Ying" w:date="2012-05-16T14:53:00Z">
        <w:r w:rsidR="000F2531">
          <w:rPr>
            <w:rFonts w:ascii="Times New Roman" w:hAnsi="Times New Roman" w:cs="Times New Roman"/>
            <w:sz w:val="24"/>
            <w:szCs w:val="24"/>
          </w:rPr>
          <w:t>,</w:t>
        </w:r>
      </w:ins>
      <w:r w:rsidR="00E45711">
        <w:rPr>
          <w:rFonts w:ascii="Times New Roman" w:hAnsi="Times New Roman" w:cs="Times New Roman"/>
          <w:sz w:val="24"/>
          <w:szCs w:val="24"/>
        </w:rPr>
        <w:t xml:space="preserve"> but maintained at a flow rate sufficient to diminish solution gradients in the simulated macropore.  </w:t>
      </w:r>
    </w:p>
    <w:p w:rsidR="00D02455" w:rsidRDefault="00D02455" w:rsidP="009C7FBE">
      <w:pPr>
        <w:autoSpaceDE w:val="0"/>
        <w:autoSpaceDN w:val="0"/>
        <w:adjustRightInd w:val="0"/>
        <w:spacing w:after="0" w:line="240" w:lineRule="auto"/>
        <w:rPr>
          <w:rFonts w:ascii="Times New Roman" w:hAnsi="Times New Roman" w:cs="Times New Roman"/>
          <w:sz w:val="24"/>
          <w:szCs w:val="24"/>
        </w:rPr>
      </w:pPr>
    </w:p>
    <w:p w:rsidR="00242829" w:rsidRDefault="00242829"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sidR="00C206E3" w:rsidRPr="00D02455">
        <w:rPr>
          <w:rFonts w:ascii="Times New Roman" w:hAnsi="Times New Roman" w:cs="Times New Roman"/>
          <w:b/>
          <w:sz w:val="24"/>
          <w:szCs w:val="24"/>
        </w:rPr>
        <w:t>Changes 1-24</w:t>
      </w:r>
    </w:p>
    <w:p w:rsidR="007B418B" w:rsidRPr="00242829" w:rsidRDefault="0024282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 changes made.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1-26</w:t>
      </w:r>
      <w:ins w:id="186" w:author="Samantha Ying" w:date="2012-05-18T14:44:00Z">
        <w:r w:rsidR="00D22444">
          <w:rPr>
            <w:rFonts w:ascii="Times New Roman" w:hAnsi="Times New Roman" w:cs="Times New Roman"/>
            <w:b/>
            <w:sz w:val="24"/>
            <w:szCs w:val="24"/>
          </w:rPr>
          <w:t xml:space="preserve"> DONE</w:t>
        </w:r>
      </w:ins>
    </w:p>
    <w:p w:rsidR="00BE68B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L175-176: Only report significant digits.</w:t>
      </w:r>
    </w:p>
    <w:p w:rsidR="00BE68B3" w:rsidRDefault="00BE68B3" w:rsidP="009C7FBE">
      <w:pPr>
        <w:autoSpaceDE w:val="0"/>
        <w:autoSpaceDN w:val="0"/>
        <w:adjustRightInd w:val="0"/>
        <w:spacing w:after="0" w:line="240" w:lineRule="auto"/>
        <w:rPr>
          <w:rFonts w:ascii="Times New Roman" w:hAnsi="Times New Roman" w:cs="Times New Roman"/>
          <w:sz w:val="24"/>
          <w:szCs w:val="24"/>
        </w:rPr>
      </w:pPr>
    </w:p>
    <w:p w:rsidR="00A27567" w:rsidRDefault="00BE68B3" w:rsidP="009C7FBE">
      <w:pPr>
        <w:autoSpaceDE w:val="0"/>
        <w:autoSpaceDN w:val="0"/>
        <w:adjustRightInd w:val="0"/>
        <w:spacing w:after="0" w:line="240" w:lineRule="auto"/>
        <w:rPr>
          <w:rFonts w:ascii="Times New Roman" w:hAnsi="Times New Roman" w:cs="Times New Roman"/>
          <w:b/>
          <w:sz w:val="24"/>
          <w:szCs w:val="24"/>
        </w:rPr>
      </w:pPr>
      <w:r w:rsidRPr="00A27567">
        <w:rPr>
          <w:rFonts w:ascii="Times New Roman" w:hAnsi="Times New Roman" w:cs="Times New Roman"/>
          <w:b/>
          <w:sz w:val="24"/>
          <w:szCs w:val="24"/>
        </w:rPr>
        <w:tab/>
        <w:t>Response 1-26</w:t>
      </w:r>
    </w:p>
    <w:p w:rsidR="000E02EB" w:rsidRPr="00E937F3" w:rsidRDefault="00E937F3"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Agreed.</w:t>
      </w:r>
    </w:p>
    <w:p w:rsidR="00A27567" w:rsidRDefault="00A27567" w:rsidP="009C7FBE">
      <w:pPr>
        <w:autoSpaceDE w:val="0"/>
        <w:autoSpaceDN w:val="0"/>
        <w:adjustRightInd w:val="0"/>
        <w:spacing w:after="0" w:line="240" w:lineRule="auto"/>
        <w:rPr>
          <w:rFonts w:ascii="Times New Roman" w:hAnsi="Times New Roman" w:cs="Times New Roman"/>
          <w:b/>
          <w:sz w:val="24"/>
          <w:szCs w:val="24"/>
        </w:rPr>
      </w:pPr>
    </w:p>
    <w:p w:rsidR="007B418B" w:rsidRPr="00A27567" w:rsidRDefault="00A27567"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1-26</w:t>
      </w:r>
    </w:p>
    <w:p w:rsidR="000E02EB" w:rsidRDefault="00E937F3"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We've changed the values to only display significant digits.</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1-27</w:t>
      </w:r>
      <w:ins w:id="187" w:author="Samantha Ying" w:date="2012-05-18T14:44:00Z">
        <w:r w:rsidR="0006092D">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L180-181: Samples were presumably not "sonicated anaerobically" but "sonicated in anoxic DDI</w:t>
      </w:r>
    </w:p>
    <w:p w:rsidR="009F3334"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water"?</w:t>
      </w:r>
    </w:p>
    <w:p w:rsidR="009F3334" w:rsidRDefault="009F3334" w:rsidP="009C7FBE">
      <w:pPr>
        <w:autoSpaceDE w:val="0"/>
        <w:autoSpaceDN w:val="0"/>
        <w:adjustRightInd w:val="0"/>
        <w:spacing w:after="0" w:line="240" w:lineRule="auto"/>
        <w:rPr>
          <w:rFonts w:ascii="Times New Roman" w:hAnsi="Times New Roman" w:cs="Times New Roman"/>
          <w:sz w:val="24"/>
          <w:szCs w:val="24"/>
        </w:rPr>
      </w:pPr>
    </w:p>
    <w:p w:rsidR="00396977" w:rsidRDefault="009F3334" w:rsidP="009C7FBE">
      <w:pPr>
        <w:autoSpaceDE w:val="0"/>
        <w:autoSpaceDN w:val="0"/>
        <w:adjustRightInd w:val="0"/>
        <w:spacing w:after="0" w:line="240" w:lineRule="auto"/>
        <w:rPr>
          <w:rFonts w:ascii="Times New Roman" w:hAnsi="Times New Roman" w:cs="Times New Roman"/>
          <w:b/>
          <w:sz w:val="24"/>
          <w:szCs w:val="24"/>
        </w:rPr>
      </w:pPr>
      <w:r w:rsidRPr="00396977">
        <w:rPr>
          <w:rFonts w:ascii="Times New Roman" w:hAnsi="Times New Roman" w:cs="Times New Roman"/>
          <w:b/>
          <w:sz w:val="24"/>
          <w:szCs w:val="24"/>
        </w:rPr>
        <w:tab/>
        <w:t>Response 1-27</w:t>
      </w:r>
    </w:p>
    <w:p w:rsidR="002C7B99" w:rsidRPr="002C7B99" w:rsidRDefault="002C7B9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Yes, the reviewer's presumption is correct.</w:t>
      </w:r>
    </w:p>
    <w:p w:rsidR="00396977" w:rsidRDefault="00396977" w:rsidP="009C7FBE">
      <w:pPr>
        <w:autoSpaceDE w:val="0"/>
        <w:autoSpaceDN w:val="0"/>
        <w:adjustRightInd w:val="0"/>
        <w:spacing w:after="0" w:line="240" w:lineRule="auto"/>
        <w:rPr>
          <w:rFonts w:ascii="Times New Roman" w:hAnsi="Times New Roman" w:cs="Times New Roman"/>
          <w:b/>
          <w:sz w:val="24"/>
          <w:szCs w:val="24"/>
        </w:rPr>
      </w:pPr>
    </w:p>
    <w:p w:rsidR="00396977" w:rsidRDefault="00396977"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 1-27</w:t>
      </w:r>
    </w:p>
    <w:p w:rsidR="007B418B" w:rsidRPr="002C7B99" w:rsidRDefault="002C7B9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Changed "sonicated anaerobically" to "sonicated in anoxic DDI water."</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1-28</w:t>
      </w:r>
      <w:ins w:id="188" w:author="Samantha Ying" w:date="2012-05-18T14:46:00Z">
        <w:r w:rsidR="00F27D4F">
          <w:rPr>
            <w:rFonts w:ascii="Times New Roman" w:hAnsi="Times New Roman" w:cs="Times New Roman"/>
            <w:b/>
            <w:sz w:val="24"/>
            <w:szCs w:val="24"/>
          </w:rPr>
          <w:t xml:space="preserve"> DONE</w:t>
        </w:r>
      </w:ins>
    </w:p>
    <w:p w:rsidR="00255A32"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L194-199: Check singular/plural.</w:t>
      </w:r>
    </w:p>
    <w:p w:rsidR="00255A32" w:rsidRDefault="00255A32" w:rsidP="009C7FBE">
      <w:pPr>
        <w:autoSpaceDE w:val="0"/>
        <w:autoSpaceDN w:val="0"/>
        <w:adjustRightInd w:val="0"/>
        <w:spacing w:after="0" w:line="240" w:lineRule="auto"/>
        <w:rPr>
          <w:rFonts w:ascii="Times New Roman" w:hAnsi="Times New Roman" w:cs="Times New Roman"/>
          <w:sz w:val="24"/>
          <w:szCs w:val="24"/>
        </w:rPr>
      </w:pPr>
    </w:p>
    <w:p w:rsidR="00255A32" w:rsidRPr="00255A32" w:rsidRDefault="00255A32" w:rsidP="009C7FBE">
      <w:pPr>
        <w:autoSpaceDE w:val="0"/>
        <w:autoSpaceDN w:val="0"/>
        <w:adjustRightInd w:val="0"/>
        <w:spacing w:after="0" w:line="240" w:lineRule="auto"/>
        <w:rPr>
          <w:rFonts w:ascii="Times New Roman" w:hAnsi="Times New Roman" w:cs="Times New Roman"/>
          <w:b/>
          <w:sz w:val="24"/>
          <w:szCs w:val="24"/>
        </w:rPr>
      </w:pPr>
      <w:r w:rsidRPr="00255A32">
        <w:rPr>
          <w:rFonts w:ascii="Times New Roman" w:hAnsi="Times New Roman" w:cs="Times New Roman"/>
          <w:b/>
          <w:sz w:val="24"/>
          <w:szCs w:val="24"/>
        </w:rPr>
        <w:tab/>
        <w:t>Response 1-28</w:t>
      </w:r>
    </w:p>
    <w:p w:rsidR="00255A32" w:rsidRDefault="00255A32"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Yes, the statement should be changed from plural to singular.</w:t>
      </w:r>
    </w:p>
    <w:p w:rsidR="00255A32" w:rsidRDefault="00255A32" w:rsidP="009C7FBE">
      <w:pPr>
        <w:autoSpaceDE w:val="0"/>
        <w:autoSpaceDN w:val="0"/>
        <w:adjustRightInd w:val="0"/>
        <w:spacing w:after="0" w:line="240" w:lineRule="auto"/>
        <w:rPr>
          <w:rFonts w:ascii="Times New Roman" w:hAnsi="Times New Roman" w:cs="Times New Roman"/>
          <w:sz w:val="24"/>
          <w:szCs w:val="24"/>
        </w:rPr>
      </w:pPr>
    </w:p>
    <w:p w:rsidR="00255A32" w:rsidRPr="00255A32" w:rsidRDefault="00255A32" w:rsidP="009C7FBE">
      <w:pPr>
        <w:autoSpaceDE w:val="0"/>
        <w:autoSpaceDN w:val="0"/>
        <w:adjustRightInd w:val="0"/>
        <w:spacing w:after="0" w:line="240" w:lineRule="auto"/>
        <w:rPr>
          <w:rFonts w:ascii="Times New Roman" w:hAnsi="Times New Roman" w:cs="Times New Roman"/>
          <w:b/>
          <w:sz w:val="24"/>
          <w:szCs w:val="24"/>
        </w:rPr>
      </w:pPr>
      <w:r w:rsidRPr="00255A32">
        <w:rPr>
          <w:rFonts w:ascii="Times New Roman" w:hAnsi="Times New Roman" w:cs="Times New Roman"/>
          <w:b/>
          <w:sz w:val="24"/>
          <w:szCs w:val="24"/>
        </w:rPr>
        <w:tab/>
        <w:t>Changes 1-28</w:t>
      </w:r>
    </w:p>
    <w:p w:rsidR="007B418B" w:rsidRPr="0011516A" w:rsidRDefault="00255A32"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Changed "were" to "was" when referring to "arsenic speciation."</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1-29</w:t>
      </w:r>
      <w:ins w:id="189" w:author="Samantha Ying" w:date="2012-05-18T14:47:00Z">
        <w:r w:rsidR="00161C76">
          <w:rPr>
            <w:rFonts w:ascii="Times New Roman" w:hAnsi="Times New Roman" w:cs="Times New Roman"/>
            <w:b/>
            <w:sz w:val="24"/>
            <w:szCs w:val="24"/>
          </w:rPr>
          <w:t xml:space="preserve"> DONE</w:t>
        </w:r>
      </w:ins>
    </w:p>
    <w:p w:rsidR="00641457"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L203: Glovebag is neither oxic nor anoxic, only the gas-phase in bag.</w:t>
      </w:r>
    </w:p>
    <w:p w:rsidR="00641457" w:rsidRDefault="00641457" w:rsidP="009C7FBE">
      <w:pPr>
        <w:autoSpaceDE w:val="0"/>
        <w:autoSpaceDN w:val="0"/>
        <w:adjustRightInd w:val="0"/>
        <w:spacing w:after="0" w:line="240" w:lineRule="auto"/>
        <w:rPr>
          <w:rFonts w:ascii="Times New Roman" w:hAnsi="Times New Roman" w:cs="Times New Roman"/>
          <w:sz w:val="24"/>
          <w:szCs w:val="24"/>
        </w:rPr>
      </w:pPr>
    </w:p>
    <w:p w:rsidR="00641457" w:rsidRPr="00C2286B" w:rsidRDefault="00641457" w:rsidP="009C7FBE">
      <w:pPr>
        <w:autoSpaceDE w:val="0"/>
        <w:autoSpaceDN w:val="0"/>
        <w:adjustRightInd w:val="0"/>
        <w:spacing w:after="0" w:line="240" w:lineRule="auto"/>
        <w:rPr>
          <w:rFonts w:ascii="Times New Roman" w:hAnsi="Times New Roman" w:cs="Times New Roman"/>
          <w:b/>
          <w:sz w:val="24"/>
          <w:szCs w:val="24"/>
        </w:rPr>
      </w:pPr>
      <w:r w:rsidRPr="00C2286B">
        <w:rPr>
          <w:rFonts w:ascii="Times New Roman" w:hAnsi="Times New Roman" w:cs="Times New Roman"/>
          <w:b/>
          <w:sz w:val="24"/>
          <w:szCs w:val="24"/>
        </w:rPr>
        <w:tab/>
        <w:t>Response 1-29</w:t>
      </w:r>
    </w:p>
    <w:p w:rsidR="00C2286B" w:rsidRDefault="00C2286B"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Although we understand the reviewer's concern, the term "anaerobic glove</w:t>
      </w:r>
      <w:r w:rsidR="00285C25">
        <w:rPr>
          <w:rFonts w:ascii="Times New Roman" w:hAnsi="Times New Roman" w:cs="Times New Roman"/>
          <w:sz w:val="24"/>
          <w:szCs w:val="24"/>
        </w:rPr>
        <w:t>-</w:t>
      </w:r>
      <w:r>
        <w:rPr>
          <w:rFonts w:ascii="Times New Roman" w:hAnsi="Times New Roman" w:cs="Times New Roman"/>
          <w:sz w:val="24"/>
          <w:szCs w:val="24"/>
        </w:rPr>
        <w:t>bag" is an accepted industry term that is used by manufacturers of glove</w:t>
      </w:r>
      <w:r w:rsidR="00285C25">
        <w:rPr>
          <w:rFonts w:ascii="Times New Roman" w:hAnsi="Times New Roman" w:cs="Times New Roman"/>
          <w:sz w:val="24"/>
          <w:szCs w:val="24"/>
        </w:rPr>
        <w:t>-</w:t>
      </w:r>
      <w:r>
        <w:rPr>
          <w:rFonts w:ascii="Times New Roman" w:hAnsi="Times New Roman" w:cs="Times New Roman"/>
          <w:sz w:val="24"/>
          <w:szCs w:val="24"/>
        </w:rPr>
        <w:t>bags.</w:t>
      </w:r>
    </w:p>
    <w:p w:rsidR="00641457" w:rsidRDefault="00641457" w:rsidP="009C7FBE">
      <w:pPr>
        <w:autoSpaceDE w:val="0"/>
        <w:autoSpaceDN w:val="0"/>
        <w:adjustRightInd w:val="0"/>
        <w:spacing w:after="0" w:line="240" w:lineRule="auto"/>
        <w:rPr>
          <w:rFonts w:ascii="Times New Roman" w:hAnsi="Times New Roman" w:cs="Times New Roman"/>
          <w:sz w:val="24"/>
          <w:szCs w:val="24"/>
        </w:rPr>
      </w:pPr>
    </w:p>
    <w:p w:rsidR="00285C25" w:rsidRDefault="00641457" w:rsidP="009C7FBE">
      <w:pPr>
        <w:autoSpaceDE w:val="0"/>
        <w:autoSpaceDN w:val="0"/>
        <w:adjustRightInd w:val="0"/>
        <w:spacing w:after="0" w:line="240" w:lineRule="auto"/>
        <w:rPr>
          <w:rFonts w:ascii="Times New Roman" w:hAnsi="Times New Roman" w:cs="Times New Roman"/>
          <w:b/>
          <w:sz w:val="24"/>
          <w:szCs w:val="24"/>
        </w:rPr>
      </w:pPr>
      <w:r w:rsidRPr="00285C25">
        <w:rPr>
          <w:rFonts w:ascii="Times New Roman" w:hAnsi="Times New Roman" w:cs="Times New Roman"/>
          <w:b/>
          <w:sz w:val="24"/>
          <w:szCs w:val="24"/>
        </w:rPr>
        <w:tab/>
        <w:t>Changes 1-29</w:t>
      </w:r>
    </w:p>
    <w:p w:rsidR="007B418B" w:rsidRPr="00B6552A" w:rsidRDefault="00285C25"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b/>
          <w:sz w:val="24"/>
          <w:szCs w:val="24"/>
        </w:rPr>
        <w:tab/>
      </w:r>
      <w:r w:rsidR="00B6552A">
        <w:rPr>
          <w:rFonts w:ascii="Times New Roman" w:hAnsi="Times New Roman" w:cs="Times New Roman"/>
          <w:sz w:val="24"/>
          <w:szCs w:val="24"/>
        </w:rPr>
        <w:t>Included gas phase composition (95%N</w:t>
      </w:r>
      <w:r w:rsidR="00B6552A" w:rsidRPr="00B6552A">
        <w:rPr>
          <w:rFonts w:ascii="Times New Roman" w:hAnsi="Times New Roman" w:cs="Times New Roman"/>
          <w:sz w:val="24"/>
          <w:szCs w:val="24"/>
          <w:vertAlign w:val="subscript"/>
        </w:rPr>
        <w:t>2</w:t>
      </w:r>
      <w:r w:rsidR="00B6552A">
        <w:rPr>
          <w:rFonts w:ascii="Times New Roman" w:hAnsi="Times New Roman" w:cs="Times New Roman"/>
          <w:sz w:val="24"/>
          <w:szCs w:val="24"/>
        </w:rPr>
        <w:t>:5%H</w:t>
      </w:r>
      <w:r w:rsidR="00B6552A" w:rsidRPr="00B6552A">
        <w:rPr>
          <w:rFonts w:ascii="Times New Roman" w:hAnsi="Times New Roman" w:cs="Times New Roman"/>
          <w:sz w:val="24"/>
          <w:szCs w:val="24"/>
          <w:vertAlign w:val="subscript"/>
        </w:rPr>
        <w:t>2</w:t>
      </w:r>
      <w:r w:rsidR="00B6552A">
        <w:rPr>
          <w:rFonts w:ascii="Times New Roman" w:hAnsi="Times New Roman" w:cs="Times New Roman"/>
          <w:sz w:val="24"/>
          <w:szCs w:val="24"/>
        </w:rPr>
        <w:t>)</w:t>
      </w:r>
      <w:del w:id="190" w:author="Samantha Ying" w:date="2012-05-18T14:47:00Z">
        <w:r w:rsidR="00B6552A" w:rsidDel="000165E0">
          <w:rPr>
            <w:rFonts w:ascii="Times New Roman" w:hAnsi="Times New Roman" w:cs="Times New Roman"/>
            <w:sz w:val="24"/>
            <w:szCs w:val="24"/>
          </w:rPr>
          <w:delText xml:space="preserve"> in the sentence</w:delText>
        </w:r>
      </w:del>
      <w:r w:rsidR="00B6552A">
        <w:rPr>
          <w:rFonts w:ascii="Times New Roman" w:hAnsi="Times New Roman" w:cs="Times New Roman"/>
          <w:sz w:val="24"/>
          <w:szCs w:val="24"/>
        </w:rPr>
        <w:t xml:space="preserve"> following the term "anaerobic glove-bag."</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1-30</w:t>
      </w:r>
      <w:ins w:id="191" w:author="Samantha Ying" w:date="2012-05-18T14:47:00Z">
        <w:r w:rsidR="00161C76">
          <w:rPr>
            <w:rFonts w:ascii="Times New Roman" w:hAnsi="Times New Roman" w:cs="Times New Roman"/>
            <w:b/>
            <w:sz w:val="24"/>
            <w:szCs w:val="24"/>
          </w:rPr>
          <w:t xml:space="preserve"> DONE</w:t>
        </w:r>
      </w:ins>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L214: Concentration does not "decay". What exactly do you mean by "pseudo-steady-state"?</w:t>
      </w:r>
    </w:p>
    <w:p w:rsidR="00957582"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When would it be a real steady state?</w:t>
      </w:r>
    </w:p>
    <w:p w:rsidR="00957582" w:rsidRDefault="00957582" w:rsidP="009C7FBE">
      <w:pPr>
        <w:autoSpaceDE w:val="0"/>
        <w:autoSpaceDN w:val="0"/>
        <w:adjustRightInd w:val="0"/>
        <w:spacing w:after="0" w:line="240" w:lineRule="auto"/>
        <w:rPr>
          <w:rFonts w:ascii="Times New Roman" w:hAnsi="Times New Roman" w:cs="Times New Roman"/>
          <w:sz w:val="24"/>
          <w:szCs w:val="24"/>
        </w:rPr>
      </w:pPr>
    </w:p>
    <w:p w:rsidR="00957582" w:rsidRPr="008E51DD" w:rsidRDefault="00957582" w:rsidP="009C7FBE">
      <w:pPr>
        <w:autoSpaceDE w:val="0"/>
        <w:autoSpaceDN w:val="0"/>
        <w:adjustRightInd w:val="0"/>
        <w:spacing w:after="0" w:line="240" w:lineRule="auto"/>
        <w:rPr>
          <w:rFonts w:ascii="Times New Roman" w:hAnsi="Times New Roman" w:cs="Times New Roman"/>
          <w:b/>
          <w:sz w:val="24"/>
          <w:szCs w:val="24"/>
        </w:rPr>
      </w:pPr>
      <w:r w:rsidRPr="008E51DD">
        <w:rPr>
          <w:rFonts w:ascii="Times New Roman" w:hAnsi="Times New Roman" w:cs="Times New Roman"/>
          <w:b/>
          <w:sz w:val="24"/>
          <w:szCs w:val="24"/>
        </w:rPr>
        <w:tab/>
        <w:t>Response 1-30</w:t>
      </w:r>
    </w:p>
    <w:p w:rsidR="008E51DD" w:rsidRDefault="008E51DD" w:rsidP="00586A4B">
      <w:pPr>
        <w:autoSpaceDE w:val="0"/>
        <w:autoSpaceDN w:val="0"/>
        <w:adjustRightInd w:val="0"/>
        <w:spacing w:after="0" w:line="240" w:lineRule="auto"/>
        <w:ind w:left="720"/>
        <w:rPr>
          <w:rFonts w:ascii="Times New Roman" w:hAnsi="Times New Roman" w:cs="Times New Roman"/>
          <w:sz w:val="24"/>
          <w:szCs w:val="24"/>
        </w:rPr>
        <w:pPrChange w:id="192" w:author="Samantha Ying" w:date="2012-05-16T14:54:00Z">
          <w:pPr>
            <w:autoSpaceDE w:val="0"/>
            <w:autoSpaceDN w:val="0"/>
            <w:adjustRightInd w:val="0"/>
            <w:spacing w:after="0" w:line="240" w:lineRule="auto"/>
          </w:pPr>
        </w:pPrChange>
      </w:pPr>
      <w:del w:id="193" w:author="Samantha Ying" w:date="2012-05-16T14:54:00Z">
        <w:r w:rsidDel="00586A4B">
          <w:rPr>
            <w:rFonts w:ascii="Times New Roman" w:hAnsi="Times New Roman" w:cs="Times New Roman"/>
            <w:sz w:val="24"/>
            <w:szCs w:val="24"/>
          </w:rPr>
          <w:tab/>
        </w:r>
      </w:del>
      <w:r>
        <w:rPr>
          <w:rFonts w:ascii="Times New Roman" w:hAnsi="Times New Roman" w:cs="Times New Roman"/>
          <w:sz w:val="24"/>
          <w:szCs w:val="24"/>
        </w:rPr>
        <w:t xml:space="preserve">We agree that concentrations do not "decay." Pseudo-steady state </w:t>
      </w:r>
      <w:r w:rsidR="00E45711">
        <w:rPr>
          <w:rFonts w:ascii="Times New Roman" w:hAnsi="Times New Roman" w:cs="Times New Roman"/>
          <w:sz w:val="24"/>
          <w:szCs w:val="24"/>
        </w:rPr>
        <w:t>implies that we have reached a steady-state under the current conditions but that long-term changes masked by the limited duration of our experiment cannot be ruled out</w:t>
      </w:r>
      <w:r>
        <w:rPr>
          <w:rFonts w:ascii="Times New Roman" w:hAnsi="Times New Roman" w:cs="Times New Roman"/>
          <w:sz w:val="24"/>
          <w:szCs w:val="24"/>
        </w:rPr>
        <w:t>.</w:t>
      </w:r>
    </w:p>
    <w:p w:rsidR="00957582" w:rsidRDefault="00957582" w:rsidP="009C7FBE">
      <w:pPr>
        <w:autoSpaceDE w:val="0"/>
        <w:autoSpaceDN w:val="0"/>
        <w:adjustRightInd w:val="0"/>
        <w:spacing w:after="0" w:line="240" w:lineRule="auto"/>
        <w:rPr>
          <w:rFonts w:ascii="Times New Roman" w:hAnsi="Times New Roman" w:cs="Times New Roman"/>
          <w:sz w:val="24"/>
          <w:szCs w:val="24"/>
        </w:rPr>
      </w:pPr>
    </w:p>
    <w:p w:rsidR="008E51DD" w:rsidRDefault="00957582" w:rsidP="009C7FBE">
      <w:pPr>
        <w:autoSpaceDE w:val="0"/>
        <w:autoSpaceDN w:val="0"/>
        <w:adjustRightInd w:val="0"/>
        <w:spacing w:after="0" w:line="240" w:lineRule="auto"/>
        <w:rPr>
          <w:rFonts w:ascii="Times New Roman" w:hAnsi="Times New Roman" w:cs="Times New Roman"/>
          <w:b/>
          <w:sz w:val="24"/>
          <w:szCs w:val="24"/>
        </w:rPr>
      </w:pPr>
      <w:r w:rsidRPr="008E51DD">
        <w:rPr>
          <w:rFonts w:ascii="Times New Roman" w:hAnsi="Times New Roman" w:cs="Times New Roman"/>
          <w:b/>
          <w:sz w:val="24"/>
          <w:szCs w:val="24"/>
        </w:rPr>
        <w:tab/>
        <w:t>Changes 1-30</w:t>
      </w:r>
    </w:p>
    <w:p w:rsidR="007B418B" w:rsidRPr="008E51DD" w:rsidRDefault="008E51DD"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Changed "decay" to "decline"</w:t>
      </w:r>
      <w:r w:rsidR="00E45711">
        <w:rPr>
          <w:rFonts w:ascii="Times New Roman" w:hAnsi="Times New Roman" w:cs="Times New Roman"/>
          <w:sz w:val="24"/>
          <w:szCs w:val="24"/>
        </w:rPr>
        <w:t>.</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1-31</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L213-L258: Very des</w:t>
      </w:r>
      <w:r w:rsidR="00E45711">
        <w:rPr>
          <w:rFonts w:ascii="Times New Roman" w:hAnsi="Times New Roman" w:cs="Times New Roman"/>
          <w:sz w:val="24"/>
          <w:szCs w:val="24"/>
        </w:rPr>
        <w:t>c</w:t>
      </w:r>
      <w:r w:rsidRPr="0011516A">
        <w:rPr>
          <w:rFonts w:ascii="Times New Roman" w:hAnsi="Times New Roman" w:cs="Times New Roman"/>
          <w:sz w:val="24"/>
          <w:szCs w:val="24"/>
        </w:rPr>
        <w:t>riptive - would be more helpful to highlight most important trends over all</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treatments - and include lactate, acetate and O2 data. Was there any O2 in effluent of aerated</w:t>
      </w:r>
    </w:p>
    <w:p w:rsidR="00AF5B0E"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reactors? How much? What about lactate and acetate?</w:t>
      </w:r>
    </w:p>
    <w:p w:rsidR="00AF5B0E" w:rsidRDefault="00AF5B0E" w:rsidP="009C7FBE">
      <w:pPr>
        <w:autoSpaceDE w:val="0"/>
        <w:autoSpaceDN w:val="0"/>
        <w:adjustRightInd w:val="0"/>
        <w:spacing w:after="0" w:line="240" w:lineRule="auto"/>
        <w:rPr>
          <w:rFonts w:ascii="Times New Roman" w:hAnsi="Times New Roman" w:cs="Times New Roman"/>
          <w:sz w:val="24"/>
          <w:szCs w:val="24"/>
        </w:rPr>
      </w:pPr>
    </w:p>
    <w:p w:rsidR="00AF5B0E" w:rsidRPr="0009665C" w:rsidRDefault="00AF5B0E" w:rsidP="009C7FBE">
      <w:pPr>
        <w:autoSpaceDE w:val="0"/>
        <w:autoSpaceDN w:val="0"/>
        <w:adjustRightInd w:val="0"/>
        <w:spacing w:after="0" w:line="240" w:lineRule="auto"/>
        <w:rPr>
          <w:rFonts w:ascii="Times New Roman" w:hAnsi="Times New Roman" w:cs="Times New Roman"/>
          <w:b/>
          <w:sz w:val="24"/>
          <w:szCs w:val="24"/>
        </w:rPr>
      </w:pPr>
      <w:r w:rsidRPr="0009665C">
        <w:rPr>
          <w:rFonts w:ascii="Times New Roman" w:hAnsi="Times New Roman" w:cs="Times New Roman"/>
          <w:b/>
          <w:sz w:val="24"/>
          <w:szCs w:val="24"/>
        </w:rPr>
        <w:tab/>
        <w:t>Response 1-31</w:t>
      </w:r>
    </w:p>
    <w:p w:rsidR="0009665C" w:rsidRPr="00A95B36" w:rsidRDefault="00A95B36"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have revised the writing within the results section to be more succinct. As mentioned above, we have also included lactate, acetate, and O</w:t>
      </w:r>
      <w:r w:rsidRPr="00C7668E">
        <w:rPr>
          <w:rFonts w:ascii="Times New Roman" w:hAnsi="Times New Roman" w:cs="Times New Roman"/>
          <w:sz w:val="24"/>
          <w:szCs w:val="24"/>
          <w:vertAlign w:val="subscript"/>
        </w:rPr>
        <w:t>2</w:t>
      </w:r>
      <w:r>
        <w:rPr>
          <w:rFonts w:ascii="Times New Roman" w:hAnsi="Times New Roman" w:cs="Times New Roman"/>
          <w:sz w:val="24"/>
          <w:szCs w:val="24"/>
        </w:rPr>
        <w:t xml:space="preserve"> data as mentioned above in response to similar requests from this reviewere. For the </w:t>
      </w:r>
      <w:r w:rsidR="00E45711">
        <w:rPr>
          <w:rFonts w:ascii="Times New Roman" w:hAnsi="Times New Roman" w:cs="Times New Roman"/>
          <w:sz w:val="24"/>
          <w:szCs w:val="24"/>
        </w:rPr>
        <w:t xml:space="preserve">aerated </w:t>
      </w:r>
      <w:r>
        <w:rPr>
          <w:rFonts w:ascii="Times New Roman" w:hAnsi="Times New Roman" w:cs="Times New Roman"/>
          <w:sz w:val="24"/>
          <w:szCs w:val="24"/>
        </w:rPr>
        <w:t>reactors, the effluent O</w:t>
      </w:r>
      <w:r w:rsidRPr="00C7668E">
        <w:rPr>
          <w:rFonts w:ascii="Times New Roman" w:hAnsi="Times New Roman" w:cs="Times New Roman"/>
          <w:sz w:val="24"/>
          <w:szCs w:val="24"/>
          <w:vertAlign w:val="subscript"/>
        </w:rPr>
        <w:t>2</w:t>
      </w:r>
      <w:r>
        <w:rPr>
          <w:rFonts w:ascii="Times New Roman" w:hAnsi="Times New Roman" w:cs="Times New Roman"/>
          <w:sz w:val="24"/>
          <w:szCs w:val="24"/>
        </w:rPr>
        <w:t xml:space="preserve"> concentrations were at saturation</w:t>
      </w:r>
      <w:r w:rsidR="00E45711">
        <w:rPr>
          <w:rFonts w:ascii="Times New Roman" w:hAnsi="Times New Roman" w:cs="Times New Roman"/>
          <w:sz w:val="24"/>
          <w:szCs w:val="24"/>
        </w:rPr>
        <w:t xml:space="preserve"> with respect to air (maintained through continual air-sparging)</w:t>
      </w:r>
      <w:r>
        <w:rPr>
          <w:rFonts w:ascii="Times New Roman" w:hAnsi="Times New Roman" w:cs="Times New Roman"/>
          <w:sz w:val="24"/>
          <w:szCs w:val="24"/>
        </w:rPr>
        <w:t>. There was both lactate and acetate in the effluent of all reactors.</w:t>
      </w:r>
    </w:p>
    <w:p w:rsidR="00AF5B0E" w:rsidRPr="0009665C" w:rsidRDefault="00AF5B0E" w:rsidP="009C7FBE">
      <w:pPr>
        <w:autoSpaceDE w:val="0"/>
        <w:autoSpaceDN w:val="0"/>
        <w:adjustRightInd w:val="0"/>
        <w:spacing w:after="0" w:line="240" w:lineRule="auto"/>
        <w:rPr>
          <w:rFonts w:ascii="Times New Roman" w:hAnsi="Times New Roman" w:cs="Times New Roman"/>
          <w:b/>
          <w:sz w:val="24"/>
          <w:szCs w:val="24"/>
        </w:rPr>
      </w:pPr>
    </w:p>
    <w:p w:rsidR="007B418B" w:rsidRPr="0009665C" w:rsidRDefault="00AF5B0E" w:rsidP="009C7FBE">
      <w:pPr>
        <w:autoSpaceDE w:val="0"/>
        <w:autoSpaceDN w:val="0"/>
        <w:adjustRightInd w:val="0"/>
        <w:spacing w:after="0" w:line="240" w:lineRule="auto"/>
        <w:rPr>
          <w:rFonts w:ascii="Times New Roman" w:hAnsi="Times New Roman" w:cs="Times New Roman"/>
          <w:b/>
          <w:sz w:val="24"/>
          <w:szCs w:val="24"/>
        </w:rPr>
      </w:pPr>
      <w:r w:rsidRPr="0009665C">
        <w:rPr>
          <w:rFonts w:ascii="Times New Roman" w:hAnsi="Times New Roman" w:cs="Times New Roman"/>
          <w:b/>
          <w:sz w:val="24"/>
          <w:szCs w:val="24"/>
        </w:rPr>
        <w:tab/>
        <w:t>Change 1-31</w:t>
      </w:r>
    </w:p>
    <w:p w:rsidR="0009665C" w:rsidRDefault="009111DA"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We have re-written portions of the results to be more succinct and included lactate, acetate, and O</w:t>
      </w:r>
      <w:r w:rsidRPr="00C7668E">
        <w:rPr>
          <w:rFonts w:ascii="Times New Roman" w:hAnsi="Times New Roman" w:cs="Times New Roman"/>
          <w:sz w:val="24"/>
          <w:szCs w:val="24"/>
          <w:vertAlign w:val="subscript"/>
        </w:rPr>
        <w:t>2</w:t>
      </w:r>
      <w:r>
        <w:rPr>
          <w:rFonts w:ascii="Times New Roman" w:hAnsi="Times New Roman" w:cs="Times New Roman"/>
          <w:sz w:val="24"/>
          <w:szCs w:val="24"/>
        </w:rPr>
        <w:t xml:space="preserve"> data as requested.</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1-32</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L308-311: But this depends on lactate concentration as well. What if lactate would have been</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adjusted to 30 uM rather than 3 mM? Maybe oxic conditions would have been maintained</w:t>
      </w:r>
    </w:p>
    <w:p w:rsidR="000B3F1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throughout aggregate?</w:t>
      </w:r>
    </w:p>
    <w:p w:rsidR="000B3F13" w:rsidRDefault="000B3F13" w:rsidP="009C7FBE">
      <w:pPr>
        <w:autoSpaceDE w:val="0"/>
        <w:autoSpaceDN w:val="0"/>
        <w:adjustRightInd w:val="0"/>
        <w:spacing w:after="0" w:line="240" w:lineRule="auto"/>
        <w:rPr>
          <w:rFonts w:ascii="Times New Roman" w:hAnsi="Times New Roman" w:cs="Times New Roman"/>
          <w:sz w:val="24"/>
          <w:szCs w:val="24"/>
        </w:rPr>
      </w:pPr>
    </w:p>
    <w:p w:rsidR="000B3F13" w:rsidRPr="00F37CED" w:rsidRDefault="000B3F13" w:rsidP="009C7FBE">
      <w:pPr>
        <w:autoSpaceDE w:val="0"/>
        <w:autoSpaceDN w:val="0"/>
        <w:adjustRightInd w:val="0"/>
        <w:spacing w:after="0" w:line="240" w:lineRule="auto"/>
        <w:rPr>
          <w:rFonts w:ascii="Times New Roman" w:hAnsi="Times New Roman" w:cs="Times New Roman"/>
          <w:b/>
          <w:sz w:val="24"/>
          <w:szCs w:val="24"/>
        </w:rPr>
      </w:pPr>
      <w:r w:rsidRPr="00F37CED">
        <w:rPr>
          <w:rFonts w:ascii="Times New Roman" w:hAnsi="Times New Roman" w:cs="Times New Roman"/>
          <w:b/>
          <w:sz w:val="24"/>
          <w:szCs w:val="24"/>
        </w:rPr>
        <w:tab/>
        <w:t>Response 1-32</w:t>
      </w:r>
    </w:p>
    <w:p w:rsidR="00F37CED" w:rsidRPr="00696176" w:rsidRDefault="00F37CED" w:rsidP="009C7FBE">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b/>
          <w:sz w:val="24"/>
          <w:szCs w:val="24"/>
        </w:rPr>
        <w:tab/>
      </w:r>
      <w:r w:rsidR="00696176">
        <w:rPr>
          <w:rFonts w:ascii="Times New Roman" w:hAnsi="Times New Roman" w:cs="Times New Roman"/>
          <w:sz w:val="24"/>
          <w:szCs w:val="24"/>
        </w:rPr>
        <w:t>Yes, we agree with the reviewer that if electron donor concentrations were limited, there would be less reduction in the system; however, again, our objective was not to observe the consequences of a carbon limited environment, rather we wanted to document that redox gradients that would ensue as aeration status of the system were shifted, and the concomitant elution of As, Fe, and Mn.</w:t>
      </w:r>
    </w:p>
    <w:p w:rsidR="000B3F13" w:rsidRPr="00F37CED" w:rsidRDefault="000B3F13" w:rsidP="009C7FBE">
      <w:pPr>
        <w:autoSpaceDE w:val="0"/>
        <w:autoSpaceDN w:val="0"/>
        <w:adjustRightInd w:val="0"/>
        <w:spacing w:after="0" w:line="240" w:lineRule="auto"/>
        <w:rPr>
          <w:rFonts w:ascii="Times New Roman" w:hAnsi="Times New Roman" w:cs="Times New Roman"/>
          <w:b/>
          <w:sz w:val="24"/>
          <w:szCs w:val="24"/>
        </w:rPr>
      </w:pPr>
    </w:p>
    <w:p w:rsidR="007B418B" w:rsidRPr="00F37CED" w:rsidRDefault="000B3F13" w:rsidP="009C7FBE">
      <w:pPr>
        <w:autoSpaceDE w:val="0"/>
        <w:autoSpaceDN w:val="0"/>
        <w:adjustRightInd w:val="0"/>
        <w:spacing w:after="0" w:line="240" w:lineRule="auto"/>
        <w:rPr>
          <w:rFonts w:ascii="Times New Roman" w:hAnsi="Times New Roman" w:cs="Times New Roman"/>
          <w:b/>
          <w:sz w:val="24"/>
          <w:szCs w:val="24"/>
        </w:rPr>
      </w:pPr>
      <w:r w:rsidRPr="00F37CED">
        <w:rPr>
          <w:rFonts w:ascii="Times New Roman" w:hAnsi="Times New Roman" w:cs="Times New Roman"/>
          <w:b/>
          <w:sz w:val="24"/>
          <w:szCs w:val="24"/>
        </w:rPr>
        <w:tab/>
        <w:t>Changes 1-32</w:t>
      </w:r>
    </w:p>
    <w:p w:rsidR="00745562" w:rsidRDefault="00745562"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commentRangeStart w:id="194"/>
      <w:r>
        <w:rPr>
          <w:rFonts w:ascii="Times New Roman" w:hAnsi="Times New Roman" w:cs="Times New Roman"/>
          <w:sz w:val="24"/>
          <w:szCs w:val="24"/>
        </w:rPr>
        <w:t>No changes made.</w:t>
      </w:r>
      <w:commentRangeEnd w:id="194"/>
      <w:r w:rsidR="00E45711">
        <w:rPr>
          <w:rStyle w:val="CommentReference"/>
        </w:rPr>
        <w:commentReference w:id="194"/>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1-33</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L338-340: Independent of Fe reduction or Fe release? This is not the same. No Fe release does</w:t>
      </w:r>
    </w:p>
    <w:p w:rsidR="00A42D13"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not mean there is no Fe reduction.</w:t>
      </w:r>
    </w:p>
    <w:p w:rsidR="00A42D13" w:rsidRDefault="00A42D13" w:rsidP="009C7FBE">
      <w:pPr>
        <w:autoSpaceDE w:val="0"/>
        <w:autoSpaceDN w:val="0"/>
        <w:adjustRightInd w:val="0"/>
        <w:spacing w:after="0" w:line="240" w:lineRule="auto"/>
        <w:rPr>
          <w:rFonts w:ascii="Times New Roman" w:hAnsi="Times New Roman" w:cs="Times New Roman"/>
          <w:sz w:val="24"/>
          <w:szCs w:val="24"/>
        </w:rPr>
      </w:pPr>
    </w:p>
    <w:p w:rsidR="00A42D13" w:rsidRPr="008D14C5" w:rsidRDefault="008D14C5" w:rsidP="009C7FBE">
      <w:pPr>
        <w:autoSpaceDE w:val="0"/>
        <w:autoSpaceDN w:val="0"/>
        <w:adjustRightInd w:val="0"/>
        <w:spacing w:after="0" w:line="240" w:lineRule="auto"/>
        <w:rPr>
          <w:rFonts w:ascii="Times New Roman" w:hAnsi="Times New Roman" w:cs="Times New Roman"/>
          <w:b/>
          <w:sz w:val="24"/>
          <w:szCs w:val="24"/>
        </w:rPr>
      </w:pPr>
      <w:r w:rsidRPr="008D14C5">
        <w:rPr>
          <w:rFonts w:ascii="Times New Roman" w:hAnsi="Times New Roman" w:cs="Times New Roman"/>
          <w:b/>
          <w:sz w:val="24"/>
          <w:szCs w:val="24"/>
        </w:rPr>
        <w:tab/>
        <w:t>Response 1-33</w:t>
      </w:r>
    </w:p>
    <w:p w:rsidR="00BF0E27" w:rsidRDefault="00B32EA9" w:rsidP="009C7FB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manuscript currently states "independent of Fe reduction" which, as the reviewer points out does not mean Fe release. It seems the reviewer is in agreement with the current sentence.</w:t>
      </w:r>
    </w:p>
    <w:p w:rsidR="00A42D13" w:rsidRDefault="00A42D13" w:rsidP="009C7FBE">
      <w:pPr>
        <w:autoSpaceDE w:val="0"/>
        <w:autoSpaceDN w:val="0"/>
        <w:adjustRightInd w:val="0"/>
        <w:spacing w:after="0" w:line="240" w:lineRule="auto"/>
        <w:rPr>
          <w:rFonts w:ascii="Times New Roman" w:hAnsi="Times New Roman" w:cs="Times New Roman"/>
          <w:sz w:val="24"/>
          <w:szCs w:val="24"/>
        </w:rPr>
      </w:pPr>
    </w:p>
    <w:p w:rsidR="007B418B" w:rsidRPr="008D14C5" w:rsidRDefault="008D14C5" w:rsidP="009C7FBE">
      <w:pPr>
        <w:autoSpaceDE w:val="0"/>
        <w:autoSpaceDN w:val="0"/>
        <w:adjustRightInd w:val="0"/>
        <w:spacing w:after="0" w:line="240" w:lineRule="auto"/>
        <w:rPr>
          <w:rFonts w:ascii="Times New Roman" w:hAnsi="Times New Roman" w:cs="Times New Roman"/>
          <w:b/>
          <w:sz w:val="24"/>
          <w:szCs w:val="24"/>
        </w:rPr>
      </w:pPr>
      <w:r w:rsidRPr="008D14C5">
        <w:rPr>
          <w:rFonts w:ascii="Times New Roman" w:hAnsi="Times New Roman" w:cs="Times New Roman"/>
          <w:b/>
          <w:sz w:val="24"/>
          <w:szCs w:val="24"/>
        </w:rPr>
        <w:tab/>
        <w:t>Changes 1-33</w:t>
      </w:r>
    </w:p>
    <w:p w:rsidR="00BF0E27" w:rsidRDefault="00B32EA9"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No changes made.</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1-34</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L348-352: It is fairly evident that Mn(III/IV)-oxide reduction prior to As(V) reduction leaves</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little room for substantial Mn(III/IV)-oxide-induced As(III) oxidation...it is also not clear why</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those results demonstrate that O2 is required for Mn(III/IV)-oxides to be an effective oxidant for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As(III). As long as Mn(III/IV)-oxides exist, they will react with Fe(II) and As(III) (in absence</w:t>
      </w:r>
    </w:p>
    <w:p w:rsidR="00FF5E7D"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and presence of O2).</w:t>
      </w:r>
    </w:p>
    <w:p w:rsidR="00FF5E7D" w:rsidRDefault="00FF5E7D" w:rsidP="009C7FBE">
      <w:pPr>
        <w:autoSpaceDE w:val="0"/>
        <w:autoSpaceDN w:val="0"/>
        <w:adjustRightInd w:val="0"/>
        <w:spacing w:after="0" w:line="240" w:lineRule="auto"/>
        <w:rPr>
          <w:rFonts w:ascii="Times New Roman" w:hAnsi="Times New Roman" w:cs="Times New Roman"/>
          <w:sz w:val="24"/>
          <w:szCs w:val="24"/>
        </w:rPr>
      </w:pPr>
    </w:p>
    <w:p w:rsidR="00FF5E7D" w:rsidRPr="00221FFC" w:rsidRDefault="00FF5E7D" w:rsidP="009C7FBE">
      <w:pPr>
        <w:autoSpaceDE w:val="0"/>
        <w:autoSpaceDN w:val="0"/>
        <w:adjustRightInd w:val="0"/>
        <w:spacing w:after="0" w:line="240" w:lineRule="auto"/>
        <w:rPr>
          <w:rFonts w:ascii="Times New Roman" w:hAnsi="Times New Roman" w:cs="Times New Roman"/>
          <w:b/>
          <w:sz w:val="24"/>
          <w:szCs w:val="24"/>
        </w:rPr>
      </w:pPr>
      <w:r w:rsidRPr="00221FFC">
        <w:rPr>
          <w:rFonts w:ascii="Times New Roman" w:hAnsi="Times New Roman" w:cs="Times New Roman"/>
          <w:b/>
          <w:sz w:val="24"/>
          <w:szCs w:val="24"/>
        </w:rPr>
        <w:tab/>
        <w:t>Response 1-34</w:t>
      </w:r>
    </w:p>
    <w:p w:rsidR="00221FFC" w:rsidRDefault="000714FB"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 This part confuses me too... **</w:t>
      </w:r>
      <w:ins w:id="195" w:author="fendorf" w:date="2012-05-13T13:05:00Z">
        <w:r w:rsidR="00E45711">
          <w:rPr>
            <w:rFonts w:ascii="Times New Roman" w:hAnsi="Times New Roman" w:cs="Times New Roman"/>
            <w:b/>
            <w:sz w:val="24"/>
            <w:szCs w:val="24"/>
          </w:rPr>
          <w:t xml:space="preserve">  I am speculating, but it appears that if Mn-oxide is undergoing reduction, even if still present, it does not serve as an oxidant. </w:t>
        </w:r>
      </w:ins>
      <w:ins w:id="196" w:author="fendorf" w:date="2012-05-13T13:06:00Z">
        <w:r w:rsidR="00E45711">
          <w:rPr>
            <w:rFonts w:ascii="Times New Roman" w:hAnsi="Times New Roman" w:cs="Times New Roman"/>
            <w:b/>
            <w:sz w:val="24"/>
            <w:szCs w:val="24"/>
          </w:rPr>
          <w:t>From other work, we notice that Fe-oxides don't tend to adsorb arsenic if their reduction is taking place even though the solid is present.</w:t>
        </w:r>
      </w:ins>
    </w:p>
    <w:p w:rsidR="00FF5E7D" w:rsidRPr="00221FFC" w:rsidRDefault="00FF5E7D" w:rsidP="009C7FBE">
      <w:pPr>
        <w:autoSpaceDE w:val="0"/>
        <w:autoSpaceDN w:val="0"/>
        <w:adjustRightInd w:val="0"/>
        <w:spacing w:after="0" w:line="240" w:lineRule="auto"/>
        <w:rPr>
          <w:rFonts w:ascii="Times New Roman" w:hAnsi="Times New Roman" w:cs="Times New Roman"/>
          <w:b/>
          <w:sz w:val="24"/>
          <w:szCs w:val="24"/>
        </w:rPr>
      </w:pPr>
    </w:p>
    <w:p w:rsidR="007B418B" w:rsidRPr="00221FFC" w:rsidRDefault="00FF5E7D" w:rsidP="009C7FBE">
      <w:pPr>
        <w:autoSpaceDE w:val="0"/>
        <w:autoSpaceDN w:val="0"/>
        <w:adjustRightInd w:val="0"/>
        <w:spacing w:after="0" w:line="240" w:lineRule="auto"/>
        <w:rPr>
          <w:rFonts w:ascii="Times New Roman" w:hAnsi="Times New Roman" w:cs="Times New Roman"/>
          <w:b/>
          <w:sz w:val="24"/>
          <w:szCs w:val="24"/>
        </w:rPr>
      </w:pPr>
      <w:r w:rsidRPr="00221FFC">
        <w:rPr>
          <w:rFonts w:ascii="Times New Roman" w:hAnsi="Times New Roman" w:cs="Times New Roman"/>
          <w:b/>
          <w:sz w:val="24"/>
          <w:szCs w:val="24"/>
        </w:rPr>
        <w:tab/>
        <w:t>Changes 1-34</w:t>
      </w:r>
    </w:p>
    <w:p w:rsidR="00221FFC" w:rsidRDefault="00221FF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1-35</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L361-381: When generalizing observations from this study, high lactate level used in these</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experiments must be considered. What are typical concentrations of readily degradable organic C</w:t>
      </w:r>
    </w:p>
    <w:p w:rsidR="00FF5E0F"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soil solution? Would same trends be observed at much lower lactate concentrations?</w:t>
      </w:r>
    </w:p>
    <w:p w:rsidR="00FF5E0F" w:rsidRDefault="00FF5E0F" w:rsidP="009C7FBE">
      <w:pPr>
        <w:autoSpaceDE w:val="0"/>
        <w:autoSpaceDN w:val="0"/>
        <w:adjustRightInd w:val="0"/>
        <w:spacing w:after="0" w:line="240" w:lineRule="auto"/>
        <w:rPr>
          <w:rFonts w:ascii="Times New Roman" w:hAnsi="Times New Roman" w:cs="Times New Roman"/>
          <w:sz w:val="24"/>
          <w:szCs w:val="24"/>
        </w:rPr>
      </w:pPr>
    </w:p>
    <w:p w:rsidR="00FF5E0F" w:rsidRDefault="00FF5E0F" w:rsidP="009C7FBE">
      <w:pPr>
        <w:autoSpaceDE w:val="0"/>
        <w:autoSpaceDN w:val="0"/>
        <w:adjustRightInd w:val="0"/>
        <w:spacing w:after="0" w:line="240" w:lineRule="auto"/>
        <w:rPr>
          <w:rFonts w:ascii="Times New Roman" w:hAnsi="Times New Roman" w:cs="Times New Roman"/>
          <w:b/>
          <w:sz w:val="24"/>
          <w:szCs w:val="24"/>
        </w:rPr>
      </w:pPr>
      <w:r w:rsidRPr="00FF5E0F">
        <w:rPr>
          <w:rFonts w:ascii="Times New Roman" w:hAnsi="Times New Roman" w:cs="Times New Roman"/>
          <w:b/>
          <w:sz w:val="24"/>
          <w:szCs w:val="24"/>
        </w:rPr>
        <w:tab/>
        <w:t>Response 1-35</w:t>
      </w:r>
    </w:p>
    <w:p w:rsidR="00FF5E0F" w:rsidRDefault="009C7FBE"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ins w:id="197" w:author="fendorf" w:date="2012-05-13T13:07:00Z">
        <w:r w:rsidR="009A4219">
          <w:rPr>
            <w:rFonts w:ascii="Times New Roman" w:hAnsi="Times New Roman" w:cs="Times New Roman"/>
            <w:b/>
            <w:sz w:val="24"/>
            <w:szCs w:val="24"/>
          </w:rPr>
          <w:t>GO AHEAD AND SPECULATE.  YOU HAVE A GOOD FEEL FOR HOW THE VARIABLE NOTED WILL INFLUENCE THESE SYSTEM SO GIVE IT A GO.</w:t>
        </w:r>
      </w:ins>
    </w:p>
    <w:p w:rsidR="00FF5E0F" w:rsidRDefault="00FF5E0F" w:rsidP="009C7FBE">
      <w:pPr>
        <w:autoSpaceDE w:val="0"/>
        <w:autoSpaceDN w:val="0"/>
        <w:adjustRightInd w:val="0"/>
        <w:spacing w:after="0" w:line="240" w:lineRule="auto"/>
        <w:rPr>
          <w:rFonts w:ascii="Times New Roman" w:hAnsi="Times New Roman" w:cs="Times New Roman"/>
          <w:b/>
          <w:sz w:val="24"/>
          <w:szCs w:val="24"/>
        </w:rPr>
      </w:pPr>
    </w:p>
    <w:p w:rsidR="007B418B" w:rsidRPr="00FF5E0F" w:rsidRDefault="00FF5E0F" w:rsidP="009C7F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1-35</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1-36</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L384-404: Are those conclusions really supported by the data? In real soils, due to much lower</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degradable C levels, microbial activity might even be limited to the exterior of aggregates - such</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that interiors may remain unreduced even if soil solution turns anoxic (e.g., pseudo-gley patterns</w:t>
      </w:r>
    </w:p>
    <w:p w:rsidR="007B418B" w:rsidRDefault="007B418B" w:rsidP="009C7FBE">
      <w:pPr>
        <w:autoSpaceDE w:val="0"/>
        <w:autoSpaceDN w:val="0"/>
        <w:adjustRightInd w:val="0"/>
        <w:spacing w:after="0" w:line="240" w:lineRule="auto"/>
        <w:rPr>
          <w:ins w:id="198" w:author="fendorf" w:date="2012-05-13T13:07:00Z"/>
          <w:rFonts w:ascii="Times New Roman" w:hAnsi="Times New Roman" w:cs="Times New Roman"/>
          <w:sz w:val="24"/>
          <w:szCs w:val="24"/>
        </w:rPr>
      </w:pPr>
      <w:r w:rsidRPr="0011516A">
        <w:rPr>
          <w:rFonts w:ascii="Times New Roman" w:hAnsi="Times New Roman" w:cs="Times New Roman"/>
          <w:sz w:val="24"/>
          <w:szCs w:val="24"/>
        </w:rPr>
        <w:t>in subsoil with reductively depleted flow channels and oxic "interiors").</w:t>
      </w:r>
    </w:p>
    <w:p w:rsidR="009A4219" w:rsidRDefault="009A4219" w:rsidP="009C7FBE">
      <w:pPr>
        <w:autoSpaceDE w:val="0"/>
        <w:autoSpaceDN w:val="0"/>
        <w:adjustRightInd w:val="0"/>
        <w:spacing w:after="0" w:line="240" w:lineRule="auto"/>
        <w:rPr>
          <w:ins w:id="199" w:author="fendorf" w:date="2012-05-13T13:07:00Z"/>
          <w:rFonts w:ascii="Times New Roman" w:hAnsi="Times New Roman" w:cs="Times New Roman"/>
          <w:sz w:val="24"/>
          <w:szCs w:val="24"/>
        </w:rPr>
      </w:pPr>
    </w:p>
    <w:p w:rsidR="009A4219" w:rsidRDefault="009A4219" w:rsidP="009C7FBE">
      <w:pPr>
        <w:autoSpaceDE w:val="0"/>
        <w:autoSpaceDN w:val="0"/>
        <w:adjustRightInd w:val="0"/>
        <w:spacing w:after="0" w:line="240" w:lineRule="auto"/>
        <w:rPr>
          <w:ins w:id="200" w:author="fendorf" w:date="2012-05-13T13:07:00Z"/>
          <w:rFonts w:ascii="Times New Roman" w:hAnsi="Times New Roman" w:cs="Times New Roman"/>
          <w:sz w:val="24"/>
          <w:szCs w:val="24"/>
        </w:rPr>
      </w:pPr>
    </w:p>
    <w:p w:rsidR="009A4219" w:rsidRDefault="009A4219" w:rsidP="009C7FBE">
      <w:pPr>
        <w:autoSpaceDE w:val="0"/>
        <w:autoSpaceDN w:val="0"/>
        <w:adjustRightInd w:val="0"/>
        <w:spacing w:after="0" w:line="240" w:lineRule="auto"/>
        <w:rPr>
          <w:ins w:id="201" w:author="fendorf" w:date="2012-05-13T13:08:00Z"/>
          <w:rFonts w:ascii="Times New Roman" w:hAnsi="Times New Roman" w:cs="Times New Roman"/>
          <w:sz w:val="24"/>
          <w:szCs w:val="24"/>
        </w:rPr>
      </w:pPr>
      <w:ins w:id="202" w:author="fendorf" w:date="2012-05-13T13:08:00Z">
        <w:r>
          <w:rPr>
            <w:rFonts w:ascii="Times New Roman" w:hAnsi="Times New Roman" w:cs="Times New Roman"/>
            <w:sz w:val="24"/>
            <w:szCs w:val="24"/>
          </w:rPr>
          <w:t>RESPONSE</w:t>
        </w:r>
      </w:ins>
    </w:p>
    <w:p w:rsidR="009A4219" w:rsidRDefault="009A4219" w:rsidP="009C7FBE">
      <w:pPr>
        <w:autoSpaceDE w:val="0"/>
        <w:autoSpaceDN w:val="0"/>
        <w:adjustRightInd w:val="0"/>
        <w:spacing w:after="0" w:line="240" w:lineRule="auto"/>
        <w:rPr>
          <w:ins w:id="203" w:author="fendorf" w:date="2012-05-13T13:08:00Z"/>
          <w:rFonts w:ascii="Times New Roman" w:hAnsi="Times New Roman" w:cs="Times New Roman"/>
          <w:sz w:val="24"/>
          <w:szCs w:val="24"/>
        </w:rPr>
      </w:pPr>
      <w:ins w:id="204" w:author="fendorf" w:date="2012-05-13T13:08:00Z">
        <w:r>
          <w:rPr>
            <w:rFonts w:ascii="Times New Roman" w:hAnsi="Times New Roman" w:cs="Times New Roman"/>
            <w:sz w:val="24"/>
            <w:szCs w:val="24"/>
          </w:rPr>
          <w:t>CHANGE</w:t>
        </w:r>
      </w:ins>
    </w:p>
    <w:p w:rsidR="009A4219" w:rsidRDefault="009A4219" w:rsidP="009C7FBE">
      <w:pPr>
        <w:autoSpaceDE w:val="0"/>
        <w:autoSpaceDN w:val="0"/>
        <w:adjustRightInd w:val="0"/>
        <w:spacing w:after="0" w:line="240" w:lineRule="auto"/>
        <w:rPr>
          <w:ins w:id="205" w:author="fendorf" w:date="2012-05-13T13:08:00Z"/>
          <w:rFonts w:ascii="Times New Roman" w:hAnsi="Times New Roman" w:cs="Times New Roman"/>
          <w:sz w:val="24"/>
          <w:szCs w:val="24"/>
        </w:rPr>
      </w:pPr>
    </w:p>
    <w:p w:rsidR="009A4219" w:rsidRPr="0011516A" w:rsidRDefault="009A4219" w:rsidP="009C7FBE">
      <w:pPr>
        <w:autoSpaceDE w:val="0"/>
        <w:autoSpaceDN w:val="0"/>
        <w:adjustRightInd w:val="0"/>
        <w:spacing w:after="0" w:line="240" w:lineRule="auto"/>
        <w:rPr>
          <w:rFonts w:ascii="Times New Roman" w:hAnsi="Times New Roman" w:cs="Times New Roman"/>
          <w:sz w:val="24"/>
          <w:szCs w:val="24"/>
        </w:rPr>
      </w:pPr>
      <w:ins w:id="206" w:author="fendorf" w:date="2012-05-13T13:08:00Z">
        <w:r>
          <w:rPr>
            <w:rFonts w:ascii="Times New Roman" w:hAnsi="Times New Roman" w:cs="Times New Roman"/>
            <w:sz w:val="24"/>
            <w:szCs w:val="24"/>
          </w:rPr>
          <w:t xml:space="preserve">SOILS HAVE VARIABLE C LEVELS AND NOT ALL ARE C-STARVED AS THE REVIEWER INDICATES. </w:t>
        </w:r>
      </w:ins>
      <w:ins w:id="207" w:author="fendorf" w:date="2012-05-13T13:09:00Z">
        <w:r>
          <w:rPr>
            <w:rFonts w:ascii="Times New Roman" w:hAnsi="Times New Roman" w:cs="Times New Roman"/>
            <w:sz w:val="24"/>
            <w:szCs w:val="24"/>
          </w:rPr>
          <w:t xml:space="preserve">  IT IS EFFECTIVELY THE DIFFERENCE BETWEEN OLIGOTROPHIC </w:t>
        </w:r>
      </w:ins>
      <w:ins w:id="208" w:author="fendorf" w:date="2012-05-13T13:10:00Z">
        <w:r>
          <w:rPr>
            <w:rFonts w:ascii="Times New Roman" w:hAnsi="Times New Roman" w:cs="Times New Roman"/>
            <w:sz w:val="24"/>
            <w:szCs w:val="24"/>
          </w:rPr>
          <w:t xml:space="preserve">AND EUTROPHIC SYSTEM.  OR CONSIDER A SOIL AT THE DISH VERSUS YOKO'S FIELD SITE (OR THE SOILS IN CAMBODIA).  </w:t>
        </w:r>
      </w:ins>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C318AC"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Minor Comment 1-37</w:t>
      </w:r>
    </w:p>
    <w:p w:rsidR="002630D4"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L414: Bibliography is not really GCA style.</w:t>
      </w:r>
    </w:p>
    <w:p w:rsidR="002630D4" w:rsidRDefault="002630D4"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2630D4" w:rsidRPr="002630D4" w:rsidRDefault="002630D4" w:rsidP="009C7FBE">
      <w:pPr>
        <w:autoSpaceDE w:val="0"/>
        <w:autoSpaceDN w:val="0"/>
        <w:adjustRightInd w:val="0"/>
        <w:spacing w:after="0" w:line="240" w:lineRule="auto"/>
        <w:rPr>
          <w:rFonts w:ascii="Times New Roman" w:hAnsi="Times New Roman" w:cs="Times New Roman"/>
          <w:b/>
          <w:sz w:val="24"/>
          <w:szCs w:val="24"/>
        </w:rPr>
      </w:pPr>
      <w:r w:rsidRPr="002630D4">
        <w:rPr>
          <w:rFonts w:ascii="Times New Roman" w:hAnsi="Times New Roman" w:cs="Times New Roman"/>
          <w:b/>
          <w:sz w:val="24"/>
          <w:szCs w:val="24"/>
        </w:rPr>
        <w:tab/>
        <w:t>Response 1-37</w:t>
      </w:r>
    </w:p>
    <w:p w:rsidR="002630D4" w:rsidRDefault="002630D4"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Agreed.</w:t>
      </w:r>
    </w:p>
    <w:p w:rsidR="002630D4" w:rsidRDefault="002630D4" w:rsidP="009C7FBE">
      <w:pPr>
        <w:autoSpaceDE w:val="0"/>
        <w:autoSpaceDN w:val="0"/>
        <w:adjustRightInd w:val="0"/>
        <w:spacing w:after="0" w:line="240" w:lineRule="auto"/>
        <w:rPr>
          <w:rFonts w:ascii="Times New Roman" w:hAnsi="Times New Roman" w:cs="Times New Roman"/>
          <w:sz w:val="24"/>
          <w:szCs w:val="24"/>
        </w:rPr>
      </w:pPr>
    </w:p>
    <w:p w:rsidR="002630D4" w:rsidRDefault="002630D4" w:rsidP="009C7FBE">
      <w:pPr>
        <w:autoSpaceDE w:val="0"/>
        <w:autoSpaceDN w:val="0"/>
        <w:adjustRightInd w:val="0"/>
        <w:spacing w:after="0" w:line="240" w:lineRule="auto"/>
        <w:rPr>
          <w:rFonts w:ascii="Times New Roman" w:hAnsi="Times New Roman" w:cs="Times New Roman"/>
          <w:b/>
          <w:sz w:val="24"/>
          <w:szCs w:val="24"/>
        </w:rPr>
      </w:pPr>
      <w:r w:rsidRPr="002630D4">
        <w:rPr>
          <w:rFonts w:ascii="Times New Roman" w:hAnsi="Times New Roman" w:cs="Times New Roman"/>
          <w:b/>
          <w:sz w:val="24"/>
          <w:szCs w:val="24"/>
        </w:rPr>
        <w:tab/>
        <w:t>Changes 1-37</w:t>
      </w:r>
    </w:p>
    <w:p w:rsidR="007B418B" w:rsidRPr="002630D4" w:rsidRDefault="002630D4" w:rsidP="009C7F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We've revised the references list to reflect the GCA formatting guidelines.</w:t>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EA6E45"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 xml:space="preserve">Figure </w:t>
      </w:r>
      <w:r w:rsidR="00C318AC" w:rsidRPr="0011516A">
        <w:rPr>
          <w:rFonts w:ascii="Times New Roman" w:hAnsi="Times New Roman" w:cs="Times New Roman"/>
          <w:b/>
          <w:sz w:val="24"/>
          <w:szCs w:val="24"/>
        </w:rPr>
        <w:t>Comment 1-38</w:t>
      </w:r>
    </w:p>
    <w:p w:rsidR="007371F7"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Fig.2 and Fig. 3: Why does Fe reach 200 uM after 20 d in Fig. 2, but 400 uM in Fig. 3?</w:t>
      </w:r>
    </w:p>
    <w:p w:rsidR="007371F7" w:rsidRDefault="007371F7" w:rsidP="009C7FBE">
      <w:pPr>
        <w:autoSpaceDE w:val="0"/>
        <w:autoSpaceDN w:val="0"/>
        <w:adjustRightInd w:val="0"/>
        <w:spacing w:after="0" w:line="240" w:lineRule="auto"/>
        <w:rPr>
          <w:rFonts w:ascii="Times New Roman" w:hAnsi="Times New Roman" w:cs="Times New Roman"/>
          <w:sz w:val="24"/>
          <w:szCs w:val="24"/>
        </w:rPr>
      </w:pPr>
    </w:p>
    <w:p w:rsidR="007371F7" w:rsidRPr="007371F7" w:rsidRDefault="007371F7" w:rsidP="009C7FBE">
      <w:pPr>
        <w:autoSpaceDE w:val="0"/>
        <w:autoSpaceDN w:val="0"/>
        <w:adjustRightInd w:val="0"/>
        <w:spacing w:after="0" w:line="240" w:lineRule="auto"/>
        <w:rPr>
          <w:rFonts w:ascii="Times New Roman" w:hAnsi="Times New Roman" w:cs="Times New Roman"/>
          <w:b/>
          <w:sz w:val="24"/>
          <w:szCs w:val="24"/>
        </w:rPr>
      </w:pPr>
      <w:r w:rsidRPr="007371F7">
        <w:rPr>
          <w:rFonts w:ascii="Times New Roman" w:hAnsi="Times New Roman" w:cs="Times New Roman"/>
          <w:b/>
          <w:sz w:val="24"/>
          <w:szCs w:val="24"/>
        </w:rPr>
        <w:tab/>
        <w:t>Response 1-38</w:t>
      </w:r>
    </w:p>
    <w:p w:rsidR="007B418B" w:rsidRPr="007371F7" w:rsidRDefault="007371F7" w:rsidP="007371F7">
      <w:pPr>
        <w:autoSpaceDE w:val="0"/>
        <w:autoSpaceDN w:val="0"/>
        <w:adjustRightInd w:val="0"/>
        <w:spacing w:after="0" w:line="240" w:lineRule="auto"/>
        <w:ind w:left="720" w:hanging="720"/>
        <w:rPr>
          <w:rFonts w:ascii="Times New Roman" w:hAnsi="Times New Roman" w:cs="Times New Roman"/>
          <w:b/>
          <w:sz w:val="24"/>
          <w:szCs w:val="24"/>
        </w:rPr>
      </w:pPr>
      <w:r w:rsidRPr="007371F7">
        <w:rPr>
          <w:rFonts w:ascii="Times New Roman" w:hAnsi="Times New Roman" w:cs="Times New Roman"/>
          <w:b/>
          <w:sz w:val="24"/>
          <w:szCs w:val="24"/>
        </w:rPr>
        <w:tab/>
        <w:t>** SCOTT, THIS is one of the reasons we went "qualitative" on this paper... I don't actually know how to reason this one...**</w:t>
      </w:r>
      <w:ins w:id="209" w:author="fendorf" w:date="2012-05-13T13:17:00Z">
        <w:r w:rsidR="007F17E0">
          <w:rPr>
            <w:rFonts w:ascii="Times New Roman" w:hAnsi="Times New Roman" w:cs="Times New Roman"/>
            <w:b/>
            <w:sz w:val="24"/>
            <w:szCs w:val="24"/>
          </w:rPr>
          <w:t xml:space="preserve">  MY GUESS IS THAT YOU HIT SIDERITE SATURATION.  I CHECKED THE</w:t>
        </w:r>
      </w:ins>
      <w:ins w:id="210" w:author="fendorf" w:date="2012-05-13T13:18:00Z">
        <w:r w:rsidR="007F17E0">
          <w:rPr>
            <w:rFonts w:ascii="Times New Roman" w:hAnsi="Times New Roman" w:cs="Times New Roman"/>
            <w:b/>
            <w:sz w:val="24"/>
            <w:szCs w:val="24"/>
          </w:rPr>
          <w:t xml:space="preserve"> VALUES AND YOU ARE RIGHT ABOUT AT THAT POINT, AND THE Fe(II) TREND LOOKS LIKE IT HAS HIT A SATURATION WALL.  </w:t>
        </w:r>
        <w:commentRangeStart w:id="211"/>
        <w:r w:rsidR="007F17E0">
          <w:rPr>
            <w:rFonts w:ascii="Times New Roman" w:hAnsi="Times New Roman" w:cs="Times New Roman"/>
            <w:b/>
            <w:sz w:val="24"/>
            <w:szCs w:val="24"/>
          </w:rPr>
          <w:t>Any data to support or refute that possibility?</w:t>
        </w:r>
      </w:ins>
      <w:commentRangeEnd w:id="211"/>
      <w:r w:rsidR="00C959AA">
        <w:rPr>
          <w:rStyle w:val="CommentReference"/>
          <w:vanish/>
        </w:rPr>
        <w:commentReference w:id="211"/>
      </w:r>
    </w:p>
    <w:p w:rsidR="00C318AC" w:rsidRPr="0011516A" w:rsidRDefault="00C318AC" w:rsidP="009C7FBE">
      <w:pPr>
        <w:autoSpaceDE w:val="0"/>
        <w:autoSpaceDN w:val="0"/>
        <w:adjustRightInd w:val="0"/>
        <w:spacing w:after="0" w:line="240" w:lineRule="auto"/>
        <w:rPr>
          <w:rFonts w:ascii="Times New Roman" w:hAnsi="Times New Roman" w:cs="Times New Roman"/>
          <w:sz w:val="24"/>
          <w:szCs w:val="24"/>
        </w:rPr>
      </w:pPr>
    </w:p>
    <w:p w:rsidR="00C318AC" w:rsidRPr="0011516A" w:rsidRDefault="00EA6E45" w:rsidP="009C7FBE">
      <w:pPr>
        <w:autoSpaceDE w:val="0"/>
        <w:autoSpaceDN w:val="0"/>
        <w:adjustRightInd w:val="0"/>
        <w:spacing w:after="0" w:line="240" w:lineRule="auto"/>
        <w:rPr>
          <w:rFonts w:ascii="Times New Roman" w:hAnsi="Times New Roman" w:cs="Times New Roman"/>
          <w:b/>
          <w:sz w:val="24"/>
          <w:szCs w:val="24"/>
        </w:rPr>
      </w:pPr>
      <w:r w:rsidRPr="0011516A">
        <w:rPr>
          <w:rFonts w:ascii="Times New Roman" w:hAnsi="Times New Roman" w:cs="Times New Roman"/>
          <w:b/>
          <w:sz w:val="24"/>
          <w:szCs w:val="24"/>
        </w:rPr>
        <w:t>Figure</w:t>
      </w:r>
      <w:r w:rsidR="00C318AC" w:rsidRPr="0011516A">
        <w:rPr>
          <w:rFonts w:ascii="Times New Roman" w:hAnsi="Times New Roman" w:cs="Times New Roman"/>
          <w:b/>
          <w:sz w:val="24"/>
          <w:szCs w:val="24"/>
        </w:rPr>
        <w:t xml:space="preserve"> Comment 1-39</w:t>
      </w:r>
    </w:p>
    <w:p w:rsidR="007B418B" w:rsidRPr="0011516A" w:rsidRDefault="007B418B" w:rsidP="009C7FBE">
      <w:pPr>
        <w:autoSpaceDE w:val="0"/>
        <w:autoSpaceDN w:val="0"/>
        <w:adjustRightInd w:val="0"/>
        <w:spacing w:after="0" w:line="240" w:lineRule="auto"/>
        <w:rPr>
          <w:rFonts w:ascii="Times New Roman" w:hAnsi="Times New Roman" w:cs="Times New Roman"/>
          <w:sz w:val="24"/>
          <w:szCs w:val="24"/>
        </w:rPr>
      </w:pPr>
      <w:r w:rsidRPr="0011516A">
        <w:rPr>
          <w:rFonts w:ascii="Times New Roman" w:hAnsi="Times New Roman" w:cs="Times New Roman"/>
          <w:sz w:val="24"/>
          <w:szCs w:val="24"/>
        </w:rPr>
        <w:t>Fig. 5 (and other figures): Maybe more prominently display treatment in panels (rather than just</w:t>
      </w:r>
    </w:p>
    <w:p w:rsidR="00316CCC" w:rsidRDefault="007B418B" w:rsidP="009C7FBE">
      <w:pPr>
        <w:spacing w:after="0" w:line="240" w:lineRule="auto"/>
        <w:rPr>
          <w:rFonts w:ascii="Times New Roman" w:hAnsi="Times New Roman" w:cs="Times New Roman"/>
          <w:sz w:val="24"/>
          <w:szCs w:val="24"/>
        </w:rPr>
      </w:pPr>
      <w:r w:rsidRPr="0011516A">
        <w:rPr>
          <w:rFonts w:ascii="Times New Roman" w:hAnsi="Times New Roman" w:cs="Times New Roman"/>
          <w:sz w:val="24"/>
          <w:szCs w:val="24"/>
        </w:rPr>
        <w:t>in caption)</w:t>
      </w:r>
    </w:p>
    <w:p w:rsidR="00316CCC" w:rsidRDefault="00316CCC" w:rsidP="009C7FBE">
      <w:pPr>
        <w:spacing w:after="0" w:line="240" w:lineRule="auto"/>
        <w:rPr>
          <w:rFonts w:ascii="Times New Roman" w:hAnsi="Times New Roman" w:cs="Times New Roman"/>
          <w:sz w:val="24"/>
          <w:szCs w:val="24"/>
        </w:rPr>
      </w:pPr>
    </w:p>
    <w:p w:rsidR="00316CCC" w:rsidRPr="0037090F" w:rsidRDefault="00316CCC" w:rsidP="009C7FBE">
      <w:pPr>
        <w:spacing w:after="0" w:line="240" w:lineRule="auto"/>
        <w:rPr>
          <w:rFonts w:ascii="Times New Roman" w:hAnsi="Times New Roman" w:cs="Times New Roman"/>
          <w:b/>
          <w:sz w:val="24"/>
          <w:szCs w:val="24"/>
        </w:rPr>
      </w:pPr>
      <w:r w:rsidRPr="0037090F">
        <w:rPr>
          <w:rFonts w:ascii="Times New Roman" w:hAnsi="Times New Roman" w:cs="Times New Roman"/>
          <w:b/>
          <w:sz w:val="24"/>
          <w:szCs w:val="24"/>
        </w:rPr>
        <w:tab/>
        <w:t>Response 1-39</w:t>
      </w:r>
    </w:p>
    <w:p w:rsidR="009C7FBE" w:rsidRDefault="00316CCC" w:rsidP="009C7FBE">
      <w:pPr>
        <w:spacing w:after="0" w:line="240" w:lineRule="auto"/>
        <w:rPr>
          <w:rFonts w:ascii="Times New Roman" w:hAnsi="Times New Roman" w:cs="Times New Roman"/>
          <w:sz w:val="24"/>
          <w:szCs w:val="24"/>
        </w:rPr>
      </w:pPr>
      <w:r>
        <w:rPr>
          <w:rFonts w:ascii="Times New Roman" w:hAnsi="Times New Roman" w:cs="Times New Roman"/>
          <w:sz w:val="24"/>
          <w:szCs w:val="24"/>
        </w:rPr>
        <w:tab/>
        <w:t>We agree that more prominent display will be better.</w:t>
      </w:r>
    </w:p>
    <w:p w:rsidR="009C7FBE" w:rsidRDefault="009C7FBE" w:rsidP="009C7FBE">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9C7FBE" w:rsidRPr="0037090F" w:rsidRDefault="009C7FBE" w:rsidP="009C7FBE">
      <w:pPr>
        <w:spacing w:after="0" w:line="240" w:lineRule="auto"/>
        <w:rPr>
          <w:rFonts w:ascii="Times New Roman" w:hAnsi="Times New Roman" w:cs="Times New Roman"/>
          <w:b/>
          <w:sz w:val="24"/>
          <w:szCs w:val="24"/>
        </w:rPr>
      </w:pPr>
      <w:r>
        <w:rPr>
          <w:rFonts w:ascii="Times New Roman" w:hAnsi="Times New Roman" w:cs="Times New Roman"/>
          <w:b/>
          <w:sz w:val="24"/>
          <w:szCs w:val="24"/>
        </w:rPr>
        <w:tab/>
        <w:t>Changes 1-39</w:t>
      </w:r>
    </w:p>
    <w:p w:rsidR="009C7FBE" w:rsidRDefault="009C7FBE" w:rsidP="009C7F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We have labeled the lines directly on the figure rather than only defining the symbols in the legend.</w:t>
      </w:r>
    </w:p>
    <w:p w:rsidR="009C7FBE" w:rsidRDefault="009C7FBE" w:rsidP="009C7FBE">
      <w:pPr>
        <w:spacing w:after="0" w:line="240" w:lineRule="auto"/>
        <w:rPr>
          <w:rFonts w:ascii="Times New Roman" w:hAnsi="Times New Roman" w:cs="Times New Roman"/>
          <w:sz w:val="24"/>
          <w:szCs w:val="24"/>
        </w:rPr>
      </w:pPr>
    </w:p>
    <w:p w:rsidR="00886527" w:rsidRPr="0011516A" w:rsidRDefault="009C7FBE" w:rsidP="00147B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p>
    <w:sectPr w:rsidR="00886527" w:rsidRPr="0011516A" w:rsidSect="00A07984">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amantha Ying" w:date="2012-05-16T14:31:00Z" w:initials="SY">
    <w:p w:rsidR="000C2A97" w:rsidRDefault="000C2A97">
      <w:pPr>
        <w:pStyle w:val="CommentText"/>
      </w:pPr>
      <w:r>
        <w:rPr>
          <w:rStyle w:val="CommentReference"/>
        </w:rPr>
        <w:annotationRef/>
      </w:r>
      <w:r>
        <w:t>ok got it</w:t>
      </w:r>
    </w:p>
  </w:comment>
  <w:comment w:id="106" w:author="fendorf" w:date="2012-05-16T14:42:00Z" w:initials="SEF">
    <w:p w:rsidR="000C2A97" w:rsidRDefault="000C2A97">
      <w:pPr>
        <w:pStyle w:val="CommentText"/>
      </w:pPr>
      <w:r>
        <w:rPr>
          <w:rStyle w:val="CommentReference"/>
        </w:rPr>
        <w:annotationRef/>
      </w:r>
      <w:r>
        <w:t>these type of comments annoy me. They are imposing their tastes on us</w:t>
      </w:r>
      <w:r w:rsidRPr="00EA1C58">
        <w:rPr>
          <w:color w:val="000000" w:themeColor="text1"/>
        </w:rPr>
        <w:t xml:space="preserve">.  </w:t>
      </w:r>
      <w:r w:rsidRPr="00EA1C58">
        <w:rPr>
          <w:color w:val="000000" w:themeColor="text1"/>
          <w:highlight w:val="yellow"/>
        </w:rPr>
        <w:t>Ahaha, true</w:t>
      </w:r>
      <w:r w:rsidRPr="001C3376">
        <w:rPr>
          <w:color w:val="000000" w:themeColor="text1"/>
          <w:highlight w:val="yellow"/>
        </w:rPr>
        <w:t>. I like and agree with your repsonse.</w:t>
      </w:r>
    </w:p>
  </w:comment>
  <w:comment w:id="111" w:author="fendorf" w:date="2012-05-17T15:29:00Z" w:initials="SEF">
    <w:p w:rsidR="000C2A97" w:rsidRDefault="000C2A97">
      <w:pPr>
        <w:pStyle w:val="CommentText"/>
      </w:pPr>
      <w:r>
        <w:rPr>
          <w:rStyle w:val="CommentReference"/>
        </w:rPr>
        <w:annotationRef/>
      </w:r>
      <w:r>
        <w:t xml:space="preserve">We should make this statement consistent, using either oxic and anoxic, or aerobic and anaerobic.  </w:t>
      </w:r>
      <w:r w:rsidRPr="00392C88">
        <w:rPr>
          <w:highlight w:val="yellow"/>
        </w:rPr>
        <w:t>Ok.</w:t>
      </w:r>
    </w:p>
  </w:comment>
  <w:comment w:id="150" w:author="Samantha Ying" w:date="2012-05-17T16:32:00Z" w:initials="SY">
    <w:p w:rsidR="000C2A97" w:rsidRDefault="000C2A97">
      <w:pPr>
        <w:pStyle w:val="CommentText"/>
      </w:pPr>
      <w:r>
        <w:rPr>
          <w:rStyle w:val="CommentReference"/>
        </w:rPr>
        <w:annotationRef/>
      </w:r>
      <w:r>
        <w:t>XAS and XMCD evidence for species-dependent partitioning of arsenic during microbial reduction of ferrihydrite to magnetite. EST</w:t>
      </w:r>
    </w:p>
  </w:comment>
  <w:comment w:id="151" w:author="Samantha Ying" w:date="2012-05-17T16:33:00Z" w:initials="SY">
    <w:p w:rsidR="000C2A97" w:rsidRDefault="000C2A97">
      <w:pPr>
        <w:pStyle w:val="CommentText"/>
      </w:pPr>
      <w:r>
        <w:rPr>
          <w:rStyle w:val="CommentReference"/>
        </w:rPr>
        <w:annotationRef/>
      </w:r>
      <w:r w:rsidRPr="000C2A97">
        <w:t>Biogeochemical processes controlling the speciation and transport of arsenic within iron coated sands</w:t>
      </w:r>
    </w:p>
  </w:comment>
  <w:comment w:id="153" w:author="Samantha Ying" w:date="2012-05-18T12:03:00Z" w:initials="SY">
    <w:p w:rsidR="000C2A97" w:rsidRDefault="000C2A97">
      <w:pPr>
        <w:pStyle w:val="CommentText"/>
      </w:pPr>
      <w:r>
        <w:rPr>
          <w:rStyle w:val="CommentReference"/>
        </w:rPr>
        <w:annotationRef/>
      </w:r>
      <w:r>
        <w:t>I actually said the opposite to Reviewer 2 when I was in a different mood...</w:t>
      </w:r>
      <w:r w:rsidR="00C07A6B">
        <w:t>I edited it anyway.</w:t>
      </w:r>
    </w:p>
  </w:comment>
  <w:comment w:id="194" w:author="fendorf" w:date="2012-05-13T13:03:00Z" w:initials="SEF">
    <w:p w:rsidR="000C2A97" w:rsidRDefault="000C2A97">
      <w:pPr>
        <w:pStyle w:val="CommentText"/>
      </w:pPr>
      <w:r>
        <w:rPr>
          <w:rStyle w:val="CommentReference"/>
        </w:rPr>
        <w:annotationRef/>
      </w:r>
      <w:r>
        <w:t>If you wanted, you could appease the reviewer and put in a statement mentioning that the spatial position of the redox gradient will depend on microbial activity in general and lactate concentration specifically.</w:t>
      </w:r>
    </w:p>
  </w:comment>
  <w:comment w:id="211" w:author="Samantha Ying" w:date="2012-05-16T14:34:00Z" w:initials="SY">
    <w:p w:rsidR="000C2A97" w:rsidRDefault="000C2A97">
      <w:pPr>
        <w:pStyle w:val="CommentText"/>
      </w:pPr>
      <w:r>
        <w:rPr>
          <w:rStyle w:val="CommentReference"/>
        </w:rPr>
        <w:annotationRef/>
      </w:r>
      <w:r>
        <w:t>Let me calculate the CO2 from these using the bad org acids data and see what i can get..what value did you use for carbonate?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20"/>
  <w:characterSpacingControl w:val="doNotCompress"/>
  <w:compat/>
  <w:rsids>
    <w:rsidRoot w:val="007B418B"/>
    <w:rsid w:val="000010B1"/>
    <w:rsid w:val="00001856"/>
    <w:rsid w:val="000148A3"/>
    <w:rsid w:val="000165E0"/>
    <w:rsid w:val="000370EC"/>
    <w:rsid w:val="00041B7B"/>
    <w:rsid w:val="0004584F"/>
    <w:rsid w:val="0004678E"/>
    <w:rsid w:val="00047D6A"/>
    <w:rsid w:val="0006092D"/>
    <w:rsid w:val="000714FB"/>
    <w:rsid w:val="0009665C"/>
    <w:rsid w:val="000B3F13"/>
    <w:rsid w:val="000B7845"/>
    <w:rsid w:val="000C2A97"/>
    <w:rsid w:val="000C2E99"/>
    <w:rsid w:val="000D1EF0"/>
    <w:rsid w:val="000E02EB"/>
    <w:rsid w:val="000E2159"/>
    <w:rsid w:val="000E4B4A"/>
    <w:rsid w:val="000F2531"/>
    <w:rsid w:val="00107C98"/>
    <w:rsid w:val="001125E4"/>
    <w:rsid w:val="0011516A"/>
    <w:rsid w:val="00147B95"/>
    <w:rsid w:val="00157AFA"/>
    <w:rsid w:val="00161C76"/>
    <w:rsid w:val="00171A8C"/>
    <w:rsid w:val="00174459"/>
    <w:rsid w:val="001768DF"/>
    <w:rsid w:val="001A2FD6"/>
    <w:rsid w:val="001A6C96"/>
    <w:rsid w:val="001B3CAE"/>
    <w:rsid w:val="001B4E0B"/>
    <w:rsid w:val="001C303F"/>
    <w:rsid w:val="001C3376"/>
    <w:rsid w:val="001C5967"/>
    <w:rsid w:val="001F449C"/>
    <w:rsid w:val="00202B48"/>
    <w:rsid w:val="0020377B"/>
    <w:rsid w:val="00206252"/>
    <w:rsid w:val="00221FFC"/>
    <w:rsid w:val="0022592E"/>
    <w:rsid w:val="00242829"/>
    <w:rsid w:val="00255A32"/>
    <w:rsid w:val="002630D4"/>
    <w:rsid w:val="00282058"/>
    <w:rsid w:val="00285C25"/>
    <w:rsid w:val="002B2E54"/>
    <w:rsid w:val="002C7B99"/>
    <w:rsid w:val="002D5D04"/>
    <w:rsid w:val="002F172A"/>
    <w:rsid w:val="00303806"/>
    <w:rsid w:val="00316CCC"/>
    <w:rsid w:val="0037090F"/>
    <w:rsid w:val="0037625F"/>
    <w:rsid w:val="00390F92"/>
    <w:rsid w:val="00392C88"/>
    <w:rsid w:val="00396977"/>
    <w:rsid w:val="003A1777"/>
    <w:rsid w:val="003B182C"/>
    <w:rsid w:val="003B459D"/>
    <w:rsid w:val="003B71FF"/>
    <w:rsid w:val="003C215D"/>
    <w:rsid w:val="003D32A0"/>
    <w:rsid w:val="0041198C"/>
    <w:rsid w:val="00413B55"/>
    <w:rsid w:val="00414DA4"/>
    <w:rsid w:val="00416529"/>
    <w:rsid w:val="00424E0E"/>
    <w:rsid w:val="004824AF"/>
    <w:rsid w:val="00493C66"/>
    <w:rsid w:val="004C7B88"/>
    <w:rsid w:val="004D1F2C"/>
    <w:rsid w:val="004E6830"/>
    <w:rsid w:val="0053022F"/>
    <w:rsid w:val="00531059"/>
    <w:rsid w:val="00534848"/>
    <w:rsid w:val="0056114C"/>
    <w:rsid w:val="0056132E"/>
    <w:rsid w:val="005626DF"/>
    <w:rsid w:val="005640BE"/>
    <w:rsid w:val="00571EEC"/>
    <w:rsid w:val="00582224"/>
    <w:rsid w:val="00586A4B"/>
    <w:rsid w:val="00592598"/>
    <w:rsid w:val="005B479F"/>
    <w:rsid w:val="005B5B39"/>
    <w:rsid w:val="005D2F63"/>
    <w:rsid w:val="00601BEB"/>
    <w:rsid w:val="006168B4"/>
    <w:rsid w:val="00620CF8"/>
    <w:rsid w:val="006227CE"/>
    <w:rsid w:val="006368EC"/>
    <w:rsid w:val="00641457"/>
    <w:rsid w:val="006439AB"/>
    <w:rsid w:val="00654CAF"/>
    <w:rsid w:val="00660DE3"/>
    <w:rsid w:val="00673B6C"/>
    <w:rsid w:val="00684A24"/>
    <w:rsid w:val="00696176"/>
    <w:rsid w:val="006A28E7"/>
    <w:rsid w:val="006A4364"/>
    <w:rsid w:val="006A497B"/>
    <w:rsid w:val="006B0D37"/>
    <w:rsid w:val="006B75D5"/>
    <w:rsid w:val="006C05DE"/>
    <w:rsid w:val="006D1232"/>
    <w:rsid w:val="006D3537"/>
    <w:rsid w:val="006E0203"/>
    <w:rsid w:val="006E7661"/>
    <w:rsid w:val="006F0680"/>
    <w:rsid w:val="006F5DD5"/>
    <w:rsid w:val="00704033"/>
    <w:rsid w:val="00705C5B"/>
    <w:rsid w:val="00710BF5"/>
    <w:rsid w:val="00712761"/>
    <w:rsid w:val="007371F7"/>
    <w:rsid w:val="00740660"/>
    <w:rsid w:val="00745562"/>
    <w:rsid w:val="00747959"/>
    <w:rsid w:val="00790D92"/>
    <w:rsid w:val="007A2AD9"/>
    <w:rsid w:val="007B418B"/>
    <w:rsid w:val="007D048E"/>
    <w:rsid w:val="007D264F"/>
    <w:rsid w:val="007E38EF"/>
    <w:rsid w:val="007F17E0"/>
    <w:rsid w:val="007F4094"/>
    <w:rsid w:val="00803DA1"/>
    <w:rsid w:val="008113DB"/>
    <w:rsid w:val="0081432B"/>
    <w:rsid w:val="00820E03"/>
    <w:rsid w:val="00861DD9"/>
    <w:rsid w:val="00885260"/>
    <w:rsid w:val="00886527"/>
    <w:rsid w:val="00887517"/>
    <w:rsid w:val="008A7377"/>
    <w:rsid w:val="008B290C"/>
    <w:rsid w:val="008C0FD1"/>
    <w:rsid w:val="008D14C5"/>
    <w:rsid w:val="008E51DD"/>
    <w:rsid w:val="009111DA"/>
    <w:rsid w:val="009345A6"/>
    <w:rsid w:val="00945BF2"/>
    <w:rsid w:val="00957582"/>
    <w:rsid w:val="00966F8B"/>
    <w:rsid w:val="009775E9"/>
    <w:rsid w:val="00982CE8"/>
    <w:rsid w:val="00990D55"/>
    <w:rsid w:val="009A4219"/>
    <w:rsid w:val="009A6D61"/>
    <w:rsid w:val="009C7FBE"/>
    <w:rsid w:val="009D2554"/>
    <w:rsid w:val="009D4D37"/>
    <w:rsid w:val="009E45C2"/>
    <w:rsid w:val="009F3334"/>
    <w:rsid w:val="00A07984"/>
    <w:rsid w:val="00A22190"/>
    <w:rsid w:val="00A26C53"/>
    <w:rsid w:val="00A27134"/>
    <w:rsid w:val="00A27567"/>
    <w:rsid w:val="00A313B4"/>
    <w:rsid w:val="00A42D13"/>
    <w:rsid w:val="00A65E08"/>
    <w:rsid w:val="00A66177"/>
    <w:rsid w:val="00A7494D"/>
    <w:rsid w:val="00A77DBB"/>
    <w:rsid w:val="00A95B36"/>
    <w:rsid w:val="00AE4486"/>
    <w:rsid w:val="00AF5B0E"/>
    <w:rsid w:val="00B32EA9"/>
    <w:rsid w:val="00B4661E"/>
    <w:rsid w:val="00B4662F"/>
    <w:rsid w:val="00B6552A"/>
    <w:rsid w:val="00B70E32"/>
    <w:rsid w:val="00B71996"/>
    <w:rsid w:val="00B75985"/>
    <w:rsid w:val="00BC0554"/>
    <w:rsid w:val="00BD6E9A"/>
    <w:rsid w:val="00BE68B3"/>
    <w:rsid w:val="00BF0E27"/>
    <w:rsid w:val="00C07A6B"/>
    <w:rsid w:val="00C166E8"/>
    <w:rsid w:val="00C206E3"/>
    <w:rsid w:val="00C2286B"/>
    <w:rsid w:val="00C30223"/>
    <w:rsid w:val="00C318AC"/>
    <w:rsid w:val="00C33CDE"/>
    <w:rsid w:val="00C373ED"/>
    <w:rsid w:val="00C61FBD"/>
    <w:rsid w:val="00C7668E"/>
    <w:rsid w:val="00C9227F"/>
    <w:rsid w:val="00C959AA"/>
    <w:rsid w:val="00CB4626"/>
    <w:rsid w:val="00CD08F4"/>
    <w:rsid w:val="00CD3F32"/>
    <w:rsid w:val="00CF5A7E"/>
    <w:rsid w:val="00D02455"/>
    <w:rsid w:val="00D04577"/>
    <w:rsid w:val="00D22444"/>
    <w:rsid w:val="00D25880"/>
    <w:rsid w:val="00D26A88"/>
    <w:rsid w:val="00D32157"/>
    <w:rsid w:val="00D37AA1"/>
    <w:rsid w:val="00D40871"/>
    <w:rsid w:val="00D466D5"/>
    <w:rsid w:val="00D51EB8"/>
    <w:rsid w:val="00D735B1"/>
    <w:rsid w:val="00D762C0"/>
    <w:rsid w:val="00D92294"/>
    <w:rsid w:val="00DA09BE"/>
    <w:rsid w:val="00DA2191"/>
    <w:rsid w:val="00DA7B3F"/>
    <w:rsid w:val="00DC76C6"/>
    <w:rsid w:val="00DC7FAF"/>
    <w:rsid w:val="00DE35A1"/>
    <w:rsid w:val="00E073BA"/>
    <w:rsid w:val="00E27BAC"/>
    <w:rsid w:val="00E41229"/>
    <w:rsid w:val="00E45711"/>
    <w:rsid w:val="00E5305D"/>
    <w:rsid w:val="00E611C1"/>
    <w:rsid w:val="00E64088"/>
    <w:rsid w:val="00E67EB4"/>
    <w:rsid w:val="00E937F3"/>
    <w:rsid w:val="00EA097E"/>
    <w:rsid w:val="00EA127B"/>
    <w:rsid w:val="00EA13B9"/>
    <w:rsid w:val="00EA1C58"/>
    <w:rsid w:val="00EA6E45"/>
    <w:rsid w:val="00EB3A98"/>
    <w:rsid w:val="00F26C40"/>
    <w:rsid w:val="00F27D4F"/>
    <w:rsid w:val="00F27E76"/>
    <w:rsid w:val="00F32F92"/>
    <w:rsid w:val="00F34D32"/>
    <w:rsid w:val="00F37CED"/>
    <w:rsid w:val="00F42B18"/>
    <w:rsid w:val="00F42B1F"/>
    <w:rsid w:val="00F576DE"/>
    <w:rsid w:val="00F706A3"/>
    <w:rsid w:val="00F7114D"/>
    <w:rsid w:val="00F97CBF"/>
    <w:rsid w:val="00FA23D8"/>
    <w:rsid w:val="00FA57AD"/>
    <w:rsid w:val="00FB578E"/>
    <w:rsid w:val="00FE4B6A"/>
    <w:rsid w:val="00FF5E0F"/>
    <w:rsid w:val="00FF5E7D"/>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A079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DocumentMap">
    <w:name w:val="Document Map"/>
    <w:basedOn w:val="Normal"/>
    <w:link w:val="DocumentMapChar"/>
    <w:uiPriority w:val="99"/>
    <w:semiHidden/>
    <w:unhideWhenUsed/>
    <w:rsid w:val="00F34D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4D32"/>
    <w:rPr>
      <w:rFonts w:ascii="Tahoma" w:hAnsi="Tahoma" w:cs="Tahoma"/>
      <w:sz w:val="16"/>
      <w:szCs w:val="16"/>
    </w:rPr>
  </w:style>
  <w:style w:type="paragraph" w:styleId="BalloonText">
    <w:name w:val="Balloon Text"/>
    <w:basedOn w:val="Normal"/>
    <w:link w:val="BalloonTextChar"/>
    <w:rsid w:val="0098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82CE8"/>
    <w:rPr>
      <w:rFonts w:ascii="Tahoma" w:hAnsi="Tahoma" w:cs="Tahoma"/>
      <w:sz w:val="16"/>
      <w:szCs w:val="16"/>
    </w:rPr>
  </w:style>
  <w:style w:type="character" w:styleId="CommentReference">
    <w:name w:val="annotation reference"/>
    <w:basedOn w:val="DefaultParagraphFont"/>
    <w:rsid w:val="00861DD9"/>
    <w:rPr>
      <w:sz w:val="16"/>
      <w:szCs w:val="16"/>
    </w:rPr>
  </w:style>
  <w:style w:type="paragraph" w:styleId="CommentText">
    <w:name w:val="annotation text"/>
    <w:basedOn w:val="Normal"/>
    <w:link w:val="CommentTextChar"/>
    <w:rsid w:val="00861DD9"/>
    <w:pPr>
      <w:spacing w:line="240" w:lineRule="auto"/>
    </w:pPr>
    <w:rPr>
      <w:sz w:val="20"/>
      <w:szCs w:val="20"/>
    </w:rPr>
  </w:style>
  <w:style w:type="character" w:customStyle="1" w:styleId="CommentTextChar">
    <w:name w:val="Comment Text Char"/>
    <w:basedOn w:val="DefaultParagraphFont"/>
    <w:link w:val="CommentText"/>
    <w:rsid w:val="00861DD9"/>
    <w:rPr>
      <w:sz w:val="20"/>
      <w:szCs w:val="20"/>
    </w:rPr>
  </w:style>
  <w:style w:type="paragraph" w:styleId="CommentSubject">
    <w:name w:val="annotation subject"/>
    <w:basedOn w:val="CommentText"/>
    <w:next w:val="CommentText"/>
    <w:link w:val="CommentSubjectChar"/>
    <w:rsid w:val="00861DD9"/>
    <w:rPr>
      <w:b/>
      <w:bCs/>
    </w:rPr>
  </w:style>
  <w:style w:type="character" w:customStyle="1" w:styleId="CommentSubjectChar">
    <w:name w:val="Comment Subject Char"/>
    <w:basedOn w:val="CommentTextChar"/>
    <w:link w:val="CommentSubject"/>
    <w:rsid w:val="00861DD9"/>
    <w:rPr>
      <w:b/>
      <w:bCs/>
    </w:rPr>
  </w:style>
</w:styles>
</file>

<file path=word/webSettings.xml><?xml version="1.0" encoding="utf-8"?>
<w:webSettings xmlns:r="http://schemas.openxmlformats.org/officeDocument/2006/relationships" xmlns:w="http://schemas.openxmlformats.org/wordprocessingml/2006/main">
  <w:divs>
    <w:div w:id="920529451">
      <w:bodyDiv w:val="1"/>
      <w:marLeft w:val="0"/>
      <w:marRight w:val="0"/>
      <w:marTop w:val="0"/>
      <w:marBottom w:val="0"/>
      <w:divBdr>
        <w:top w:val="none" w:sz="0" w:space="0" w:color="auto"/>
        <w:left w:val="none" w:sz="0" w:space="0" w:color="auto"/>
        <w:bottom w:val="none" w:sz="0" w:space="0" w:color="auto"/>
        <w:right w:val="none" w:sz="0" w:space="0" w:color="auto"/>
      </w:divBdr>
    </w:div>
    <w:div w:id="143296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3648</Words>
  <Characters>20796</Characters>
  <Application>Microsoft Macintosh Word</Application>
  <DocSecurity>0</DocSecurity>
  <Lines>173</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SamYing</dc:creator>
  <cp:lastModifiedBy>Samantha Ying</cp:lastModifiedBy>
  <cp:revision>51</cp:revision>
  <dcterms:created xsi:type="dcterms:W3CDTF">2012-05-16T21:32:00Z</dcterms:created>
  <dcterms:modified xsi:type="dcterms:W3CDTF">2012-05-18T21:48:00Z</dcterms:modified>
</cp:coreProperties>
</file>